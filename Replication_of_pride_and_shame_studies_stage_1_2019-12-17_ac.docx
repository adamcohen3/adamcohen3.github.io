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E5FD" w14:textId="0E2C2136" w:rsidR="0092023E" w:rsidRPr="005D7612" w:rsidRDefault="0092023E" w:rsidP="00033129"/>
    <w:p w14:paraId="0456468D" w14:textId="1798C92E" w:rsidR="00150C2D" w:rsidRDefault="00150C2D" w:rsidP="008A74CE">
      <w:pPr>
        <w:ind w:firstLine="0"/>
      </w:pPr>
    </w:p>
    <w:p w14:paraId="4FA51B14" w14:textId="77777777" w:rsidR="00150C2D" w:rsidRPr="008D1D59" w:rsidRDefault="00150C2D" w:rsidP="00033129"/>
    <w:p w14:paraId="482E652D" w14:textId="36EC51E1" w:rsidR="0092023E" w:rsidRPr="008D1D59" w:rsidRDefault="0092023E" w:rsidP="00033129"/>
    <w:p w14:paraId="40ED7594" w14:textId="3A292B33" w:rsidR="002A20A4" w:rsidRPr="00CE781E" w:rsidRDefault="00B3782E" w:rsidP="00806616">
      <w:pPr>
        <w:pStyle w:val="NoSpacing"/>
        <w:spacing w:line="480" w:lineRule="auto"/>
        <w:jc w:val="center"/>
        <w:rPr>
          <w:rFonts w:ascii="Times New Roman" w:hAnsi="Times New Roman" w:cs="Times New Roman"/>
          <w:b/>
          <w:sz w:val="24"/>
          <w:szCs w:val="24"/>
        </w:rPr>
      </w:pPr>
      <w:r w:rsidRPr="00CE781E">
        <w:rPr>
          <w:rFonts w:ascii="Times New Roman" w:hAnsi="Times New Roman" w:cs="Times New Roman"/>
          <w:sz w:val="24"/>
          <w:szCs w:val="24"/>
        </w:rPr>
        <w:t xml:space="preserve">Do </w:t>
      </w:r>
      <w:r w:rsidR="00E957D3" w:rsidRPr="00CE781E">
        <w:rPr>
          <w:rFonts w:ascii="Times New Roman" w:hAnsi="Times New Roman" w:cs="Times New Roman"/>
          <w:sz w:val="24"/>
          <w:szCs w:val="24"/>
        </w:rPr>
        <w:t xml:space="preserve">Pride and Shame Track the Evaluative Psychology of </w:t>
      </w:r>
      <w:proofErr w:type="gramStart"/>
      <w:r w:rsidR="00E957D3" w:rsidRPr="00CE781E">
        <w:rPr>
          <w:rFonts w:ascii="Times New Roman" w:hAnsi="Times New Roman" w:cs="Times New Roman"/>
          <w:sz w:val="24"/>
          <w:szCs w:val="24"/>
        </w:rPr>
        <w:t>Audiences</w:t>
      </w:r>
      <w:r w:rsidRPr="00CE781E">
        <w:rPr>
          <w:rFonts w:ascii="Times New Roman" w:hAnsi="Times New Roman" w:cs="Times New Roman"/>
          <w:sz w:val="24"/>
          <w:szCs w:val="24"/>
        </w:rPr>
        <w:t>?</w:t>
      </w:r>
      <w:r w:rsidR="00E957D3" w:rsidRPr="00CE781E">
        <w:rPr>
          <w:rFonts w:ascii="Times New Roman" w:hAnsi="Times New Roman" w:cs="Times New Roman"/>
          <w:sz w:val="24"/>
          <w:szCs w:val="24"/>
        </w:rPr>
        <w:t>:</w:t>
      </w:r>
      <w:proofErr w:type="gramEnd"/>
      <w:r w:rsidR="00E957D3" w:rsidRPr="00CE781E">
        <w:rPr>
          <w:rFonts w:ascii="Times New Roman" w:hAnsi="Times New Roman" w:cs="Times New Roman"/>
          <w:sz w:val="24"/>
          <w:szCs w:val="24"/>
        </w:rPr>
        <w:t xml:space="preserve"> Preregistered Replications of Sznycer et al. (2016, 2017)</w:t>
      </w:r>
    </w:p>
    <w:p w14:paraId="09EE186F" w14:textId="09099F13" w:rsidR="0092023E" w:rsidRPr="00CE781E" w:rsidRDefault="0092023E" w:rsidP="00D65E0C">
      <w:pPr>
        <w:ind w:firstLine="0"/>
        <w:jc w:val="center"/>
        <w:rPr>
          <w:vertAlign w:val="superscript"/>
        </w:rPr>
      </w:pPr>
      <w:r w:rsidRPr="00CE781E">
        <w:t>Adam S. Cohen</w:t>
      </w:r>
      <w:r w:rsidR="000F1894" w:rsidRPr="00CE781E">
        <w:rPr>
          <w:vertAlign w:val="superscript"/>
        </w:rPr>
        <w:t>1*</w:t>
      </w:r>
      <w:r w:rsidR="000F1894" w:rsidRPr="00CE781E">
        <w:t xml:space="preserve">, </w:t>
      </w:r>
      <w:proofErr w:type="spellStart"/>
      <w:r w:rsidR="00263625" w:rsidRPr="00CE781E">
        <w:t>Rie</w:t>
      </w:r>
      <w:proofErr w:type="spellEnd"/>
      <w:r w:rsidR="00263625" w:rsidRPr="00CE781E">
        <w:t xml:space="preserve"> Chun</w:t>
      </w:r>
      <w:r w:rsidR="00263625" w:rsidRPr="00CE781E">
        <w:rPr>
          <w:vertAlign w:val="superscript"/>
        </w:rPr>
        <w:t>1</w:t>
      </w:r>
      <w:r w:rsidR="00263625" w:rsidRPr="00CE781E">
        <w:t xml:space="preserve">, and </w:t>
      </w:r>
      <w:r w:rsidRPr="00CE781E">
        <w:t>Daniel Sznycer</w:t>
      </w:r>
      <w:r w:rsidR="000F1894" w:rsidRPr="00CE781E">
        <w:rPr>
          <w:vertAlign w:val="superscript"/>
        </w:rPr>
        <w:t>2</w:t>
      </w:r>
    </w:p>
    <w:p w14:paraId="4F147FC1" w14:textId="5128487C" w:rsidR="0092023E" w:rsidRPr="00CE781E" w:rsidRDefault="000F1894" w:rsidP="00D65E0C">
      <w:pPr>
        <w:ind w:firstLine="0"/>
        <w:jc w:val="center"/>
      </w:pPr>
      <w:r w:rsidRPr="00CE781E">
        <w:rPr>
          <w:vertAlign w:val="superscript"/>
        </w:rPr>
        <w:t>1</w:t>
      </w:r>
      <w:r w:rsidR="007D6073" w:rsidRPr="00CE781E">
        <w:t xml:space="preserve">Department of Psychology, </w:t>
      </w:r>
      <w:r w:rsidR="00F10933" w:rsidRPr="00CE781E">
        <w:t xml:space="preserve">University of Hawai'i at </w:t>
      </w:r>
      <w:proofErr w:type="spellStart"/>
      <w:r w:rsidR="00F10933" w:rsidRPr="00CE781E">
        <w:t>Mānoa</w:t>
      </w:r>
      <w:proofErr w:type="spellEnd"/>
      <w:r w:rsidR="007D6073" w:rsidRPr="00CE781E">
        <w:t>, Honolulu, HI</w:t>
      </w:r>
    </w:p>
    <w:p w14:paraId="36F89560" w14:textId="5EC5C20A" w:rsidR="007D6073" w:rsidRPr="00CE781E" w:rsidRDefault="000F1894" w:rsidP="00D65E0C">
      <w:pPr>
        <w:ind w:firstLine="0"/>
        <w:jc w:val="center"/>
      </w:pPr>
      <w:r w:rsidRPr="00CE781E">
        <w:rPr>
          <w:vertAlign w:val="superscript"/>
        </w:rPr>
        <w:t>2</w:t>
      </w:r>
      <w:r w:rsidRPr="00CE781E">
        <w:t xml:space="preserve">Department of Psychology, University of Montreal, </w:t>
      </w:r>
      <w:r w:rsidR="00F469B7" w:rsidRPr="00CE781E">
        <w:t>Montreal, QC, Canada</w:t>
      </w:r>
    </w:p>
    <w:p w14:paraId="63B1EF58" w14:textId="77777777" w:rsidR="00E957D3" w:rsidRPr="00CE781E" w:rsidRDefault="00E957D3" w:rsidP="00D65E0C">
      <w:pPr>
        <w:ind w:firstLine="0"/>
        <w:jc w:val="center"/>
      </w:pPr>
    </w:p>
    <w:p w14:paraId="1EA1361C" w14:textId="117199D0" w:rsidR="000F1894" w:rsidRPr="00CE781E" w:rsidRDefault="00F469B7" w:rsidP="00D65E0C">
      <w:pPr>
        <w:ind w:firstLine="0"/>
        <w:jc w:val="center"/>
      </w:pPr>
      <w:r w:rsidRPr="00CE781E">
        <w:t>*Corresponding Author</w:t>
      </w:r>
      <w:r w:rsidR="000F1894" w:rsidRPr="00CE781E">
        <w:t>: Adam S. Cohen,</w:t>
      </w:r>
      <w:r w:rsidRPr="00CE781E">
        <w:t xml:space="preserve"> Department of Psychology, </w:t>
      </w:r>
      <w:r w:rsidR="00F10933" w:rsidRPr="00CE781E">
        <w:t xml:space="preserve">University of Hawai'i at </w:t>
      </w:r>
      <w:proofErr w:type="spellStart"/>
      <w:r w:rsidR="00F10933" w:rsidRPr="00CE781E">
        <w:t>Mānoa</w:t>
      </w:r>
      <w:proofErr w:type="spellEnd"/>
      <w:r w:rsidRPr="00CE781E">
        <w:t>, Honolulu, HI 96822. Email:</w:t>
      </w:r>
      <w:r w:rsidR="000F1894" w:rsidRPr="00CE781E">
        <w:t xml:space="preserve"> </w:t>
      </w:r>
      <w:hyperlink r:id="rId8" w:history="1">
        <w:r w:rsidR="000F1894" w:rsidRPr="00CE781E">
          <w:rPr>
            <w:rStyle w:val="Hyperlink"/>
          </w:rPr>
          <w:t>cohen9@hawaii.edu</w:t>
        </w:r>
      </w:hyperlink>
    </w:p>
    <w:p w14:paraId="41B1AFDD" w14:textId="77777777" w:rsidR="00A872BF" w:rsidRPr="00CE781E" w:rsidRDefault="00A872BF" w:rsidP="008A74CE">
      <w:pPr>
        <w:ind w:firstLine="0"/>
      </w:pPr>
    </w:p>
    <w:p w14:paraId="1706C034" w14:textId="77777777" w:rsidR="00BA4054" w:rsidRPr="00CE781E" w:rsidRDefault="00BA4054" w:rsidP="00AA32C0">
      <w:pPr>
        <w:ind w:firstLine="0"/>
      </w:pPr>
    </w:p>
    <w:p w14:paraId="0BFFD5D5" w14:textId="77777777" w:rsidR="00A872BF" w:rsidRPr="00CE781E" w:rsidRDefault="00A872BF" w:rsidP="00033129">
      <w:r w:rsidRPr="00CE781E">
        <w:br w:type="page"/>
      </w:r>
    </w:p>
    <w:p w14:paraId="534F0B33" w14:textId="132DEA80" w:rsidR="00A872BF" w:rsidRPr="00CE781E" w:rsidRDefault="00A872BF" w:rsidP="00806616">
      <w:pPr>
        <w:pStyle w:val="Heading1"/>
      </w:pPr>
      <w:bookmarkStart w:id="0" w:name="_Hlk530570672"/>
      <w:r w:rsidRPr="00CE781E">
        <w:lastRenderedPageBreak/>
        <w:t>Abstract</w:t>
      </w:r>
    </w:p>
    <w:p w14:paraId="5FDB0A6C" w14:textId="37A441B7" w:rsidR="006B3621" w:rsidRPr="00CE781E" w:rsidRDefault="00836D56" w:rsidP="00E85D56">
      <w:pPr>
        <w:ind w:firstLine="0"/>
      </w:pPr>
      <w:r w:rsidRPr="00CE781E">
        <w:t>Are</w:t>
      </w:r>
      <w:r w:rsidR="006B3621" w:rsidRPr="00CE781E">
        <w:t xml:space="preserve"> </w:t>
      </w:r>
      <w:r w:rsidR="00FD5A50" w:rsidRPr="00CE781E">
        <w:t xml:space="preserve">pride </w:t>
      </w:r>
      <w:r w:rsidR="00E16243" w:rsidRPr="00CE781E">
        <w:t xml:space="preserve">and shame </w:t>
      </w:r>
      <w:r w:rsidR="00FD5A50" w:rsidRPr="00CE781E">
        <w:t>adaptation</w:t>
      </w:r>
      <w:r w:rsidR="00E16243" w:rsidRPr="00CE781E">
        <w:t>s</w:t>
      </w:r>
      <w:r w:rsidR="00FD5A50" w:rsidRPr="00CE781E">
        <w:t xml:space="preserve"> for</w:t>
      </w:r>
      <w:r w:rsidR="00A578BB" w:rsidRPr="00CE781E">
        <w:t xml:space="preserve"> </w:t>
      </w:r>
      <w:r w:rsidR="00F006B6" w:rsidRPr="00CE781E">
        <w:t xml:space="preserve">promoting </w:t>
      </w:r>
      <w:r w:rsidR="006A72FB" w:rsidRPr="00CE781E">
        <w:t>others’ valuation</w:t>
      </w:r>
      <w:r w:rsidR="00F20750" w:rsidRPr="00CE781E">
        <w:t>s</w:t>
      </w:r>
      <w:r w:rsidR="006A72FB" w:rsidRPr="00CE781E">
        <w:t xml:space="preserve"> of the self</w:t>
      </w:r>
      <w:r w:rsidR="00FD5A50" w:rsidRPr="00CE781E">
        <w:t xml:space="preserve"> and </w:t>
      </w:r>
      <w:r w:rsidR="006A72FB" w:rsidRPr="00CE781E">
        <w:t xml:space="preserve">limiting </w:t>
      </w:r>
      <w:r w:rsidR="00AA32C0" w:rsidRPr="00CE781E">
        <w:t>the costs of being devalued</w:t>
      </w:r>
      <w:r w:rsidR="00BE55AA" w:rsidRPr="00CE781E">
        <w:t>, respectively</w:t>
      </w:r>
      <w:r w:rsidRPr="00CE781E">
        <w:t>?</w:t>
      </w:r>
      <w:r w:rsidR="006A72FB" w:rsidRPr="00CE781E">
        <w:t xml:space="preserve"> Recent </w:t>
      </w:r>
      <w:r w:rsidR="00DD00D0" w:rsidRPr="00CE781E">
        <w:t>findings indicate</w:t>
      </w:r>
      <w:r w:rsidR="006A72FB" w:rsidRPr="00CE781E">
        <w:t xml:space="preserve"> </w:t>
      </w:r>
      <w:r w:rsidR="00103B17" w:rsidRPr="00CE781E">
        <w:t xml:space="preserve">that </w:t>
      </w:r>
      <w:r w:rsidR="00DD6FA1" w:rsidRPr="00CE781E">
        <w:t xml:space="preserve">the intensities of </w:t>
      </w:r>
      <w:r w:rsidR="00771255" w:rsidRPr="00CE781E">
        <w:t xml:space="preserve">anticipatory </w:t>
      </w:r>
      <w:r w:rsidR="00103B17" w:rsidRPr="00CE781E">
        <w:t>pride and shame</w:t>
      </w:r>
      <w:r w:rsidR="00BE55AA" w:rsidRPr="00CE781E">
        <w:t xml:space="preserve"> </w:t>
      </w:r>
      <w:r w:rsidR="00EE51EE" w:rsidRPr="00CE781E">
        <w:t>regarding</w:t>
      </w:r>
      <w:r w:rsidR="00DA092D" w:rsidRPr="00CE781E">
        <w:t xml:space="preserve"> </w:t>
      </w:r>
      <w:r w:rsidR="003D6980" w:rsidRPr="00CE781E">
        <w:t xml:space="preserve">various </w:t>
      </w:r>
      <w:r w:rsidR="00A67E33" w:rsidRPr="00CE781E">
        <w:t xml:space="preserve">potential </w:t>
      </w:r>
      <w:r w:rsidR="003D6980" w:rsidRPr="00CE781E">
        <w:t>acts and traits</w:t>
      </w:r>
      <w:r w:rsidR="006A72FB" w:rsidRPr="00CE781E">
        <w:t xml:space="preserve"> </w:t>
      </w:r>
      <w:r w:rsidR="00D77400" w:rsidRPr="00CE781E">
        <w:t xml:space="preserve">track </w:t>
      </w:r>
      <w:r w:rsidR="00A560D9" w:rsidRPr="00CE781E">
        <w:t xml:space="preserve">the degree to which </w:t>
      </w:r>
      <w:r w:rsidR="00E45CED" w:rsidRPr="00CE781E">
        <w:t xml:space="preserve">fellow </w:t>
      </w:r>
      <w:r w:rsidR="00A837D7" w:rsidRPr="00CE781E">
        <w:t>community members</w:t>
      </w:r>
      <w:r w:rsidR="00E340F3" w:rsidRPr="00CE781E">
        <w:t xml:space="preserve"> </w:t>
      </w:r>
      <w:r w:rsidR="00BE55AA" w:rsidRPr="00CE781E">
        <w:t xml:space="preserve">value </w:t>
      </w:r>
      <w:r w:rsidR="00E85B57" w:rsidRPr="00CE781E">
        <w:t xml:space="preserve">or disvalue </w:t>
      </w:r>
      <w:r w:rsidR="00BE55AA" w:rsidRPr="00CE781E">
        <w:t xml:space="preserve">those </w:t>
      </w:r>
      <w:r w:rsidR="003D6980" w:rsidRPr="00CE781E">
        <w:t>acts and traits</w:t>
      </w:r>
      <w:r w:rsidR="006A246A" w:rsidRPr="00CE781E">
        <w:t xml:space="preserve">. Thus, </w:t>
      </w:r>
      <w:r w:rsidR="00B3782E" w:rsidRPr="00CE781E">
        <w:t xml:space="preserve">it is possible that </w:t>
      </w:r>
      <w:r w:rsidR="00583222" w:rsidRPr="00CE781E">
        <w:t xml:space="preserve">pride and shame </w:t>
      </w:r>
      <w:r w:rsidR="00B3782E" w:rsidRPr="00CE781E">
        <w:t>are</w:t>
      </w:r>
      <w:r w:rsidR="006A246A" w:rsidRPr="00CE781E">
        <w:t xml:space="preserve"> engineered to</w:t>
      </w:r>
      <w:r w:rsidR="005402BC" w:rsidRPr="00CE781E">
        <w:t xml:space="preserve"> activate in proportion to others’ valuations, thus balancing </w:t>
      </w:r>
      <w:r w:rsidR="00BC0F5D" w:rsidRPr="00CE781E">
        <w:t>the competing demands of effectiveness and</w:t>
      </w:r>
      <w:r w:rsidR="002051FD" w:rsidRPr="00CE781E">
        <w:t xml:space="preserve"> efficiency</w:t>
      </w:r>
      <w:r w:rsidR="004015A0" w:rsidRPr="00CE781E">
        <w:t xml:space="preserve"> in the</w:t>
      </w:r>
      <w:r w:rsidR="006A246A" w:rsidRPr="00CE781E">
        <w:t>ir</w:t>
      </w:r>
      <w:r w:rsidR="004015A0" w:rsidRPr="00CE781E">
        <w:t xml:space="preserve"> operation</w:t>
      </w:r>
      <w:r w:rsidR="00072103" w:rsidRPr="00CE781E">
        <w:t>.</w:t>
      </w:r>
      <w:r w:rsidR="00DD7AD8" w:rsidRPr="00CE781E">
        <w:t xml:space="preserve"> </w:t>
      </w:r>
      <w:r w:rsidR="00670385" w:rsidRPr="00CE781E">
        <w:t xml:space="preserve">Here we report the results of two preregistered replications of </w:t>
      </w:r>
      <w:r w:rsidR="00611551" w:rsidRPr="00CE781E">
        <w:t xml:space="preserve">the original pride and shame reports </w:t>
      </w:r>
      <w:r w:rsidR="00BE55AA" w:rsidRPr="00CE781E">
        <w:t>(Sznycer et al., 2016, 2017)</w:t>
      </w:r>
      <w:r w:rsidR="00670385" w:rsidRPr="00CE781E">
        <w:t>.</w:t>
      </w:r>
      <w:r w:rsidR="005257ED" w:rsidRPr="00CE781E">
        <w:t xml:space="preserve"> </w:t>
      </w:r>
      <w:r w:rsidR="007837A9" w:rsidRPr="00CE781E">
        <w:t>W</w:t>
      </w:r>
      <w:r w:rsidR="005257ED" w:rsidRPr="00CE781E">
        <w:t>e require</w:t>
      </w:r>
      <w:r w:rsidR="00AA0083" w:rsidRPr="00CE781E">
        <w:t>d</w:t>
      </w:r>
      <w:r w:rsidR="005257ED" w:rsidRPr="00CE781E">
        <w:t xml:space="preserve"> the data to meet </w:t>
      </w:r>
      <w:r w:rsidR="00240483" w:rsidRPr="00CE781E">
        <w:t>three criteria, including</w:t>
      </w:r>
      <w:r w:rsidR="00AC4CAE" w:rsidRPr="00CE781E">
        <w:t xml:space="preserve"> </w:t>
      </w:r>
      <w:r w:rsidR="00734712" w:rsidRPr="00CE781E">
        <w:t xml:space="preserve">frequentist and Bayesian </w:t>
      </w:r>
      <w:r w:rsidR="00240483" w:rsidRPr="00CE781E">
        <w:t>replication measures</w:t>
      </w:r>
      <w:r w:rsidR="00734712" w:rsidRPr="00CE781E">
        <w:t xml:space="preserve">. </w:t>
      </w:r>
    </w:p>
    <w:p w14:paraId="4A5DAD97" w14:textId="216C1BB6" w:rsidR="006B3621" w:rsidRPr="00CE781E" w:rsidRDefault="006B3621" w:rsidP="00033129"/>
    <w:p w14:paraId="5EEADE4C" w14:textId="77777777" w:rsidR="006B3621" w:rsidRPr="00CE781E" w:rsidRDefault="006B3621" w:rsidP="00033129"/>
    <w:p w14:paraId="57263176" w14:textId="2D43881D" w:rsidR="00A872BF" w:rsidRPr="00CE781E" w:rsidRDefault="00A872BF" w:rsidP="00033129">
      <w:r w:rsidRPr="00CE781E">
        <w:t xml:space="preserve">Keywords: emotion, </w:t>
      </w:r>
      <w:r w:rsidR="005D7277" w:rsidRPr="00CE781E">
        <w:t>cooperation, reputation,</w:t>
      </w:r>
      <w:r w:rsidR="00F469B7" w:rsidRPr="00CE781E">
        <w:t xml:space="preserve"> </w:t>
      </w:r>
      <w:r w:rsidRPr="00CE781E">
        <w:t>replication</w:t>
      </w:r>
    </w:p>
    <w:p w14:paraId="50EE804C" w14:textId="77777777" w:rsidR="00A872BF" w:rsidRPr="00CE781E" w:rsidRDefault="00A872BF" w:rsidP="00033129">
      <w:r w:rsidRPr="00CE781E">
        <w:br w:type="page"/>
      </w:r>
    </w:p>
    <w:p w14:paraId="6A826E10" w14:textId="3176F52A" w:rsidR="006F09F2" w:rsidRPr="00CE781E" w:rsidRDefault="00B3782E" w:rsidP="00033129">
      <w:pPr>
        <w:pStyle w:val="Heading1"/>
        <w:rPr>
          <w:b w:val="0"/>
        </w:rPr>
      </w:pPr>
      <w:r w:rsidRPr="00CE781E">
        <w:rPr>
          <w:b w:val="0"/>
        </w:rPr>
        <w:lastRenderedPageBreak/>
        <w:t xml:space="preserve">Do </w:t>
      </w:r>
      <w:r w:rsidR="00E957D3" w:rsidRPr="00CE781E">
        <w:rPr>
          <w:b w:val="0"/>
        </w:rPr>
        <w:t xml:space="preserve">Pride and Shame Track the Evaluative Psychology of </w:t>
      </w:r>
      <w:proofErr w:type="gramStart"/>
      <w:r w:rsidR="00E957D3" w:rsidRPr="00CE781E">
        <w:rPr>
          <w:b w:val="0"/>
        </w:rPr>
        <w:t>Audiences</w:t>
      </w:r>
      <w:r w:rsidRPr="00CE781E">
        <w:rPr>
          <w:b w:val="0"/>
        </w:rPr>
        <w:t>?</w:t>
      </w:r>
      <w:r w:rsidR="00E957D3" w:rsidRPr="00CE781E">
        <w:rPr>
          <w:b w:val="0"/>
        </w:rPr>
        <w:t>:</w:t>
      </w:r>
      <w:proofErr w:type="gramEnd"/>
      <w:r w:rsidR="00E957D3" w:rsidRPr="00CE781E">
        <w:rPr>
          <w:b w:val="0"/>
        </w:rPr>
        <w:t xml:space="preserve"> Preregistered Replications of Sznycer et al. (2016, 2017)</w:t>
      </w:r>
    </w:p>
    <w:p w14:paraId="58309B2F" w14:textId="2EFA8E41" w:rsidR="00F16B99" w:rsidRPr="00FC3F93" w:rsidRDefault="00F16B99">
      <w:r w:rsidRPr="00FC3F93">
        <w:t>Humans have a powerful need to belong</w:t>
      </w:r>
      <w:r w:rsidR="008F6540" w:rsidRPr="00156710">
        <w:t xml:space="preserve"> </w:t>
      </w:r>
      <w:r w:rsidR="00B3445C" w:rsidRPr="00FC3F93">
        <w:t xml:space="preserve">(Baumeister &amp; Leary, 1995; Kenrick, </w:t>
      </w:r>
      <w:proofErr w:type="spellStart"/>
      <w:r w:rsidR="00B3445C" w:rsidRPr="00FC3F93">
        <w:t>Griskevicius</w:t>
      </w:r>
      <w:proofErr w:type="spellEnd"/>
      <w:r w:rsidR="00B3445C" w:rsidRPr="00FC3F93">
        <w:t xml:space="preserve">, </w:t>
      </w:r>
      <w:proofErr w:type="spellStart"/>
      <w:r w:rsidR="00B3445C" w:rsidRPr="00FC3F93">
        <w:t>Neuberg</w:t>
      </w:r>
      <w:proofErr w:type="spellEnd"/>
      <w:r w:rsidR="00B3445C" w:rsidRPr="00FC3F93">
        <w:t>, &amp; Schaller, 2010; Maslow, 1943)</w:t>
      </w:r>
      <w:r w:rsidRPr="00FC3F93">
        <w:t xml:space="preserve"> and, reciprocally, a powerful aversion to being devalued, excluded, or ostracized </w:t>
      </w:r>
      <w:r w:rsidR="00111921" w:rsidRPr="00FC3F93">
        <w:t xml:space="preserve">(Smart Richman &amp; Leary, 2009; Van </w:t>
      </w:r>
      <w:proofErr w:type="spellStart"/>
      <w:r w:rsidR="00111921" w:rsidRPr="00FC3F93">
        <w:t>Beest</w:t>
      </w:r>
      <w:proofErr w:type="spellEnd"/>
      <w:r w:rsidR="00111921" w:rsidRPr="00FC3F93">
        <w:t xml:space="preserve"> &amp; Williams, 2006; Williams, 1997)</w:t>
      </w:r>
      <w:r w:rsidRPr="00FC3F93">
        <w:t xml:space="preserve">. Here we </w:t>
      </w:r>
      <w:del w:id="1" w:author="Adam S. Cohen" w:date="2019-12-17T13:27:00Z">
        <w:r w:rsidRPr="00FC3F93" w:rsidDel="00406E54">
          <w:delText xml:space="preserve">use </w:delText>
        </w:r>
      </w:del>
      <w:ins w:id="2" w:author="Adam S. Cohen" w:date="2019-12-17T13:27:00Z">
        <w:r w:rsidR="00406E54">
          <w:t>consider</w:t>
        </w:r>
        <w:r w:rsidR="00406E54" w:rsidRPr="00FC3F93">
          <w:t xml:space="preserve"> </w:t>
        </w:r>
      </w:ins>
      <w:r w:rsidRPr="00FC3F93">
        <w:t xml:space="preserve">a functional framework to </w:t>
      </w:r>
      <w:del w:id="3" w:author="Adam S. Cohen" w:date="2019-12-17T13:27:00Z">
        <w:r w:rsidRPr="00FC3F93" w:rsidDel="00406E54">
          <w:delText xml:space="preserve">analyze </w:delText>
        </w:r>
      </w:del>
      <w:ins w:id="4" w:author="Adam S. Cohen" w:date="2019-12-17T13:27:00Z">
        <w:r w:rsidR="00406E54">
          <w:t>test</w:t>
        </w:r>
        <w:r w:rsidR="00406E54" w:rsidRPr="00FC3F93">
          <w:t xml:space="preserve"> </w:t>
        </w:r>
      </w:ins>
      <w:r w:rsidRPr="00FC3F93">
        <w:t xml:space="preserve">emotional components of this motivational </w:t>
      </w:r>
      <w:del w:id="5" w:author="Adam S. Cohen" w:date="2019-12-17T12:57:00Z">
        <w:r w:rsidRPr="00FC3F93" w:rsidDel="00156710">
          <w:delText>syndrome</w:delText>
        </w:r>
      </w:del>
      <w:ins w:id="6" w:author="Adam S. Cohen" w:date="2019-12-17T12:57:00Z">
        <w:r w:rsidR="00156710">
          <w:t>disposition</w:t>
        </w:r>
      </w:ins>
      <w:r w:rsidRPr="00FC3F93">
        <w:t xml:space="preserve">. More specifically, we </w:t>
      </w:r>
      <w:del w:id="7" w:author="Adam S. Cohen" w:date="2019-12-17T12:53:00Z">
        <w:r w:rsidRPr="00FC3F93" w:rsidDel="00156710">
          <w:delText xml:space="preserve">analyze </w:delText>
        </w:r>
      </w:del>
      <w:ins w:id="8" w:author="Adam S. Cohen" w:date="2019-12-17T12:53:00Z">
        <w:r w:rsidR="00156710">
          <w:t>test</w:t>
        </w:r>
        <w:commentRangeStart w:id="9"/>
        <w:r w:rsidR="00156710" w:rsidRPr="00FC3F93">
          <w:t xml:space="preserve"> </w:t>
        </w:r>
      </w:ins>
      <w:commentRangeEnd w:id="9"/>
      <w:ins w:id="10" w:author="Adam S. Cohen" w:date="2019-12-17T13:28:00Z">
        <w:r w:rsidR="00406E54">
          <w:rPr>
            <w:rStyle w:val="CommentReference"/>
          </w:rPr>
          <w:commentReference w:id="9"/>
        </w:r>
      </w:ins>
      <w:r w:rsidRPr="00FC3F93">
        <w:t>the emotions of pride and shame as systems engineered to promote others’ positive valuations of the self and to avoid being devalued by others</w:t>
      </w:r>
      <w:r w:rsidR="00933CE0" w:rsidRPr="00FC3F93">
        <w:t xml:space="preserve"> </w:t>
      </w:r>
      <w:r w:rsidR="00933CE0" w:rsidRPr="00156710">
        <w:t xml:space="preserve">(de </w:t>
      </w:r>
      <w:proofErr w:type="spellStart"/>
      <w:r w:rsidR="00933CE0" w:rsidRPr="00156710">
        <w:t>Hooge</w:t>
      </w:r>
      <w:proofErr w:type="spellEnd"/>
      <w:r w:rsidR="00933CE0" w:rsidRPr="00156710">
        <w:t xml:space="preserve">, </w:t>
      </w:r>
      <w:proofErr w:type="spellStart"/>
      <w:r w:rsidR="00933CE0" w:rsidRPr="00156710">
        <w:t>Zeelenberg</w:t>
      </w:r>
      <w:proofErr w:type="spellEnd"/>
      <w:r w:rsidR="00933CE0" w:rsidRPr="00156710">
        <w:t xml:space="preserve">, &amp; </w:t>
      </w:r>
      <w:proofErr w:type="spellStart"/>
      <w:r w:rsidR="00933CE0" w:rsidRPr="00156710">
        <w:t>Breugelmans</w:t>
      </w:r>
      <w:proofErr w:type="spellEnd"/>
      <w:r w:rsidR="00933CE0" w:rsidRPr="00156710">
        <w:t xml:space="preserve">, 2011; Fessler, 1999; Gilbert, 1997; Sznycer, 2019; Tracy, 2016; </w:t>
      </w:r>
      <w:proofErr w:type="spellStart"/>
      <w:r w:rsidR="00933CE0" w:rsidRPr="00156710">
        <w:t>Weisfeld</w:t>
      </w:r>
      <w:proofErr w:type="spellEnd"/>
      <w:r w:rsidR="00933CE0" w:rsidRPr="00156710">
        <w:t xml:space="preserve"> &amp; Dillon, 2012)</w:t>
      </w:r>
      <w:r w:rsidRPr="00FC3F93">
        <w:t>.</w:t>
      </w:r>
    </w:p>
    <w:p w14:paraId="07D44FAD" w14:textId="0AB2A1ED" w:rsidR="00CB6BC6" w:rsidRPr="00FC3F93" w:rsidRDefault="00CB6BC6">
      <w:r w:rsidRPr="00FC3F93">
        <w:t xml:space="preserve">Humans are a social species. </w:t>
      </w:r>
      <w:r w:rsidR="00742BB8" w:rsidRPr="00156710">
        <w:t>T</w:t>
      </w:r>
      <w:r w:rsidRPr="00FC3F93">
        <w:t xml:space="preserve">he ancestral social ecology of humans </w:t>
      </w:r>
      <w:r w:rsidR="00FE05AD" w:rsidRPr="00156710">
        <w:t xml:space="preserve">featured a host of </w:t>
      </w:r>
      <w:r w:rsidRPr="00FC3F93">
        <w:t>ecological challenges: food scarcity and variability</w:t>
      </w:r>
      <w:r w:rsidR="00F9619F" w:rsidRPr="00FC3F93">
        <w:t xml:space="preserve"> </w:t>
      </w:r>
      <w:r w:rsidR="00F9619F" w:rsidRPr="00156710">
        <w:t>(Kaplan &amp; Hill, 1985)</w:t>
      </w:r>
      <w:r w:rsidRPr="00FC3F93">
        <w:t>, non-human predators, aggressive conspecifics</w:t>
      </w:r>
      <w:r w:rsidR="008917CB" w:rsidRPr="00FC3F93">
        <w:t xml:space="preserve"> </w:t>
      </w:r>
      <w:r w:rsidR="008917CB" w:rsidRPr="00156710">
        <w:t>(Keeley, 1997)</w:t>
      </w:r>
      <w:r w:rsidRPr="00FC3F93">
        <w:t>, and serious bouts of incapacitation due to injury and disease</w:t>
      </w:r>
      <w:r w:rsidR="003D7B8C" w:rsidRPr="00FC3F93">
        <w:t xml:space="preserve"> </w:t>
      </w:r>
      <w:r w:rsidR="003D7B8C" w:rsidRPr="00156710">
        <w:t>(Sugiyama, 2004)</w:t>
      </w:r>
      <w:r w:rsidRPr="00FC3F93">
        <w:t>.</w:t>
      </w:r>
      <w:r w:rsidR="00B015E4" w:rsidRPr="00FC3F93">
        <w:t xml:space="preserve"> Modern technologies and institutions that </w:t>
      </w:r>
      <w:r w:rsidR="00402B16" w:rsidRPr="00FC3F93">
        <w:t xml:space="preserve">minimize </w:t>
      </w:r>
      <w:r w:rsidR="00B66D9A" w:rsidRPr="00FC3F93">
        <w:t xml:space="preserve">those dangers were absent. Nevertheless, </w:t>
      </w:r>
      <w:r w:rsidRPr="00FC3F93">
        <w:t>th</w:t>
      </w:r>
      <w:r w:rsidR="00AE3E31" w:rsidRPr="00FC3F93">
        <w:t>o</w:t>
      </w:r>
      <w:r w:rsidRPr="00FC3F93">
        <w:t>se challenges could be buffered, to some extent, to the extent that other individuals in one’s group were willing and able to render aid</w:t>
      </w:r>
      <w:del w:id="11" w:author="Adam S. Cohen" w:date="2019-12-17T12:59:00Z">
        <w:r w:rsidRPr="00FC3F93" w:rsidDel="00156710">
          <w:delText xml:space="preserve"> to the focal individual</w:delText>
        </w:r>
      </w:del>
      <w:r w:rsidRPr="00FC3F93">
        <w:t xml:space="preserve">. </w:t>
      </w:r>
      <w:ins w:id="12" w:author="Adam S. Cohen" w:date="2019-12-17T13:34:00Z">
        <w:r w:rsidR="00406E54">
          <w:t>One possibility</w:t>
        </w:r>
      </w:ins>
      <w:ins w:id="13" w:author="Adam S. Cohen" w:date="2019-12-17T13:35:00Z">
        <w:r w:rsidR="00406E54">
          <w:t xml:space="preserve"> then is that</w:t>
        </w:r>
      </w:ins>
      <w:del w:id="14" w:author="Adam S. Cohen" w:date="2019-12-17T13:35:00Z">
        <w:r w:rsidR="009708A3" w:rsidRPr="00156710" w:rsidDel="00406E54">
          <w:delText>N</w:delText>
        </w:r>
      </w:del>
      <w:ins w:id="15" w:author="Adam S. Cohen" w:date="2019-12-17T13:35:00Z">
        <w:r w:rsidR="00406E54">
          <w:t xml:space="preserve"> n</w:t>
        </w:r>
      </w:ins>
      <w:r w:rsidR="009708A3" w:rsidRPr="00156710">
        <w:t>atural selection</w:t>
      </w:r>
      <w:r w:rsidR="00EA2B82" w:rsidRPr="00156710">
        <w:t xml:space="preserve"> operating on t</w:t>
      </w:r>
      <w:r w:rsidRPr="00FC3F93">
        <w:t xml:space="preserve">hese features of the social ecology of ancestral humans </w:t>
      </w:r>
      <w:del w:id="16" w:author="Adam S. Cohen" w:date="2019-12-17T13:35:00Z">
        <w:r w:rsidRPr="00FC3F93" w:rsidDel="00406E54">
          <w:delText xml:space="preserve">would </w:delText>
        </w:r>
      </w:del>
      <w:ins w:id="17" w:author="Adam S. Cohen" w:date="2019-12-17T13:35:00Z">
        <w:r w:rsidR="00406E54">
          <w:t>c</w:t>
        </w:r>
        <w:r w:rsidR="00406E54" w:rsidRPr="00FC3F93">
          <w:t xml:space="preserve">ould </w:t>
        </w:r>
      </w:ins>
      <w:r w:rsidRPr="00FC3F93">
        <w:t>have selected for regulatory adaptations targeting the social-evaluative psychology in the brains of other individuals for the purpose of</w:t>
      </w:r>
      <w:r w:rsidR="00CA6423" w:rsidRPr="00FC3F93">
        <w:t>:</w:t>
      </w:r>
      <w:r w:rsidRPr="00FC3F93">
        <w:t xml:space="preserve"> (1) inducing others to augment and maintain their positive social evaluations of the self, and (2) avoiding the likelihood and costs of being socially devalued by others. This </w:t>
      </w:r>
      <w:r w:rsidR="00353D24" w:rsidRPr="00156710">
        <w:t xml:space="preserve">is believed to be the </w:t>
      </w:r>
      <w:r w:rsidRPr="00FC3F93">
        <w:t>context in which the human emotions of pride and shame evolved</w:t>
      </w:r>
      <w:r w:rsidR="008C3DE0" w:rsidRPr="00FC3F93">
        <w:t xml:space="preserve"> (</w:t>
      </w:r>
      <w:r w:rsidR="008C3DE0" w:rsidRPr="00156710">
        <w:t xml:space="preserve">Fessler, 1999; Gilbert, 1997; Sznycer, 2019; Tracy, 2016; </w:t>
      </w:r>
      <w:proofErr w:type="spellStart"/>
      <w:r w:rsidR="008C3DE0" w:rsidRPr="00156710">
        <w:t>Weisfeld</w:t>
      </w:r>
      <w:proofErr w:type="spellEnd"/>
      <w:r w:rsidR="008C3DE0" w:rsidRPr="00156710">
        <w:t xml:space="preserve"> &amp; Dillon, 2012</w:t>
      </w:r>
      <w:r w:rsidR="008C3DE0" w:rsidRPr="00FC3F93">
        <w:t>)</w:t>
      </w:r>
      <w:r w:rsidRPr="00FC3F93">
        <w:t>.</w:t>
      </w:r>
    </w:p>
    <w:p w14:paraId="31DAFB53" w14:textId="0AD06FA1" w:rsidR="002771DF" w:rsidRPr="00FC3F93" w:rsidRDefault="002771DF" w:rsidP="002771DF">
      <w:del w:id="18" w:author="Adam S. Cohen" w:date="2019-12-17T13:05:00Z">
        <w:r w:rsidRPr="00FC3F93" w:rsidDel="002B0E32">
          <w:lastRenderedPageBreak/>
          <w:delText>Contemplate the emotion of pride. I</w:delText>
        </w:r>
      </w:del>
      <w:del w:id="19" w:author="Adam S. Cohen" w:date="2019-12-17T13:38:00Z">
        <w:r w:rsidRPr="00FC3F93" w:rsidDel="00090351">
          <w:delText xml:space="preserve">t has been argued that </w:delText>
        </w:r>
      </w:del>
      <w:ins w:id="20" w:author="Adam S. Cohen" w:date="2019-12-17T13:38:00Z">
        <w:r w:rsidR="00090351">
          <w:t>P</w:t>
        </w:r>
      </w:ins>
      <w:ins w:id="21" w:author="Adam S. Cohen" w:date="2019-12-17T13:04:00Z">
        <w:r w:rsidR="002B0E32">
          <w:t>ride</w:t>
        </w:r>
      </w:ins>
      <w:ins w:id="22" w:author="Adam S. Cohen" w:date="2019-12-17T13:38:00Z">
        <w:r w:rsidR="00090351">
          <w:t>, for instance,</w:t>
        </w:r>
      </w:ins>
      <w:ins w:id="23" w:author="Adam S. Cohen" w:date="2019-12-17T13:04:00Z">
        <w:r w:rsidR="002B0E32">
          <w:t xml:space="preserve"> serves </w:t>
        </w:r>
      </w:ins>
      <w:ins w:id="24" w:author="Adam S. Cohen" w:date="2019-12-17T13:05:00Z">
        <w:r w:rsidR="002B0E32">
          <w:t xml:space="preserve">multiple </w:t>
        </w:r>
      </w:ins>
      <w:ins w:id="25" w:author="Adam S. Cohen" w:date="2019-12-17T13:04:00Z">
        <w:r w:rsidR="002B0E32">
          <w:t>interrelated</w:t>
        </w:r>
      </w:ins>
      <w:del w:id="26" w:author="Adam S. Cohen" w:date="2019-12-17T13:04:00Z">
        <w:r w:rsidRPr="00FC3F93" w:rsidDel="002B0E32">
          <w:delText>this emotion</w:delText>
        </w:r>
      </w:del>
      <w:r w:rsidRPr="00FC3F93">
        <w:t xml:space="preserve"> functions</w:t>
      </w:r>
      <w:del w:id="27" w:author="Adam S. Cohen" w:date="2019-12-17T13:05:00Z">
        <w:r w:rsidRPr="00FC3F93" w:rsidDel="002B0E32">
          <w:delText>: (1)</w:delText>
        </w:r>
      </w:del>
      <w:ins w:id="28" w:author="Adam S. Cohen" w:date="2019-12-17T13:05:00Z">
        <w:r w:rsidR="002B0E32">
          <w:t xml:space="preserve">. </w:t>
        </w:r>
      </w:ins>
      <w:ins w:id="29" w:author="Adam S. Cohen" w:date="2019-12-17T13:38:00Z">
        <w:r w:rsidR="00090351">
          <w:t>It</w:t>
        </w:r>
      </w:ins>
      <w:ins w:id="30" w:author="Adam S. Cohen" w:date="2019-12-17T13:06:00Z">
        <w:r w:rsidR="002B0E32">
          <w:t xml:space="preserve"> </w:t>
        </w:r>
      </w:ins>
      <w:del w:id="31" w:author="Adam S. Cohen" w:date="2019-12-17T13:06:00Z">
        <w:r w:rsidRPr="00FC3F93" w:rsidDel="002B0E32">
          <w:delText xml:space="preserve"> to </w:delText>
        </w:r>
      </w:del>
      <w:r w:rsidRPr="00FC3F93">
        <w:t>impel</w:t>
      </w:r>
      <w:ins w:id="32" w:author="Adam S. Cohen" w:date="2019-12-17T13:06:00Z">
        <w:r w:rsidR="002B0E32">
          <w:t>s</w:t>
        </w:r>
      </w:ins>
      <w:r w:rsidRPr="00FC3F93">
        <w:t xml:space="preserve"> the individual</w:t>
      </w:r>
      <w:ins w:id="33" w:author="Adam S. Cohen" w:date="2019-12-17T13:40:00Z">
        <w:r w:rsidR="00090351">
          <w:t xml:space="preserve"> (1)</w:t>
        </w:r>
      </w:ins>
      <w:r w:rsidRPr="00FC3F93">
        <w:t xml:space="preserve"> to perform actions or develop personal characteristics that other people value, (2) to transmit information about achievements so that others can register the new state of affairs, and (3)</w:t>
      </w:r>
      <w:ins w:id="34" w:author="Adam S. Cohen" w:date="2019-12-17T13:39:00Z">
        <w:r w:rsidR="00090351">
          <w:t xml:space="preserve"> </w:t>
        </w:r>
      </w:ins>
      <w:del w:id="35" w:author="Adam S. Cohen" w:date="2019-12-17T13:39:00Z">
        <w:r w:rsidRPr="00FC3F93" w:rsidDel="00090351">
          <w:delText xml:space="preserve"> </w:delText>
        </w:r>
      </w:del>
      <w:r w:rsidRPr="00FC3F93">
        <w:t xml:space="preserve">to take advantage of the increased valuation from others by, e.g., demanding better treatment </w:t>
      </w:r>
      <w:del w:id="36" w:author="Adam S. Cohen" w:date="2019-12-17T13:02:00Z">
        <w:r w:rsidRPr="00FC3F93" w:rsidDel="002B0E32">
          <w:delText xml:space="preserve">from others </w:delText>
        </w:r>
      </w:del>
      <w:r w:rsidRPr="002B0E32">
        <w:t xml:space="preserve">(Tracy, 2016; Fessler, 1999; </w:t>
      </w:r>
      <w:proofErr w:type="spellStart"/>
      <w:r w:rsidRPr="002B0E32">
        <w:t>Weisfeld</w:t>
      </w:r>
      <w:proofErr w:type="spellEnd"/>
      <w:r w:rsidRPr="002B0E32">
        <w:t xml:space="preserve"> &amp; Dillon, 2012; Sznycer et al., 2017; Williams &amp; </w:t>
      </w:r>
      <w:proofErr w:type="spellStart"/>
      <w:r w:rsidRPr="002B0E32">
        <w:t>DeSteno</w:t>
      </w:r>
      <w:proofErr w:type="spellEnd"/>
      <w:r w:rsidRPr="002B0E32">
        <w:t>, 2008)</w:t>
      </w:r>
      <w:r w:rsidRPr="00FC3F93">
        <w:t xml:space="preserve">. </w:t>
      </w:r>
    </w:p>
    <w:p w14:paraId="38E873E6" w14:textId="2C61BFFD" w:rsidR="002771DF" w:rsidRPr="00FC3F93" w:rsidRDefault="002771DF" w:rsidP="002771DF">
      <w:r w:rsidRPr="00FC3F93">
        <w:t xml:space="preserve">Many features of pride </w:t>
      </w:r>
      <w:r w:rsidR="00E66E3C" w:rsidRPr="002B0E32">
        <w:t xml:space="preserve">documented </w:t>
      </w:r>
      <w:r w:rsidRPr="00FC3F93">
        <w:t xml:space="preserve">in the emotion literature can be understood by reference to these </w:t>
      </w:r>
      <w:del w:id="37" w:author="Adam S. Cohen" w:date="2019-12-17T13:04:00Z">
        <w:r w:rsidRPr="00FC3F93" w:rsidDel="002B0E32">
          <w:delText xml:space="preserve">hypothetical </w:delText>
        </w:r>
      </w:del>
      <w:proofErr w:type="spellStart"/>
      <w:ins w:id="38" w:author="Adam S. Cohen" w:date="2019-12-17T13:04:00Z">
        <w:r w:rsidR="002B0E32" w:rsidRPr="00FC3F93">
          <w:t>hypothet</w:t>
        </w:r>
        <w:r w:rsidR="002B0E32">
          <w:t>hesized</w:t>
        </w:r>
        <w:proofErr w:type="spellEnd"/>
        <w:r w:rsidR="002B0E32" w:rsidRPr="00FC3F93">
          <w:t xml:space="preserve"> </w:t>
        </w:r>
      </w:ins>
      <w:r w:rsidRPr="00FC3F93">
        <w:t>functions. For example, pride is among the most positively-</w:t>
      </w:r>
      <w:proofErr w:type="spellStart"/>
      <w:r w:rsidRPr="00FC3F93">
        <w:t>valenced</w:t>
      </w:r>
      <w:proofErr w:type="spellEnd"/>
      <w:r w:rsidRPr="00FC3F93">
        <w:t xml:space="preserve"> emotions </w:t>
      </w:r>
      <w:r w:rsidRPr="003C1CA0">
        <w:t>(Mauro, Sato, &amp; Tucker, 1992)</w:t>
      </w:r>
      <w:r w:rsidRPr="00FC3F93">
        <w:t xml:space="preserve">. This hedonic feature may serve as incentive to continue performing the actions and developing the characteristics that would bring about positive evaluations from others </w:t>
      </w:r>
      <w:r w:rsidRPr="003C1CA0">
        <w:t xml:space="preserve">(Williams &amp; </w:t>
      </w:r>
      <w:proofErr w:type="spellStart"/>
      <w:r w:rsidRPr="003C1CA0">
        <w:t>DeSteno</w:t>
      </w:r>
      <w:proofErr w:type="spellEnd"/>
      <w:r w:rsidRPr="003C1CA0">
        <w:t>, 2008)</w:t>
      </w:r>
      <w:r w:rsidRPr="00FC3F93">
        <w:t xml:space="preserve">. Pride has a prototypical display of achievement that includes expansion of body size, a zoologically ubiquitous index of dominance and physical formidability </w:t>
      </w:r>
      <w:r w:rsidRPr="003C1CA0">
        <w:t>(</w:t>
      </w:r>
      <w:proofErr w:type="spellStart"/>
      <w:r w:rsidRPr="003C1CA0">
        <w:t>Weisfeld</w:t>
      </w:r>
      <w:proofErr w:type="spellEnd"/>
      <w:r w:rsidRPr="003C1CA0">
        <w:t xml:space="preserve"> &amp; Dillon, 2012; Fessler, 1999; Lewis et al., 1992; Tracy &amp; Robins, 2007)</w:t>
      </w:r>
      <w:r w:rsidRPr="00FC3F93">
        <w:t>. Re</w:t>
      </w:r>
      <w:r w:rsidR="009D54BF" w:rsidRPr="003C1CA0">
        <w:t>search</w:t>
      </w:r>
      <w:r w:rsidRPr="00FC3F93">
        <w:t xml:space="preserve"> has shown that observers interpret the human pride display as indicating dominance and achievement </w:t>
      </w:r>
      <w:r w:rsidRPr="003C1CA0">
        <w:t>(Shariff &amp; Tracy, 2009)</w:t>
      </w:r>
      <w:r w:rsidRPr="00FC3F93">
        <w:t xml:space="preserve">. Moreover, children </w:t>
      </w:r>
      <w:r w:rsidRPr="003C1CA0">
        <w:t>(Tracy, Robins, &amp; Lagattuta, 2005)</w:t>
      </w:r>
      <w:r w:rsidRPr="00FC3F93">
        <w:t xml:space="preserve"> and adults around the world recognize the human pride display </w:t>
      </w:r>
      <w:r w:rsidRPr="003C1CA0">
        <w:t>(Tracy &amp; Robins, 2008)</w:t>
      </w:r>
      <w:r w:rsidRPr="00FC3F93">
        <w:t>.</w:t>
      </w:r>
    </w:p>
    <w:p w14:paraId="435224D8" w14:textId="536EE425" w:rsidR="000C1753" w:rsidRPr="003C1CA0" w:rsidRDefault="00DB5D14" w:rsidP="000C1753">
      <w:r w:rsidRPr="00FC3F93">
        <w:t xml:space="preserve">Shame, like pride, can be understood as a system that aims to operate on others’ internal </w:t>
      </w:r>
      <w:commentRangeStart w:id="39"/>
      <w:r w:rsidRPr="00FC3F93">
        <w:t xml:space="preserve">representations of </w:t>
      </w:r>
      <w:del w:id="40" w:author="Adam S. Cohen" w:date="2019-12-17T14:15:00Z">
        <w:r w:rsidR="008F6D18" w:rsidRPr="003C1CA0" w:rsidDel="00481FAD">
          <w:delText xml:space="preserve">the </w:delText>
        </w:r>
      </w:del>
      <w:del w:id="41" w:author="Adam S. Cohen" w:date="2019-12-17T14:14:00Z">
        <w:r w:rsidR="008F6D18" w:rsidRPr="003C1CA0" w:rsidDel="002361AB">
          <w:delText xml:space="preserve">degree to which </w:delText>
        </w:r>
        <w:r w:rsidRPr="00FC3F93" w:rsidDel="002361AB">
          <w:delText xml:space="preserve">they </w:delText>
        </w:r>
        <w:r w:rsidR="00AB4820" w:rsidRPr="003C1CA0" w:rsidDel="002361AB">
          <w:delText xml:space="preserve">socially </w:delText>
        </w:r>
        <w:commentRangeEnd w:id="39"/>
        <w:r w:rsidR="003C1CA0" w:rsidDel="002361AB">
          <w:rPr>
            <w:rStyle w:val="CommentReference"/>
          </w:rPr>
          <w:commentReference w:id="39"/>
        </w:r>
        <w:r w:rsidRPr="00FC3F93" w:rsidDel="002361AB">
          <w:delText xml:space="preserve">value the </w:delText>
        </w:r>
      </w:del>
      <w:del w:id="42" w:author="Adam S. Cohen" w:date="2019-12-17T14:15:00Z">
        <w:r w:rsidRPr="00FC3F93" w:rsidDel="00481FAD">
          <w:delText>self</w:delText>
        </w:r>
      </w:del>
      <w:ins w:id="43" w:author="Adam S. Cohen" w:date="2019-12-17T14:16:00Z">
        <w:r w:rsidR="00481FAD">
          <w:t>oneself</w:t>
        </w:r>
      </w:ins>
      <w:ins w:id="44" w:author="Adam S. Cohen" w:date="2019-12-17T14:14:00Z">
        <w:r w:rsidR="002361AB">
          <w:t xml:space="preserve"> and the </w:t>
        </w:r>
        <w:r w:rsidR="002361AB" w:rsidRPr="003C1CA0">
          <w:t xml:space="preserve">degree to which </w:t>
        </w:r>
      </w:ins>
      <w:ins w:id="45" w:author="Adam S. Cohen" w:date="2019-12-17T14:16:00Z">
        <w:r w:rsidR="00481FAD">
          <w:t>one</w:t>
        </w:r>
      </w:ins>
      <w:ins w:id="46" w:author="Adam S. Cohen" w:date="2019-12-17T14:14:00Z">
        <w:r w:rsidR="002361AB">
          <w:t xml:space="preserve"> is</w:t>
        </w:r>
        <w:r w:rsidR="002361AB" w:rsidRPr="00FC3F93">
          <w:t xml:space="preserve"> </w:t>
        </w:r>
        <w:r w:rsidR="002361AB" w:rsidRPr="003C1CA0">
          <w:t xml:space="preserve">socially </w:t>
        </w:r>
        <w:r w:rsidR="002361AB">
          <w:rPr>
            <w:rStyle w:val="CommentReference"/>
          </w:rPr>
          <w:commentReference w:id="47"/>
        </w:r>
        <w:r w:rsidR="002361AB" w:rsidRPr="00FC3F93">
          <w:t>value</w:t>
        </w:r>
        <w:r w:rsidR="002361AB">
          <w:t>d</w:t>
        </w:r>
      </w:ins>
      <w:r w:rsidRPr="00FC3F93">
        <w:t xml:space="preserve">. Shame has the complementary function of minimizing the spread of adverse information about the self and the reputational damage that occurs when such information reaches the minds of others </w:t>
      </w:r>
      <w:r w:rsidRPr="003C1CA0">
        <w:t>(</w:t>
      </w:r>
      <w:proofErr w:type="spellStart"/>
      <w:r w:rsidRPr="003C1CA0">
        <w:t>Weisfeld</w:t>
      </w:r>
      <w:proofErr w:type="spellEnd"/>
      <w:r w:rsidRPr="003C1CA0">
        <w:t xml:space="preserve"> &amp; Dillon, 2012; Fessler, 1999; Gilbert, 1997; Sznycer et al., 2016)</w:t>
      </w:r>
      <w:r w:rsidRPr="00FC3F93">
        <w:t>.</w:t>
      </w:r>
    </w:p>
    <w:p w14:paraId="0A04DB61" w14:textId="538D779C" w:rsidR="00DB5D14" w:rsidRPr="00637FC0" w:rsidRDefault="00DB5D14">
      <w:r w:rsidRPr="00FC3F93">
        <w:lastRenderedPageBreak/>
        <w:t xml:space="preserve">Further, the design features of shame, like the design features of pride, can be understood in the light of </w:t>
      </w:r>
      <w:r w:rsidR="00FA028E" w:rsidRPr="00481FAD">
        <w:t xml:space="preserve">the </w:t>
      </w:r>
      <w:r w:rsidR="00891713" w:rsidRPr="00481FAD">
        <w:t xml:space="preserve">corresponding </w:t>
      </w:r>
      <w:r w:rsidRPr="00FC3F93">
        <w:t xml:space="preserve">hypothesized functions. For instance, </w:t>
      </w:r>
      <w:r w:rsidR="008F2483" w:rsidRPr="00481FAD">
        <w:t xml:space="preserve">when information signals that others might learn about actions taken by the self that benefit the self but harm others, </w:t>
      </w:r>
      <w:r w:rsidRPr="00FC3F93">
        <w:t xml:space="preserve">shame can terminate </w:t>
      </w:r>
      <w:r w:rsidR="00197EB2" w:rsidRPr="00481FAD">
        <w:t xml:space="preserve">the execution of those </w:t>
      </w:r>
      <w:r w:rsidR="008F2483" w:rsidRPr="00481FAD">
        <w:t xml:space="preserve">actions </w:t>
      </w:r>
      <w:r w:rsidRPr="00481FAD">
        <w:t xml:space="preserve">(Fehr &amp; </w:t>
      </w:r>
      <w:proofErr w:type="spellStart"/>
      <w:r w:rsidRPr="00481FAD">
        <w:t>Gächter</w:t>
      </w:r>
      <w:proofErr w:type="spellEnd"/>
      <w:r w:rsidRPr="00481FAD">
        <w:t xml:space="preserve">, 2000; de </w:t>
      </w:r>
      <w:proofErr w:type="spellStart"/>
      <w:r w:rsidRPr="00481FAD">
        <w:t>Hooge</w:t>
      </w:r>
      <w:proofErr w:type="spellEnd"/>
      <w:r w:rsidRPr="00481FAD">
        <w:t xml:space="preserve">, </w:t>
      </w:r>
      <w:proofErr w:type="spellStart"/>
      <w:r w:rsidRPr="00481FAD">
        <w:t>Breugelmans</w:t>
      </w:r>
      <w:proofErr w:type="spellEnd"/>
      <w:r w:rsidRPr="00481FAD">
        <w:t xml:space="preserve">, &amp; </w:t>
      </w:r>
      <w:proofErr w:type="spellStart"/>
      <w:r w:rsidRPr="00481FAD">
        <w:t>Zeelenberg</w:t>
      </w:r>
      <w:proofErr w:type="spellEnd"/>
      <w:r w:rsidRPr="00481FAD">
        <w:t>, 2008)</w:t>
      </w:r>
      <w:r w:rsidRPr="00FC3F93">
        <w:t>. Further, when people feel shame</w:t>
      </w:r>
      <w:r w:rsidR="00C12A2E" w:rsidRPr="00481FAD">
        <w:t>,</w:t>
      </w:r>
      <w:r w:rsidRPr="00FC3F93">
        <w:t xml:space="preserve"> they hide and suppress incriminating evidence </w:t>
      </w:r>
      <w:r w:rsidRPr="00481FAD">
        <w:t xml:space="preserve">(Leach &amp; </w:t>
      </w:r>
      <w:proofErr w:type="spellStart"/>
      <w:r w:rsidRPr="00481FAD">
        <w:t>Cidam</w:t>
      </w:r>
      <w:proofErr w:type="spellEnd"/>
      <w:r w:rsidRPr="00481FAD">
        <w:t xml:space="preserve">, 2015; de </w:t>
      </w:r>
      <w:proofErr w:type="spellStart"/>
      <w:r w:rsidRPr="00481FAD">
        <w:t>Hooge</w:t>
      </w:r>
      <w:proofErr w:type="spellEnd"/>
      <w:r w:rsidRPr="00481FAD">
        <w:t xml:space="preserve">, </w:t>
      </w:r>
      <w:proofErr w:type="spellStart"/>
      <w:r w:rsidRPr="00481FAD">
        <w:t>Zeelenberg</w:t>
      </w:r>
      <w:proofErr w:type="spellEnd"/>
      <w:r w:rsidRPr="00481FAD">
        <w:t xml:space="preserve">, &amp; </w:t>
      </w:r>
      <w:proofErr w:type="spellStart"/>
      <w:r w:rsidRPr="00481FAD">
        <w:t>Breugelmans</w:t>
      </w:r>
      <w:proofErr w:type="spellEnd"/>
      <w:r w:rsidRPr="00481FAD">
        <w:t>, 2010; Sznycer, Schniter, Tooby, &amp; Cosmides, 2015)</w:t>
      </w:r>
      <w:r w:rsidRPr="00FC3F93">
        <w:t xml:space="preserve">. Shame has a prototypical full-body display, the antithesis of the pride display, which conveys submission or appeasement vis-à-vis the devaluing audience </w:t>
      </w:r>
      <w:r w:rsidRPr="00481FAD">
        <w:t xml:space="preserve">(Fessler, 1999; </w:t>
      </w:r>
      <w:proofErr w:type="spellStart"/>
      <w:r w:rsidRPr="00481FAD">
        <w:t>Weisfeld</w:t>
      </w:r>
      <w:proofErr w:type="spellEnd"/>
      <w:r w:rsidRPr="00481FAD">
        <w:t xml:space="preserve"> &amp; Dillon, 2012; Tracy &amp; Matsumoto, 2008)</w:t>
      </w:r>
      <w:r w:rsidRPr="00FC3F93">
        <w:t xml:space="preserve">. This voluntary conveyance of acceptance of reduced valuation from others can be understood as “making the best of a bad </w:t>
      </w:r>
      <w:del w:id="48" w:author="Adam S. Cohen" w:date="2019-12-17T14:17:00Z">
        <w:r w:rsidRPr="00FC3F93" w:rsidDel="00481FAD">
          <w:delText>job</w:delText>
        </w:r>
      </w:del>
      <w:ins w:id="49" w:author="Adam S. Cohen" w:date="2019-12-17T14:17:00Z">
        <w:r w:rsidR="00481FAD">
          <w:t>situation</w:t>
        </w:r>
      </w:ins>
      <w:r w:rsidRPr="00FC3F93">
        <w:t xml:space="preserve">”, as evidence indicates that audiences have more negative evaluative reactions when, for instance, a wrongdoer does not produce a shame display </w:t>
      </w:r>
      <w:r w:rsidRPr="00481FAD">
        <w:t>(Keltner et al., 1997)</w:t>
      </w:r>
      <w:r w:rsidRPr="00FC3F93">
        <w:t>.</w:t>
      </w:r>
    </w:p>
    <w:p w14:paraId="56FDB52F" w14:textId="643E037F" w:rsidR="00E60181" w:rsidRPr="00CE781E" w:rsidRDefault="00935D79" w:rsidP="00DB5D14">
      <w:r w:rsidRPr="00CE781E">
        <w:t xml:space="preserve">Although </w:t>
      </w:r>
      <w:r w:rsidR="00EE646F" w:rsidRPr="00CE781E">
        <w:t>pride</w:t>
      </w:r>
      <w:r w:rsidR="007969EA" w:rsidRPr="00CE781E">
        <w:t xml:space="preserve"> and shame</w:t>
      </w:r>
      <w:r w:rsidR="00D776B5" w:rsidRPr="00CE781E">
        <w:t xml:space="preserve"> have been studied</w:t>
      </w:r>
      <w:r w:rsidR="009643FB" w:rsidRPr="00CE781E">
        <w:t xml:space="preserve"> extensively</w:t>
      </w:r>
      <w:r w:rsidR="00275078" w:rsidRPr="00CE781E">
        <w:t xml:space="preserve">, </w:t>
      </w:r>
      <w:r w:rsidR="00C95959" w:rsidRPr="00CE781E">
        <w:t>dissecti</w:t>
      </w:r>
      <w:r w:rsidR="003157C7" w:rsidRPr="00CE781E">
        <w:t>ng</w:t>
      </w:r>
      <w:r w:rsidR="00C95959" w:rsidRPr="00CE781E">
        <w:t xml:space="preserve"> these </w:t>
      </w:r>
      <w:r w:rsidR="00D21DF5" w:rsidRPr="00CE781E">
        <w:t>emotions</w:t>
      </w:r>
      <w:r w:rsidR="006227C1" w:rsidRPr="00CE781E">
        <w:t xml:space="preserve"> from the standpoint of </w:t>
      </w:r>
      <w:r w:rsidR="00E60181" w:rsidRPr="00CE781E">
        <w:t>the</w:t>
      </w:r>
      <w:r w:rsidR="007308A7" w:rsidRPr="00CE781E">
        <w:t>ir hypothesized target domain</w:t>
      </w:r>
      <w:r w:rsidR="00CA6462" w:rsidRPr="00CE781E">
        <w:t>—the</w:t>
      </w:r>
      <w:r w:rsidR="008427C2" w:rsidRPr="00CE781E">
        <w:t xml:space="preserve"> </w:t>
      </w:r>
      <w:r w:rsidR="00874F87" w:rsidRPr="00CE781E">
        <w:t xml:space="preserve">evolved </w:t>
      </w:r>
      <w:r w:rsidR="00E60181" w:rsidRPr="00CE781E">
        <w:t>social-evaluative psychology of audiences</w:t>
      </w:r>
      <w:r w:rsidR="00C95959" w:rsidRPr="00CE781E">
        <w:t>—</w:t>
      </w:r>
      <w:r w:rsidR="005C2142" w:rsidRPr="00CE781E">
        <w:t xml:space="preserve">is </w:t>
      </w:r>
      <w:r w:rsidR="00223BE8" w:rsidRPr="00CE781E">
        <w:t>comparatively infrequent</w:t>
      </w:r>
      <w:r w:rsidR="00C95959" w:rsidRPr="00CE781E">
        <w:t>.</w:t>
      </w:r>
      <w:r w:rsidR="00D3196B" w:rsidRPr="00CE781E">
        <w:t xml:space="preserve"> </w:t>
      </w:r>
      <w:r w:rsidR="00305F97" w:rsidRPr="00CE781E">
        <w:t xml:space="preserve">This is unfortunate, because </w:t>
      </w:r>
      <w:r w:rsidR="00D80D07" w:rsidRPr="00CE781E">
        <w:t>over evolutionary time the evaluative psychology of audiences dictated (</w:t>
      </w:r>
      <w:proofErr w:type="spellStart"/>
      <w:r w:rsidR="00D80D07" w:rsidRPr="00CE781E">
        <w:rPr>
          <w:i/>
          <w:iCs/>
        </w:rPr>
        <w:t>i</w:t>
      </w:r>
      <w:proofErr w:type="spellEnd"/>
      <w:r w:rsidR="00D80D07" w:rsidRPr="00CE781E">
        <w:t>) the courses of action an individual was to adopt if others were to value her, and (</w:t>
      </w:r>
      <w:r w:rsidR="00D80D07" w:rsidRPr="00CE781E">
        <w:rPr>
          <w:i/>
          <w:iCs/>
        </w:rPr>
        <w:t>ii</w:t>
      </w:r>
      <w:r w:rsidR="00D80D07" w:rsidRPr="00CE781E">
        <w:t>) the information-processing structure of the pride and shame systems tasked with gaining valuation and avoiding devaluation.</w:t>
      </w:r>
      <w:r w:rsidR="001E3F4F" w:rsidRPr="00CE781E">
        <w:t xml:space="preserve"> Thus, </w:t>
      </w:r>
      <w:r w:rsidR="00BE36DA" w:rsidRPr="00CE781E">
        <w:t xml:space="preserve">the evaluative </w:t>
      </w:r>
      <w:r w:rsidR="00B23A2A" w:rsidRPr="00CE781E">
        <w:t xml:space="preserve">psychology </w:t>
      </w:r>
      <w:r w:rsidR="00BE36DA" w:rsidRPr="00CE781E">
        <w:t xml:space="preserve">of audiences </w:t>
      </w:r>
      <w:r w:rsidR="00B23A2A" w:rsidRPr="00CE781E">
        <w:t xml:space="preserve">is </w:t>
      </w:r>
      <w:del w:id="50" w:author="Adam S. Cohen" w:date="2019-12-17T14:29:00Z">
        <w:r w:rsidR="00424C8F" w:rsidRPr="00481FAD" w:rsidDel="00532912">
          <w:delText xml:space="preserve">a </w:delText>
        </w:r>
      </w:del>
      <w:r w:rsidR="00FB1478">
        <w:t xml:space="preserve">key </w:t>
      </w:r>
      <w:del w:id="51" w:author="Adam S. Cohen" w:date="2019-12-17T14:29:00Z">
        <w:r w:rsidR="00325F85" w:rsidRPr="00481FAD" w:rsidDel="00532912">
          <w:delText xml:space="preserve">benchmark </w:delText>
        </w:r>
        <w:r w:rsidR="0002722F" w:rsidRPr="00481FAD" w:rsidDel="00532912">
          <w:delText>when</w:delText>
        </w:r>
      </w:del>
      <w:ins w:id="52" w:author="Adam S. Cohen" w:date="2019-12-17T14:29:00Z">
        <w:r w:rsidR="00532912">
          <w:t>to</w:t>
        </w:r>
      </w:ins>
      <w:r w:rsidR="0002722F" w:rsidRPr="00481FAD">
        <w:t xml:space="preserve"> </w:t>
      </w:r>
      <w:r w:rsidR="00B23A2A" w:rsidRPr="00CE781E">
        <w:t>mapping the cognitive architecture of pride and shame.</w:t>
      </w:r>
      <w:r w:rsidR="003F5CD2" w:rsidRPr="00CE781E">
        <w:t xml:space="preserve"> </w:t>
      </w:r>
      <w:r w:rsidR="000B15EA" w:rsidRPr="00CE781E">
        <w:t>Indeed, r</w:t>
      </w:r>
      <w:r w:rsidR="00DE19BE" w:rsidRPr="00CE781E">
        <w:t>ecent</w:t>
      </w:r>
      <w:r w:rsidR="008C44E8" w:rsidRPr="00CE781E">
        <w:t xml:space="preserve"> reports</w:t>
      </w:r>
      <w:r w:rsidR="00672C27" w:rsidRPr="00CE781E">
        <w:t xml:space="preserve"> </w:t>
      </w:r>
      <w:r w:rsidR="008C44E8" w:rsidRPr="00CE781E">
        <w:t xml:space="preserve">have </w:t>
      </w:r>
      <w:r w:rsidR="00FB06B4" w:rsidRPr="00CE781E">
        <w:t xml:space="preserve">demonstrated </w:t>
      </w:r>
      <w:r w:rsidR="006D13F6" w:rsidRPr="00CE781E">
        <w:t xml:space="preserve">close </w:t>
      </w:r>
      <w:r w:rsidR="00DE19BE" w:rsidRPr="00CE781E">
        <w:t xml:space="preserve">quantitative </w:t>
      </w:r>
      <w:r w:rsidR="00915F6A" w:rsidRPr="00CE781E">
        <w:t xml:space="preserve">correspondences </w:t>
      </w:r>
      <w:r w:rsidR="00DE19BE" w:rsidRPr="00CE781E">
        <w:t xml:space="preserve">between </w:t>
      </w:r>
      <w:r w:rsidR="00D84B3D" w:rsidRPr="00481FAD">
        <w:t xml:space="preserve">the activation of </w:t>
      </w:r>
      <w:r w:rsidR="00DE19BE" w:rsidRPr="00CE781E">
        <w:t xml:space="preserve">pride and shame on the one hand and </w:t>
      </w:r>
      <w:r w:rsidR="008B7530" w:rsidRPr="00481FAD">
        <w:t xml:space="preserve">the </w:t>
      </w:r>
      <w:r w:rsidR="00B242F6" w:rsidRPr="00481FAD">
        <w:t xml:space="preserve">direction and </w:t>
      </w:r>
      <w:r w:rsidR="008B7530" w:rsidRPr="00481FAD">
        <w:t xml:space="preserve">magnitude of </w:t>
      </w:r>
      <w:r w:rsidR="00DE19BE" w:rsidRPr="00CE781E">
        <w:t>audience</w:t>
      </w:r>
      <w:r w:rsidR="008B7530" w:rsidRPr="00481FAD">
        <w:t xml:space="preserve">’s social </w:t>
      </w:r>
      <w:r w:rsidR="00D0570A" w:rsidRPr="00481FAD">
        <w:t>e</w:t>
      </w:r>
      <w:r w:rsidR="00B242F6" w:rsidRPr="00481FAD">
        <w:t xml:space="preserve">valuations </w:t>
      </w:r>
      <w:r w:rsidR="00DE19BE" w:rsidRPr="00CE781E">
        <w:t>on the other hand.</w:t>
      </w:r>
      <w:r w:rsidR="00E35D5B" w:rsidRPr="00CE781E">
        <w:t xml:space="preserve"> </w:t>
      </w:r>
    </w:p>
    <w:p w14:paraId="3FF026E1" w14:textId="3C7FB34B" w:rsidR="00244F48" w:rsidRPr="00CE781E" w:rsidRDefault="00B3782E" w:rsidP="000D00E4">
      <w:pPr>
        <w:pStyle w:val="Heading2"/>
      </w:pPr>
      <w:r w:rsidRPr="00CE781E">
        <w:t>Prior evidence that p</w:t>
      </w:r>
      <w:r w:rsidR="00152EEB" w:rsidRPr="00CE781E">
        <w:t xml:space="preserve">ride and shame </w:t>
      </w:r>
      <w:r w:rsidRPr="00CE781E">
        <w:t xml:space="preserve">may </w:t>
      </w:r>
      <w:r w:rsidR="00152EEB" w:rsidRPr="00CE781E">
        <w:t>track the valuations of audiences</w:t>
      </w:r>
    </w:p>
    <w:p w14:paraId="64EB230C" w14:textId="6DD55CEC" w:rsidR="003A7B32" w:rsidRPr="00CE781E" w:rsidRDefault="001F2706" w:rsidP="003A7B32">
      <w:r w:rsidRPr="00CE781E">
        <w:lastRenderedPageBreak/>
        <w:t xml:space="preserve">A well-engineered pride system must mobilize not only reactively but also prospectively, in order to motivate the pursuit of socially valued actions that might increase others’ </w:t>
      </w:r>
      <w:r w:rsidR="00E60181" w:rsidRPr="00CE781E">
        <w:t xml:space="preserve">valuations of the self (Sznycer et al., 2017; Tracy, Shariff, &amp; Cheng, 2010). </w:t>
      </w:r>
      <w:r w:rsidR="00E02EBD" w:rsidRPr="00CE781E">
        <w:t>In t</w:t>
      </w:r>
      <w:r w:rsidR="002D2BEA" w:rsidRPr="00CE781E">
        <w:t xml:space="preserve">his way, prospective pride </w:t>
      </w:r>
      <w:r w:rsidR="003351D3" w:rsidRPr="00CE781E">
        <w:t xml:space="preserve">helps the individual </w:t>
      </w:r>
      <w:r w:rsidR="008D0C8C" w:rsidRPr="00CE781E">
        <w:t>decide which course</w:t>
      </w:r>
      <w:r w:rsidR="006A681A" w:rsidRPr="00CE781E">
        <w:t>s</w:t>
      </w:r>
      <w:r w:rsidR="008D0C8C" w:rsidRPr="00CE781E">
        <w:t xml:space="preserve"> of action to take</w:t>
      </w:r>
      <w:r w:rsidR="00E60181" w:rsidRPr="00CE781E">
        <w:t xml:space="preserve">. </w:t>
      </w:r>
    </w:p>
    <w:p w14:paraId="105FE248" w14:textId="4BD1A15B" w:rsidR="00E60181" w:rsidRPr="00CE781E" w:rsidRDefault="007377BD" w:rsidP="00B26D47">
      <w:r w:rsidRPr="00CE781E">
        <w:t>I</w:t>
      </w:r>
      <w:r w:rsidR="00E60181" w:rsidRPr="00CE781E">
        <w:t xml:space="preserve">t has been hypothesized that the anticipatory feeling of pride is an internally generated prediction that signals the magnitude of audience valuation one would accrue if one took an action that others value (Sznycer et al., 2017). A pride </w:t>
      </w:r>
      <w:r w:rsidR="00441807" w:rsidRPr="00CE781E">
        <w:t xml:space="preserve">system </w:t>
      </w:r>
      <w:r w:rsidR="00AA3EEC" w:rsidRPr="00CE781E">
        <w:t>that</w:t>
      </w:r>
      <w:r w:rsidR="00E25FCB" w:rsidRPr="00CE781E">
        <w:t xml:space="preserve"> </w:t>
      </w:r>
      <w:r w:rsidR="00441807" w:rsidRPr="00CE781E">
        <w:t>accurately</w:t>
      </w:r>
      <w:r w:rsidR="00871503" w:rsidRPr="00CE781E">
        <w:t xml:space="preserve"> forecasts and precisely</w:t>
      </w:r>
      <w:r w:rsidR="00E25FCB" w:rsidRPr="00CE781E">
        <w:t xml:space="preserve"> track</w:t>
      </w:r>
      <w:r w:rsidR="009E6441" w:rsidRPr="00CE781E">
        <w:t>s</w:t>
      </w:r>
      <w:r w:rsidR="00E25FCB" w:rsidRPr="00CE781E">
        <w:t xml:space="preserve"> </w:t>
      </w:r>
      <w:r w:rsidR="003E587A" w:rsidRPr="00CE781E">
        <w:t xml:space="preserve">audience </w:t>
      </w:r>
      <w:r w:rsidR="00E60181" w:rsidRPr="00CE781E">
        <w:t>valuation allow</w:t>
      </w:r>
      <w:r w:rsidR="002E57F5" w:rsidRPr="00CE781E">
        <w:t>s</w:t>
      </w:r>
      <w:r w:rsidR="00E60181" w:rsidRPr="00CE781E">
        <w:t xml:space="preserve"> the individual to avoid two types of</w:t>
      </w:r>
      <w:r w:rsidR="00F62AE1" w:rsidRPr="00CE781E">
        <w:t xml:space="preserve"> </w:t>
      </w:r>
      <w:r w:rsidR="00E60181" w:rsidRPr="00CE781E">
        <w:t>costly errors: (</w:t>
      </w:r>
      <w:proofErr w:type="spellStart"/>
      <w:r w:rsidR="00E60181" w:rsidRPr="00CE781E">
        <w:rPr>
          <w:i/>
          <w:iCs/>
        </w:rPr>
        <w:t>i</w:t>
      </w:r>
      <w:proofErr w:type="spellEnd"/>
      <w:r w:rsidR="00E60181" w:rsidRPr="00CE781E">
        <w:t xml:space="preserve">) </w:t>
      </w:r>
      <w:r w:rsidR="00E60181" w:rsidRPr="00CE781E">
        <w:rPr>
          <w:i/>
          <w:iCs/>
        </w:rPr>
        <w:t xml:space="preserve">under-activation of </w:t>
      </w:r>
      <w:r w:rsidR="005141AE" w:rsidRPr="00CE781E">
        <w:rPr>
          <w:i/>
          <w:iCs/>
        </w:rPr>
        <w:t xml:space="preserve">anticipatory </w:t>
      </w:r>
      <w:r w:rsidR="00E60181" w:rsidRPr="00CE781E">
        <w:rPr>
          <w:i/>
          <w:iCs/>
        </w:rPr>
        <w:t>pride</w:t>
      </w:r>
      <w:r w:rsidR="00E60181" w:rsidRPr="00CE781E">
        <w:t>, which would cause the individual to insufficiently pursue socially valued courses of action, and (</w:t>
      </w:r>
      <w:r w:rsidR="00E60181" w:rsidRPr="00CE781E">
        <w:rPr>
          <w:i/>
          <w:iCs/>
        </w:rPr>
        <w:t>ii</w:t>
      </w:r>
      <w:r w:rsidR="00E60181" w:rsidRPr="00CE781E">
        <w:t xml:space="preserve">) </w:t>
      </w:r>
      <w:r w:rsidR="00E60181" w:rsidRPr="00CE781E">
        <w:rPr>
          <w:i/>
          <w:iCs/>
        </w:rPr>
        <w:t xml:space="preserve">over-activation of </w:t>
      </w:r>
      <w:r w:rsidR="005141AE" w:rsidRPr="00CE781E">
        <w:rPr>
          <w:i/>
          <w:iCs/>
        </w:rPr>
        <w:t>anticipatory pride</w:t>
      </w:r>
      <w:r w:rsidR="00E60181" w:rsidRPr="00CE781E">
        <w:t>, which would cause the individual to over-pursue actions in excess of their actual return</w:t>
      </w:r>
      <w:r w:rsidR="009F549D" w:rsidRPr="00CE781E">
        <w:t xml:space="preserve">. </w:t>
      </w:r>
      <w:r w:rsidR="00E60181" w:rsidRPr="00AC7B4A">
        <w:t xml:space="preserve">This </w:t>
      </w:r>
      <w:r w:rsidR="00626B7F" w:rsidRPr="00AC7B4A">
        <w:t xml:space="preserve">analysis </w:t>
      </w:r>
      <w:r w:rsidR="00E60181" w:rsidRPr="00AC7B4A">
        <w:t xml:space="preserve">suggests the existence of a feature: The pride system should </w:t>
      </w:r>
      <w:r w:rsidR="00DA588D" w:rsidRPr="00532912">
        <w:t xml:space="preserve">(1) </w:t>
      </w:r>
      <w:r w:rsidR="00E60181" w:rsidRPr="00AC7B4A">
        <w:t>forecast the magnitude of valuation people in one’s social ecology would express if one took a given act that they favor</w:t>
      </w:r>
      <w:r w:rsidR="00037D4C" w:rsidRPr="00532912">
        <w:t>,</w:t>
      </w:r>
      <w:r w:rsidR="00E60181" w:rsidRPr="00AC7B4A">
        <w:t xml:space="preserve"> and </w:t>
      </w:r>
      <w:r w:rsidR="00037D4C" w:rsidRPr="00532912">
        <w:t xml:space="preserve">(2) </w:t>
      </w:r>
      <w:r w:rsidR="00E60181" w:rsidRPr="00AC7B4A">
        <w:t xml:space="preserve">deliver an internal </w:t>
      </w:r>
      <w:r w:rsidR="004C085B" w:rsidRPr="00AC7B4A">
        <w:t xml:space="preserve">signal </w:t>
      </w:r>
      <w:r w:rsidR="00726FB5" w:rsidRPr="00AC7B4A">
        <w:t>(</w:t>
      </w:r>
      <w:r w:rsidR="004C085B" w:rsidRPr="00AC7B4A">
        <w:t xml:space="preserve">anticipatory </w:t>
      </w:r>
      <w:r w:rsidR="00E60181" w:rsidRPr="00AC7B4A">
        <w:t>pride</w:t>
      </w:r>
      <w:r w:rsidR="00726FB5" w:rsidRPr="00AC7B4A">
        <w:t>)</w:t>
      </w:r>
      <w:r w:rsidR="00E60181" w:rsidRPr="00AC7B4A">
        <w:t xml:space="preserve"> whose intensity is proportional to it.</w:t>
      </w:r>
      <w:r w:rsidR="00E60181" w:rsidRPr="00CE781E">
        <w:t xml:space="preserve"> </w:t>
      </w:r>
    </w:p>
    <w:p w14:paraId="497895D5" w14:textId="67D84817" w:rsidR="00E60181" w:rsidRPr="00CE781E" w:rsidRDefault="00E60181" w:rsidP="000D00E4">
      <w:r w:rsidRPr="00CE781E">
        <w:t>Experiments conducted in 16 countries supported th</w:t>
      </w:r>
      <w:r w:rsidR="003B601E" w:rsidRPr="00CE781E">
        <w:t>is</w:t>
      </w:r>
      <w:r w:rsidRPr="00CE781E">
        <w:t xml:space="preserve"> prediction: </w:t>
      </w:r>
      <w:r w:rsidR="00E97425" w:rsidRPr="00CE781E">
        <w:t xml:space="preserve">The intensity of anticipatory pride </w:t>
      </w:r>
      <w:r w:rsidR="005B1B92" w:rsidRPr="00CE781E">
        <w:t xml:space="preserve">in every country </w:t>
      </w:r>
      <w:r w:rsidRPr="00CE781E">
        <w:t xml:space="preserve">closely tracked the </w:t>
      </w:r>
      <w:r w:rsidR="00C83665" w:rsidRPr="00CE781E">
        <w:t xml:space="preserve">magnitude of </w:t>
      </w:r>
      <w:r w:rsidRPr="00CE781E">
        <w:t xml:space="preserve">valuation </w:t>
      </w:r>
      <w:r w:rsidR="00C83665" w:rsidRPr="00CE781E">
        <w:t xml:space="preserve">expressed by </w:t>
      </w:r>
      <w:r w:rsidRPr="00CE781E">
        <w:t xml:space="preserve">local audiences—in the absence of any communication between participants reporting their pride vs. audiences reporting their valuation </w:t>
      </w:r>
      <w:r w:rsidR="003B601E" w:rsidRPr="00CE781E">
        <w:t xml:space="preserve">regarding </w:t>
      </w:r>
      <w:r w:rsidRPr="00CE781E">
        <w:t>each of various potential acts and traits</w:t>
      </w:r>
      <w:r w:rsidR="00B11ABE" w:rsidRPr="00CE781E">
        <w:t>, such as</w:t>
      </w:r>
      <w:r w:rsidRPr="00CE781E">
        <w:t xml:space="preserve"> generosity, trustworthiness</w:t>
      </w:r>
      <w:r w:rsidR="00B11ABE" w:rsidRPr="00CE781E">
        <w:t xml:space="preserve"> and</w:t>
      </w:r>
      <w:r w:rsidRPr="00CE781E">
        <w:t xml:space="preserve"> skills (Sznycer et al., 2017). </w:t>
      </w:r>
    </w:p>
    <w:p w14:paraId="78F8EAF3" w14:textId="77777777" w:rsidR="008B5E08" w:rsidRPr="00CE781E" w:rsidRDefault="00D9655E" w:rsidP="00790D6A">
      <w:pPr>
        <w:shd w:val="clear" w:color="auto" w:fill="FFFFFF" w:themeFill="background1"/>
      </w:pPr>
      <w:r w:rsidRPr="00CE781E">
        <w:t xml:space="preserve">Analogous </w:t>
      </w:r>
      <w:r w:rsidR="00E60181" w:rsidRPr="00CE781E">
        <w:t xml:space="preserve">reasoning suggests that the anticipatory feeling of shame </w:t>
      </w:r>
      <w:r w:rsidR="006E02C0" w:rsidRPr="00CE781E">
        <w:t>is an internal</w:t>
      </w:r>
      <w:r w:rsidR="00842715" w:rsidRPr="00CE781E">
        <w:t xml:space="preserve"> </w:t>
      </w:r>
      <w:r w:rsidR="006E02C0" w:rsidRPr="00CE781E">
        <w:t xml:space="preserve">prediction of </w:t>
      </w:r>
      <w:r w:rsidR="00E60181" w:rsidRPr="00CE781E">
        <w:t xml:space="preserve">the degree to which </w:t>
      </w:r>
      <w:r w:rsidR="00D91E60" w:rsidRPr="00CE781E">
        <w:t xml:space="preserve">local </w:t>
      </w:r>
      <w:r w:rsidR="00E60181" w:rsidRPr="00CE781E">
        <w:t xml:space="preserve">audiences </w:t>
      </w:r>
      <w:r w:rsidR="00C67C72" w:rsidRPr="00CE781E">
        <w:t xml:space="preserve">would </w:t>
      </w:r>
      <w:r w:rsidR="0057411C" w:rsidRPr="00CE781E">
        <w:t>d</w:t>
      </w:r>
      <w:r w:rsidR="00E60181" w:rsidRPr="00CE781E">
        <w:t xml:space="preserve">evalue </w:t>
      </w:r>
      <w:r w:rsidR="006C49D3" w:rsidRPr="00CE781E">
        <w:t xml:space="preserve">the individual if she took </w:t>
      </w:r>
      <w:r w:rsidR="00606CAF" w:rsidRPr="00CE781E">
        <w:t xml:space="preserve">an </w:t>
      </w:r>
      <w:r w:rsidR="00E60181" w:rsidRPr="00CE781E">
        <w:t>act</w:t>
      </w:r>
      <w:r w:rsidR="006C49D3" w:rsidRPr="00CE781E">
        <w:t>ion</w:t>
      </w:r>
      <w:r w:rsidR="00E60181" w:rsidRPr="00CE781E">
        <w:t xml:space="preserve"> </w:t>
      </w:r>
      <w:r w:rsidR="006C49D3" w:rsidRPr="00CE781E">
        <w:t>that they disfavor</w:t>
      </w:r>
      <w:r w:rsidR="00B11ABE" w:rsidRPr="00CE781E">
        <w:t>, such as</w:t>
      </w:r>
      <w:r w:rsidR="00E60181" w:rsidRPr="00CE781E">
        <w:t xml:space="preserve"> theft, sexual infidelity</w:t>
      </w:r>
      <w:r w:rsidR="00D245C1" w:rsidRPr="00CE781E">
        <w:t>,</w:t>
      </w:r>
      <w:r w:rsidR="00B11ABE" w:rsidRPr="00CE781E">
        <w:t xml:space="preserve"> </w:t>
      </w:r>
      <w:r w:rsidR="005A1B1D" w:rsidRPr="00CE781E">
        <w:t xml:space="preserve">or </w:t>
      </w:r>
      <w:r w:rsidR="00E60181" w:rsidRPr="00CE781E">
        <w:t>stinginess</w:t>
      </w:r>
      <w:r w:rsidR="00267B28" w:rsidRPr="00CE781E">
        <w:t xml:space="preserve"> </w:t>
      </w:r>
      <w:r w:rsidR="007554A0" w:rsidRPr="00CE781E">
        <w:t>(</w:t>
      </w:r>
      <w:r w:rsidR="007F177B" w:rsidRPr="00CE781E">
        <w:t xml:space="preserve">Sznycer et al., 2016; see </w:t>
      </w:r>
      <w:r w:rsidR="00E60181" w:rsidRPr="00CE781E">
        <w:t xml:space="preserve">Kurzban &amp; Leary, 2001; Neuberg &amp; Cottrell, 2006; Sznycer, 2010). By </w:t>
      </w:r>
      <w:r w:rsidR="004C69FB" w:rsidRPr="00CE781E">
        <w:t xml:space="preserve">forecasting and </w:t>
      </w:r>
      <w:r w:rsidR="00E60181" w:rsidRPr="00CE781E">
        <w:t xml:space="preserve">tracking </w:t>
      </w:r>
      <w:r w:rsidR="00E60181" w:rsidRPr="00CE781E">
        <w:lastRenderedPageBreak/>
        <w:t xml:space="preserve">the </w:t>
      </w:r>
      <w:r w:rsidR="00CF5586" w:rsidRPr="00CE781E">
        <w:t xml:space="preserve">precise </w:t>
      </w:r>
      <w:r w:rsidR="00E60181" w:rsidRPr="00CE781E">
        <w:t xml:space="preserve">magnitude of audience devaluation, the </w:t>
      </w:r>
      <w:r w:rsidR="007554A0" w:rsidRPr="00CE781E">
        <w:t xml:space="preserve">aversive signal </w:t>
      </w:r>
      <w:r w:rsidR="00F300B7" w:rsidRPr="00CE781E">
        <w:t xml:space="preserve">of anticipated shame </w:t>
      </w:r>
      <w:r w:rsidR="00AE7B36" w:rsidRPr="00CE781E">
        <w:t>allow</w:t>
      </w:r>
      <w:r w:rsidR="00EC0116" w:rsidRPr="00CE781E">
        <w:t>s</w:t>
      </w:r>
      <w:r w:rsidR="00AE7B36" w:rsidRPr="00CE781E">
        <w:t xml:space="preserve"> the individual to </w:t>
      </w:r>
      <w:r w:rsidR="00E60181" w:rsidRPr="00CE781E">
        <w:t>steer adaptively between a dangerous disregard of others’ views</w:t>
      </w:r>
      <w:r w:rsidR="00B11ABE" w:rsidRPr="00CE781E">
        <w:t>,</w:t>
      </w:r>
      <w:r w:rsidR="00E60181" w:rsidRPr="00CE781E">
        <w:t xml:space="preserve"> which would yield excessive devaluation</w:t>
      </w:r>
      <w:r w:rsidR="00B11ABE" w:rsidRPr="00CE781E">
        <w:t>,</w:t>
      </w:r>
      <w:r w:rsidR="00E60181" w:rsidRPr="00CE781E">
        <w:t xml:space="preserve"> and an excessive timidity about one’s possible disgraceful behavior</w:t>
      </w:r>
      <w:r w:rsidR="00B11ABE" w:rsidRPr="00CE781E">
        <w:t>,</w:t>
      </w:r>
      <w:r w:rsidR="00E60181" w:rsidRPr="00CE781E">
        <w:t xml:space="preserve"> which would yield insufficient personal payoffs. As predicted, shame closely track</w:t>
      </w:r>
      <w:r w:rsidR="00105A23" w:rsidRPr="00CE781E">
        <w:t>ed</w:t>
      </w:r>
      <w:r w:rsidR="00E60181" w:rsidRPr="00CE781E">
        <w:t xml:space="preserve"> audience devaluation </w:t>
      </w:r>
      <w:r w:rsidR="00CE5CFC" w:rsidRPr="00CE781E">
        <w:t xml:space="preserve">in three countries </w:t>
      </w:r>
      <w:r w:rsidR="00E60181" w:rsidRPr="00CE781E">
        <w:t>(Sznycer et al., 2016).</w:t>
      </w:r>
      <w:r w:rsidR="00F64BD2" w:rsidRPr="00CE781E">
        <w:t xml:space="preserve"> </w:t>
      </w:r>
    </w:p>
    <w:p w14:paraId="293549BA" w14:textId="3FCBB932" w:rsidR="002A20A4" w:rsidRPr="00CE781E" w:rsidRDefault="00F90BDF" w:rsidP="00D31E18">
      <w:pPr>
        <w:pStyle w:val="Heading2"/>
        <w:shd w:val="clear" w:color="auto" w:fill="FFFFFF" w:themeFill="background1"/>
      </w:pPr>
      <w:r w:rsidRPr="00CE781E">
        <w:t>The</w:t>
      </w:r>
      <w:r w:rsidR="006D74C7" w:rsidRPr="00CE781E">
        <w:t xml:space="preserve"> present work</w:t>
      </w:r>
      <w:r w:rsidR="009C2026" w:rsidRPr="00CE781E">
        <w:t xml:space="preserve"> </w:t>
      </w:r>
    </w:p>
    <w:p w14:paraId="3E4000F3" w14:textId="4382322B" w:rsidR="009E3F2E" w:rsidRPr="00CE781E" w:rsidRDefault="006D74C7">
      <w:pPr>
        <w:pStyle w:val="NoSpacing"/>
        <w:spacing w:line="480" w:lineRule="auto"/>
        <w:ind w:firstLine="720"/>
        <w:rPr>
          <w:rFonts w:ascii="Times New Roman" w:hAnsi="Times New Roman" w:cs="Times New Roman"/>
          <w:sz w:val="24"/>
          <w:szCs w:val="24"/>
        </w:rPr>
      </w:pPr>
      <w:r w:rsidRPr="00CE781E">
        <w:rPr>
          <w:rFonts w:ascii="Times New Roman" w:hAnsi="Times New Roman" w:cs="Times New Roman"/>
          <w:sz w:val="24"/>
          <w:szCs w:val="24"/>
        </w:rPr>
        <w:t xml:space="preserve">Here we </w:t>
      </w:r>
      <w:r w:rsidR="008509DA" w:rsidRPr="00CE781E">
        <w:rPr>
          <w:rFonts w:ascii="Times New Roman" w:hAnsi="Times New Roman" w:cs="Times New Roman"/>
          <w:sz w:val="24"/>
          <w:szCs w:val="24"/>
        </w:rPr>
        <w:t>present the results of two preregistered replications</w:t>
      </w:r>
      <w:r w:rsidR="00D01C7F" w:rsidRPr="00CE781E">
        <w:rPr>
          <w:rFonts w:ascii="Times New Roman" w:hAnsi="Times New Roman" w:cs="Times New Roman"/>
          <w:sz w:val="24"/>
          <w:szCs w:val="24"/>
        </w:rPr>
        <w:t xml:space="preserve"> addressing the following questions: Does anticipatory pride track the magnitude of audience valuation</w:t>
      </w:r>
      <w:r w:rsidR="00F0330D" w:rsidRPr="00CE781E">
        <w:rPr>
          <w:rFonts w:ascii="Times New Roman" w:hAnsi="Times New Roman" w:cs="Times New Roman"/>
          <w:sz w:val="24"/>
          <w:szCs w:val="24"/>
        </w:rPr>
        <w:t xml:space="preserve"> (</w:t>
      </w:r>
      <w:r w:rsidR="00D01C7F" w:rsidRPr="00CE781E">
        <w:rPr>
          <w:rFonts w:ascii="Times New Roman" w:hAnsi="Times New Roman" w:cs="Times New Roman"/>
          <w:sz w:val="24"/>
          <w:szCs w:val="24"/>
        </w:rPr>
        <w:t>Sznycer et al., 2017)? And</w:t>
      </w:r>
      <w:r w:rsidR="00D962C1" w:rsidRPr="00CE781E">
        <w:rPr>
          <w:rFonts w:ascii="Times New Roman" w:hAnsi="Times New Roman" w:cs="Times New Roman"/>
          <w:sz w:val="24"/>
          <w:szCs w:val="24"/>
        </w:rPr>
        <w:t>,</w:t>
      </w:r>
      <w:r w:rsidR="00D01C7F" w:rsidRPr="00CE781E">
        <w:rPr>
          <w:rFonts w:ascii="Times New Roman" w:hAnsi="Times New Roman" w:cs="Times New Roman"/>
          <w:sz w:val="24"/>
          <w:szCs w:val="24"/>
        </w:rPr>
        <w:t xml:space="preserve"> does anticipatory shame track the magnitude of audience devaluation (Sznycer et al., 2016)?</w:t>
      </w:r>
    </w:p>
    <w:p w14:paraId="3F66547F" w14:textId="4AC734A1" w:rsidR="00871139" w:rsidRPr="00CE781E" w:rsidRDefault="009E3F2E" w:rsidP="00871139">
      <w:pPr>
        <w:pStyle w:val="NoSpacing"/>
        <w:spacing w:line="480" w:lineRule="auto"/>
        <w:ind w:firstLine="720"/>
        <w:rPr>
          <w:rFonts w:ascii="Times New Roman" w:hAnsi="Times New Roman" w:cs="Times New Roman"/>
          <w:sz w:val="24"/>
          <w:szCs w:val="24"/>
        </w:rPr>
      </w:pPr>
      <w:r w:rsidRPr="00CE781E">
        <w:rPr>
          <w:rFonts w:ascii="Times New Roman" w:hAnsi="Times New Roman" w:cs="Times New Roman"/>
          <w:sz w:val="24"/>
          <w:szCs w:val="24"/>
        </w:rPr>
        <w:t xml:space="preserve">The present work addresses </w:t>
      </w:r>
      <w:r w:rsidR="007657D3" w:rsidRPr="00CE781E">
        <w:rPr>
          <w:rFonts w:ascii="Times New Roman" w:hAnsi="Times New Roman" w:cs="Times New Roman"/>
          <w:sz w:val="24"/>
          <w:szCs w:val="24"/>
        </w:rPr>
        <w:t>two</w:t>
      </w:r>
      <w:r w:rsidRPr="00CE781E">
        <w:rPr>
          <w:rFonts w:ascii="Times New Roman" w:hAnsi="Times New Roman" w:cs="Times New Roman"/>
          <w:sz w:val="24"/>
          <w:szCs w:val="24"/>
        </w:rPr>
        <w:t xml:space="preserve"> issues</w:t>
      </w:r>
      <w:r w:rsidR="007657D3" w:rsidRPr="00CE781E">
        <w:rPr>
          <w:rFonts w:ascii="Times New Roman" w:hAnsi="Times New Roman" w:cs="Times New Roman"/>
          <w:sz w:val="24"/>
          <w:szCs w:val="24"/>
        </w:rPr>
        <w:t xml:space="preserve"> surrounding </w:t>
      </w:r>
      <w:r w:rsidR="00776E42" w:rsidRPr="00CE781E">
        <w:rPr>
          <w:rFonts w:ascii="Times New Roman" w:hAnsi="Times New Roman" w:cs="Times New Roman"/>
          <w:sz w:val="24"/>
          <w:szCs w:val="24"/>
        </w:rPr>
        <w:t xml:space="preserve">the </w:t>
      </w:r>
      <w:r w:rsidR="002A3C5E" w:rsidRPr="00CE781E">
        <w:rPr>
          <w:rFonts w:ascii="Times New Roman" w:hAnsi="Times New Roman" w:cs="Times New Roman"/>
          <w:sz w:val="24"/>
          <w:szCs w:val="24"/>
        </w:rPr>
        <w:t>replicability</w:t>
      </w:r>
      <w:r w:rsidR="00776E42" w:rsidRPr="00CE781E">
        <w:rPr>
          <w:rFonts w:ascii="Times New Roman" w:hAnsi="Times New Roman" w:cs="Times New Roman"/>
          <w:sz w:val="24"/>
          <w:szCs w:val="24"/>
        </w:rPr>
        <w:t xml:space="preserve"> of the original</w:t>
      </w:r>
      <w:r w:rsidR="008D40B1" w:rsidRPr="00CE781E">
        <w:rPr>
          <w:rFonts w:ascii="Times New Roman" w:hAnsi="Times New Roman" w:cs="Times New Roman"/>
          <w:sz w:val="24"/>
          <w:szCs w:val="24"/>
        </w:rPr>
        <w:t xml:space="preserve"> pride and shame studies</w:t>
      </w:r>
      <w:r w:rsidRPr="00CE781E">
        <w:rPr>
          <w:rFonts w:ascii="Times New Roman" w:hAnsi="Times New Roman" w:cs="Times New Roman"/>
          <w:sz w:val="24"/>
          <w:szCs w:val="24"/>
        </w:rPr>
        <w:t xml:space="preserve">. First, here we perform preregistered </w:t>
      </w:r>
      <w:r w:rsidRPr="00CE781E">
        <w:rPr>
          <w:rFonts w:ascii="Times New Roman" w:hAnsi="Times New Roman" w:cs="Times New Roman"/>
          <w:iCs/>
          <w:sz w:val="24"/>
          <w:szCs w:val="24"/>
        </w:rPr>
        <w:t>confirmatory</w:t>
      </w:r>
      <w:r w:rsidRPr="00CE781E">
        <w:rPr>
          <w:rFonts w:ascii="Times New Roman" w:hAnsi="Times New Roman" w:cs="Times New Roman"/>
          <w:sz w:val="24"/>
          <w:szCs w:val="24"/>
        </w:rPr>
        <w:t xml:space="preserve"> analyses. This allows us to validly conduct null hypothesis significance testing while controlling long-run error rates</w:t>
      </w:r>
      <w:r w:rsidR="00AE15AD" w:rsidRPr="00CE781E">
        <w:rPr>
          <w:rFonts w:ascii="Times New Roman" w:hAnsi="Times New Roman" w:cs="Times New Roman"/>
          <w:sz w:val="24"/>
          <w:szCs w:val="24"/>
        </w:rPr>
        <w:t xml:space="preserve"> that </w:t>
      </w:r>
      <w:r w:rsidR="00CB0E23" w:rsidRPr="00CE781E">
        <w:rPr>
          <w:rFonts w:ascii="Times New Roman" w:hAnsi="Times New Roman" w:cs="Times New Roman"/>
          <w:sz w:val="24"/>
          <w:szCs w:val="24"/>
        </w:rPr>
        <w:t>otherwise would be</w:t>
      </w:r>
      <w:r w:rsidR="00AE15AD" w:rsidRPr="00CE781E">
        <w:rPr>
          <w:rFonts w:ascii="Times New Roman" w:hAnsi="Times New Roman" w:cs="Times New Roman"/>
          <w:sz w:val="24"/>
          <w:szCs w:val="24"/>
        </w:rPr>
        <w:t xml:space="preserve"> inflated by </w:t>
      </w:r>
      <w:r w:rsidR="00CB0E23" w:rsidRPr="00CE781E">
        <w:rPr>
          <w:rFonts w:ascii="Times New Roman" w:hAnsi="Times New Roman" w:cs="Times New Roman"/>
          <w:sz w:val="24"/>
          <w:szCs w:val="24"/>
        </w:rPr>
        <w:t>undisclosed flexibility in data analysis</w:t>
      </w:r>
      <w:r w:rsidRPr="00CE781E">
        <w:rPr>
          <w:rFonts w:ascii="Times New Roman" w:hAnsi="Times New Roman" w:cs="Times New Roman"/>
          <w:sz w:val="24"/>
          <w:szCs w:val="24"/>
        </w:rPr>
        <w:t xml:space="preserve"> (</w:t>
      </w:r>
      <w:proofErr w:type="spellStart"/>
      <w:r w:rsidRPr="00CE781E">
        <w:rPr>
          <w:rFonts w:ascii="Times New Roman" w:hAnsi="Times New Roman" w:cs="Times New Roman"/>
          <w:sz w:val="24"/>
          <w:szCs w:val="24"/>
        </w:rPr>
        <w:t>Nosek</w:t>
      </w:r>
      <w:proofErr w:type="spellEnd"/>
      <w:r w:rsidRPr="00CE781E">
        <w:rPr>
          <w:rFonts w:ascii="Times New Roman" w:hAnsi="Times New Roman" w:cs="Times New Roman"/>
          <w:sz w:val="24"/>
          <w:szCs w:val="24"/>
        </w:rPr>
        <w:t xml:space="preserve"> &amp; </w:t>
      </w:r>
      <w:proofErr w:type="spellStart"/>
      <w:r w:rsidRPr="00CE781E">
        <w:rPr>
          <w:rFonts w:ascii="Times New Roman" w:hAnsi="Times New Roman" w:cs="Times New Roman"/>
          <w:sz w:val="24"/>
          <w:szCs w:val="24"/>
        </w:rPr>
        <w:t>Lakens</w:t>
      </w:r>
      <w:proofErr w:type="spellEnd"/>
      <w:r w:rsidRPr="00CE781E">
        <w:rPr>
          <w:rFonts w:ascii="Times New Roman" w:hAnsi="Times New Roman" w:cs="Times New Roman"/>
          <w:sz w:val="24"/>
          <w:szCs w:val="24"/>
        </w:rPr>
        <w:t xml:space="preserve">, 2014; </w:t>
      </w:r>
      <w:proofErr w:type="spellStart"/>
      <w:r w:rsidRPr="00CE781E">
        <w:rPr>
          <w:rFonts w:ascii="Times New Roman" w:hAnsi="Times New Roman" w:cs="Times New Roman"/>
          <w:sz w:val="24"/>
          <w:szCs w:val="24"/>
        </w:rPr>
        <w:t>Wagenmakers</w:t>
      </w:r>
      <w:proofErr w:type="spellEnd"/>
      <w:r w:rsidRPr="00CE781E">
        <w:rPr>
          <w:rFonts w:ascii="Times New Roman" w:hAnsi="Times New Roman" w:cs="Times New Roman"/>
          <w:sz w:val="24"/>
          <w:szCs w:val="24"/>
        </w:rPr>
        <w:t xml:space="preserve"> et al., 2012). If the replications are successful, that would make it less likely that the original findings were false-positives or that the original effect sizes were misestimated</w:t>
      </w:r>
      <w:r w:rsidR="002C515E" w:rsidRPr="00CE781E">
        <w:rPr>
          <w:rFonts w:ascii="Times New Roman" w:hAnsi="Times New Roman" w:cs="Times New Roman"/>
          <w:sz w:val="24"/>
          <w:szCs w:val="24"/>
        </w:rPr>
        <w:t xml:space="preserve"> due to </w:t>
      </w:r>
      <w:r w:rsidR="00CB0E23" w:rsidRPr="00CE781E">
        <w:rPr>
          <w:rFonts w:ascii="Times New Roman" w:hAnsi="Times New Roman" w:cs="Times New Roman"/>
          <w:sz w:val="24"/>
          <w:szCs w:val="24"/>
        </w:rPr>
        <w:t>undisclosed flexibility in data analysis</w:t>
      </w:r>
      <w:r w:rsidRPr="00CE781E">
        <w:rPr>
          <w:rFonts w:ascii="Times New Roman" w:hAnsi="Times New Roman" w:cs="Times New Roman"/>
          <w:sz w:val="24"/>
          <w:szCs w:val="24"/>
        </w:rPr>
        <w:t xml:space="preserve">. </w:t>
      </w:r>
    </w:p>
    <w:p w14:paraId="4D66186E" w14:textId="70F2D0C5" w:rsidR="000B40A6" w:rsidRPr="00CE781E" w:rsidRDefault="00202DC0" w:rsidP="00EE79A0">
      <w:pPr>
        <w:shd w:val="clear" w:color="auto" w:fill="FFFFFF" w:themeFill="background1"/>
      </w:pPr>
      <w:r w:rsidRPr="00CE781E">
        <w:t>Second</w:t>
      </w:r>
      <w:r w:rsidR="00B753EF" w:rsidRPr="00CE781E">
        <w:t xml:space="preserve">, </w:t>
      </w:r>
      <w:r w:rsidR="000B40A6" w:rsidRPr="00CE781E">
        <w:t>the</w:t>
      </w:r>
      <w:r w:rsidR="009B4153" w:rsidRPr="00CE781E">
        <w:t xml:space="preserve"> original and replication</w:t>
      </w:r>
      <w:r w:rsidR="000B40A6" w:rsidRPr="00CE781E">
        <w:t xml:space="preserve"> studies were conducted and analyzed by </w:t>
      </w:r>
      <w:r w:rsidR="00335D33" w:rsidRPr="00CE781E">
        <w:t>different individuals</w:t>
      </w:r>
      <w:r w:rsidR="000B40A6" w:rsidRPr="00CE781E">
        <w:t>.</w:t>
      </w:r>
      <w:r w:rsidR="00575C98" w:rsidRPr="00CE781E">
        <w:t xml:space="preserve"> </w:t>
      </w:r>
      <w:r w:rsidR="00985885" w:rsidRPr="00CE781E">
        <w:t>Following best practices to design and implement replication stud</w:t>
      </w:r>
      <w:r w:rsidR="00E05F93" w:rsidRPr="00CE781E">
        <w:t>ies</w:t>
      </w:r>
      <w:r w:rsidR="00102C2A" w:rsidRPr="00CE781E">
        <w:t xml:space="preserve"> (Brandt et al, 2014; Simons, Holcombe, &amp; Spellman, 2014)</w:t>
      </w:r>
      <w:r w:rsidR="00985885" w:rsidRPr="00CE781E">
        <w:t xml:space="preserve">, the first two authors collaborated with the third author (the lead author of the original studies). </w:t>
      </w:r>
      <w:r w:rsidR="00B51852" w:rsidRPr="00CE781E">
        <w:t>The first two authors conducted the studies and analyzed the data, while t</w:t>
      </w:r>
      <w:r w:rsidR="00985885" w:rsidRPr="00CE781E">
        <w:t xml:space="preserve">he </w:t>
      </w:r>
      <w:r w:rsidR="00B51852" w:rsidRPr="00CE781E">
        <w:t xml:space="preserve">third author </w:t>
      </w:r>
      <w:r w:rsidR="00985885" w:rsidRPr="00CE781E">
        <w:t xml:space="preserve">shared </w:t>
      </w:r>
      <w:r w:rsidR="004F4289" w:rsidRPr="00CE781E">
        <w:t xml:space="preserve">original </w:t>
      </w:r>
      <w:r w:rsidR="00985885" w:rsidRPr="00CE781E">
        <w:t>materials</w:t>
      </w:r>
      <w:r w:rsidR="004F4289" w:rsidRPr="00CE781E">
        <w:t xml:space="preserve"> and data</w:t>
      </w:r>
      <w:r w:rsidR="00985885" w:rsidRPr="00CE781E">
        <w:t xml:space="preserve">, provided feedback about the accuracy of the study implementation, </w:t>
      </w:r>
      <w:r w:rsidR="004F4289" w:rsidRPr="00CE781E">
        <w:t xml:space="preserve">and </w:t>
      </w:r>
      <w:r w:rsidR="00985885" w:rsidRPr="00CE781E">
        <w:t xml:space="preserve">helped identify discrepancies with the </w:t>
      </w:r>
      <w:r w:rsidR="00985885" w:rsidRPr="00CE781E">
        <w:lastRenderedPageBreak/>
        <w:t>original studies</w:t>
      </w:r>
      <w:r w:rsidR="004F4289" w:rsidRPr="00CE781E">
        <w:t xml:space="preserve">. </w:t>
      </w:r>
      <w:r w:rsidR="00985885" w:rsidRPr="00CE781E">
        <w:t>This allowed us to implement replication stud</w:t>
      </w:r>
      <w:r w:rsidR="00A4743D" w:rsidRPr="00CE781E">
        <w:t>ies</w:t>
      </w:r>
      <w:r w:rsidR="00985885" w:rsidRPr="00CE781E">
        <w:t xml:space="preserve"> that </w:t>
      </w:r>
      <w:r w:rsidR="00A4743D" w:rsidRPr="00CE781E">
        <w:t>were</w:t>
      </w:r>
      <w:r w:rsidR="00985885" w:rsidRPr="00CE781E">
        <w:t xml:space="preserve"> closely aligned </w:t>
      </w:r>
      <w:r w:rsidR="00DA7F73" w:rsidRPr="00CE781E">
        <w:t xml:space="preserve">with </w:t>
      </w:r>
      <w:r w:rsidR="00985885" w:rsidRPr="00CE781E">
        <w:t>the original stud</w:t>
      </w:r>
      <w:r w:rsidR="00666A16" w:rsidRPr="00CE781E">
        <w:t>ies</w:t>
      </w:r>
      <w:r w:rsidR="00985885" w:rsidRPr="00CE781E">
        <w:t xml:space="preserve"> and document any remaining differences.</w:t>
      </w:r>
      <w:r w:rsidR="00C51B14" w:rsidRPr="00CE781E">
        <w:t xml:space="preserve"> </w:t>
      </w:r>
      <w:r w:rsidR="00456966" w:rsidRPr="00CE781E">
        <w:t>Therefore</w:t>
      </w:r>
      <w:r w:rsidR="00C51B14" w:rsidRPr="00CE781E">
        <w:t xml:space="preserve">, </w:t>
      </w:r>
      <w:r w:rsidR="00787F9F" w:rsidRPr="00CE781E">
        <w:t>a</w:t>
      </w:r>
      <w:r w:rsidR="00704EB7" w:rsidRPr="00CE781E">
        <w:t xml:space="preserve"> successful replication would </w:t>
      </w:r>
      <w:r w:rsidR="00787F9F" w:rsidRPr="00CE781E">
        <w:t>reduce</w:t>
      </w:r>
      <w:r w:rsidR="00704EB7" w:rsidRPr="00CE781E">
        <w:t xml:space="preserve"> </w:t>
      </w:r>
      <w:r w:rsidR="00787F9F" w:rsidRPr="00CE781E">
        <w:t>un</w:t>
      </w:r>
      <w:r w:rsidR="00704EB7" w:rsidRPr="00CE781E">
        <w:t xml:space="preserve">certainty in the original findings by </w:t>
      </w:r>
      <w:r w:rsidR="00787F9F" w:rsidRPr="00CE781E">
        <w:t xml:space="preserve">arguing against </w:t>
      </w:r>
      <w:r w:rsidR="00467F1F" w:rsidRPr="00CE781E">
        <w:t xml:space="preserve">experimenter error in the </w:t>
      </w:r>
      <w:r w:rsidR="00720C52" w:rsidRPr="00CE781E">
        <w:t xml:space="preserve">original </w:t>
      </w:r>
      <w:r w:rsidR="00467F1F" w:rsidRPr="00CE781E">
        <w:t>study design, implementation, or analysis</w:t>
      </w:r>
      <w:r w:rsidR="00787F9F" w:rsidRPr="00CE781E">
        <w:t>.</w:t>
      </w:r>
      <w:r w:rsidR="00050D21" w:rsidRPr="00CE781E">
        <w:t xml:space="preserve"> </w:t>
      </w:r>
    </w:p>
    <w:p w14:paraId="6A6DB49C" w14:textId="6F3B6B6F" w:rsidR="002F2B10" w:rsidRPr="00CE781E" w:rsidRDefault="000E5FBE" w:rsidP="00EE79A0">
      <w:pPr>
        <w:shd w:val="clear" w:color="auto" w:fill="FFFFFF" w:themeFill="background1"/>
      </w:pPr>
      <w:r w:rsidRPr="00CE781E">
        <w:t xml:space="preserve">The </w:t>
      </w:r>
      <w:r w:rsidR="00667204" w:rsidRPr="00CE781E">
        <w:rPr>
          <w:color w:val="000000" w:themeColor="text1"/>
        </w:rPr>
        <w:t>procedure</w:t>
      </w:r>
      <w:r w:rsidR="00265053" w:rsidRPr="00CE781E">
        <w:rPr>
          <w:color w:val="000000" w:themeColor="text1"/>
        </w:rPr>
        <w:t>s</w:t>
      </w:r>
      <w:r w:rsidR="00667204" w:rsidRPr="00CE781E">
        <w:rPr>
          <w:color w:val="000000" w:themeColor="text1"/>
        </w:rPr>
        <w:t xml:space="preserve"> </w:t>
      </w:r>
      <w:r w:rsidR="00B010A9" w:rsidRPr="00CE781E">
        <w:rPr>
          <w:color w:val="000000" w:themeColor="text1"/>
        </w:rPr>
        <w:t>w</w:t>
      </w:r>
      <w:r w:rsidR="00265053" w:rsidRPr="00CE781E">
        <w:rPr>
          <w:color w:val="000000" w:themeColor="text1"/>
        </w:rPr>
        <w:t xml:space="preserve">ere </w:t>
      </w:r>
      <w:r w:rsidR="00667204" w:rsidRPr="00CE781E">
        <w:rPr>
          <w:color w:val="000000" w:themeColor="text1"/>
        </w:rPr>
        <w:t>the same as in Sznycer et al. (</w:t>
      </w:r>
      <w:r w:rsidR="00265053" w:rsidRPr="00CE781E">
        <w:rPr>
          <w:color w:val="000000" w:themeColor="text1"/>
        </w:rPr>
        <w:t xml:space="preserve">2016, </w:t>
      </w:r>
      <w:r w:rsidR="00667204" w:rsidRPr="00CE781E">
        <w:rPr>
          <w:color w:val="000000" w:themeColor="text1"/>
        </w:rPr>
        <w:t>2017)</w:t>
      </w:r>
      <w:r w:rsidR="001D1850" w:rsidRPr="00CE781E">
        <w:rPr>
          <w:color w:val="000000" w:themeColor="text1"/>
        </w:rPr>
        <w:t>,</w:t>
      </w:r>
      <w:r w:rsidR="00667204" w:rsidRPr="00CE781E">
        <w:rPr>
          <w:color w:val="000000" w:themeColor="text1"/>
        </w:rPr>
        <w:t xml:space="preserve"> with the following exceptions: 1) The original stud</w:t>
      </w:r>
      <w:r w:rsidR="002158AD" w:rsidRPr="00CE781E">
        <w:rPr>
          <w:color w:val="000000" w:themeColor="text1"/>
        </w:rPr>
        <w:t>ies</w:t>
      </w:r>
      <w:r w:rsidR="00667204" w:rsidRPr="00CE781E">
        <w:rPr>
          <w:color w:val="000000" w:themeColor="text1"/>
        </w:rPr>
        <w:t xml:space="preserve"> included a number of measures/stimuli testing other hypotheses, which were dropped from the replication</w:t>
      </w:r>
      <w:r w:rsidR="000E7D07" w:rsidRPr="00CE781E">
        <w:rPr>
          <w:color w:val="000000" w:themeColor="text1"/>
        </w:rPr>
        <w:t>s</w:t>
      </w:r>
      <w:r w:rsidR="00667204" w:rsidRPr="00CE781E">
        <w:rPr>
          <w:color w:val="000000" w:themeColor="text1"/>
        </w:rPr>
        <w:t>; 2) the replication</w:t>
      </w:r>
      <w:r w:rsidR="000E7D07" w:rsidRPr="00CE781E">
        <w:rPr>
          <w:color w:val="000000" w:themeColor="text1"/>
        </w:rPr>
        <w:t xml:space="preserve">s were </w:t>
      </w:r>
      <w:r w:rsidR="004C2C1A" w:rsidRPr="00CE781E">
        <w:rPr>
          <w:color w:val="000000" w:themeColor="text1"/>
        </w:rPr>
        <w:t xml:space="preserve">administered </w:t>
      </w:r>
      <w:r w:rsidR="00667204" w:rsidRPr="00CE781E">
        <w:rPr>
          <w:color w:val="000000" w:themeColor="text1"/>
        </w:rPr>
        <w:t>online</w:t>
      </w:r>
      <w:r w:rsidR="001D1850" w:rsidRPr="00CE781E">
        <w:rPr>
          <w:color w:val="000000" w:themeColor="text1"/>
        </w:rPr>
        <w:t>,</w:t>
      </w:r>
      <w:r w:rsidR="00667204" w:rsidRPr="00CE781E">
        <w:rPr>
          <w:color w:val="000000" w:themeColor="text1"/>
        </w:rPr>
        <w:t xml:space="preserve"> as the original stud</w:t>
      </w:r>
      <w:r w:rsidR="004C2C1A" w:rsidRPr="00CE781E">
        <w:rPr>
          <w:color w:val="000000" w:themeColor="text1"/>
        </w:rPr>
        <w:t>ies</w:t>
      </w:r>
      <w:r w:rsidR="00AA2641" w:rsidRPr="00CE781E">
        <w:rPr>
          <w:color w:val="000000" w:themeColor="text1"/>
        </w:rPr>
        <w:t xml:space="preserve"> were</w:t>
      </w:r>
      <w:r w:rsidR="00667204" w:rsidRPr="00CE781E">
        <w:rPr>
          <w:color w:val="000000" w:themeColor="text1"/>
        </w:rPr>
        <w:t xml:space="preserve">, but </w:t>
      </w:r>
      <w:r w:rsidR="000E7D07" w:rsidRPr="00CE781E">
        <w:rPr>
          <w:color w:val="000000" w:themeColor="text1"/>
        </w:rPr>
        <w:t xml:space="preserve">were </w:t>
      </w:r>
      <w:r w:rsidR="001D1850" w:rsidRPr="00CE781E">
        <w:rPr>
          <w:color w:val="000000" w:themeColor="text1"/>
        </w:rPr>
        <w:t xml:space="preserve">conducted </w:t>
      </w:r>
      <w:r w:rsidR="00667204" w:rsidRPr="00CE781E">
        <w:rPr>
          <w:color w:val="000000" w:themeColor="text1"/>
        </w:rPr>
        <w:t xml:space="preserve">exclusively in lab rather than a mix of inside and outside of lab; and 3) participants were students completing the tasks as part of a course </w:t>
      </w:r>
      <w:r w:rsidR="001D1850" w:rsidRPr="00CE781E">
        <w:rPr>
          <w:color w:val="000000" w:themeColor="text1"/>
        </w:rPr>
        <w:t>assignment</w:t>
      </w:r>
      <w:r w:rsidR="000E7472" w:rsidRPr="00CE781E">
        <w:rPr>
          <w:color w:val="000000" w:themeColor="text1"/>
        </w:rPr>
        <w:t xml:space="preserve"> rather than paid participants</w:t>
      </w:r>
      <w:r w:rsidR="00A763F4" w:rsidRPr="00CE781E">
        <w:rPr>
          <w:color w:val="000000" w:themeColor="text1"/>
        </w:rPr>
        <w:t>, as was the case in some of the original samples</w:t>
      </w:r>
      <w:r w:rsidR="00667204" w:rsidRPr="00CE781E">
        <w:rPr>
          <w:color w:val="000000" w:themeColor="text1"/>
        </w:rPr>
        <w:t>.</w:t>
      </w:r>
      <w:r w:rsidR="00667204" w:rsidRPr="00CE781E" w:rsidDel="00667204">
        <w:rPr>
          <w:color w:val="000000" w:themeColor="text1"/>
        </w:rPr>
        <w:t xml:space="preserve"> </w:t>
      </w:r>
      <w:r w:rsidR="00790D6A" w:rsidRPr="00CE781E">
        <w:rPr>
          <w:color w:val="000000" w:themeColor="text1"/>
        </w:rPr>
        <w:t>Successful replications would suggest</w:t>
      </w:r>
      <w:r w:rsidR="00790D6A" w:rsidRPr="00CE781E">
        <w:t xml:space="preserve"> the original effects are robust to these modified procedures. </w:t>
      </w:r>
      <w:r w:rsidR="00B81699" w:rsidRPr="00CE781E">
        <w:rPr>
          <w:color w:val="000000" w:themeColor="text1"/>
        </w:rPr>
        <w:t>Although t</w:t>
      </w:r>
      <w:r w:rsidR="00667204" w:rsidRPr="00CE781E">
        <w:rPr>
          <w:color w:val="000000" w:themeColor="text1"/>
        </w:rPr>
        <w:t xml:space="preserve">here </w:t>
      </w:r>
      <w:r w:rsidR="00637AEA" w:rsidRPr="00CE781E">
        <w:rPr>
          <w:color w:val="000000" w:themeColor="text1"/>
        </w:rPr>
        <w:t xml:space="preserve">were </w:t>
      </w:r>
      <w:r w:rsidR="00667204" w:rsidRPr="00CE781E">
        <w:rPr>
          <w:color w:val="000000" w:themeColor="text1"/>
        </w:rPr>
        <w:t xml:space="preserve">not strong </w:t>
      </w:r>
      <w:r w:rsidR="00B81699" w:rsidRPr="00CE781E">
        <w:rPr>
          <w:color w:val="000000" w:themeColor="text1"/>
        </w:rPr>
        <w:t xml:space="preserve">theoretical </w:t>
      </w:r>
      <w:r w:rsidR="00667204" w:rsidRPr="00CE781E">
        <w:rPr>
          <w:color w:val="000000" w:themeColor="text1"/>
        </w:rPr>
        <w:t xml:space="preserve">reasons for expecting </w:t>
      </w:r>
      <w:r w:rsidR="00480C73" w:rsidRPr="00CE781E">
        <w:rPr>
          <w:color w:val="000000" w:themeColor="text1"/>
        </w:rPr>
        <w:t>these procedural</w:t>
      </w:r>
      <w:r w:rsidR="00667204" w:rsidRPr="00CE781E">
        <w:rPr>
          <w:color w:val="000000" w:themeColor="text1"/>
        </w:rPr>
        <w:t xml:space="preserve"> difference</w:t>
      </w:r>
      <w:r w:rsidR="00480C73" w:rsidRPr="00CE781E">
        <w:rPr>
          <w:color w:val="000000" w:themeColor="text1"/>
        </w:rPr>
        <w:t xml:space="preserve">s to </w:t>
      </w:r>
      <w:r w:rsidR="00864A3D" w:rsidRPr="00CE781E">
        <w:rPr>
          <w:color w:val="000000" w:themeColor="text1"/>
        </w:rPr>
        <w:t xml:space="preserve">alter </w:t>
      </w:r>
      <w:r w:rsidR="00480C73" w:rsidRPr="00CE781E">
        <w:rPr>
          <w:color w:val="000000" w:themeColor="text1"/>
        </w:rPr>
        <w:t>the original effects</w:t>
      </w:r>
      <w:r w:rsidR="00667204" w:rsidRPr="00CE781E">
        <w:rPr>
          <w:color w:val="000000" w:themeColor="text1"/>
        </w:rPr>
        <w:t xml:space="preserve">, </w:t>
      </w:r>
      <w:r w:rsidR="00202F33" w:rsidRPr="00CE781E">
        <w:rPr>
          <w:color w:val="000000" w:themeColor="text1"/>
        </w:rPr>
        <w:t xml:space="preserve">these differences </w:t>
      </w:r>
      <w:r w:rsidR="00667204" w:rsidRPr="00CE781E">
        <w:rPr>
          <w:color w:val="000000" w:themeColor="text1"/>
        </w:rPr>
        <w:t xml:space="preserve">were </w:t>
      </w:r>
      <w:r w:rsidR="008C4C1D" w:rsidRPr="00CE781E">
        <w:rPr>
          <w:color w:val="000000" w:themeColor="text1"/>
        </w:rPr>
        <w:t>preregistered</w:t>
      </w:r>
      <w:r w:rsidR="001A7566" w:rsidRPr="00CE781E">
        <w:rPr>
          <w:color w:val="000000" w:themeColor="text1"/>
        </w:rPr>
        <w:t xml:space="preserve">, as they </w:t>
      </w:r>
      <w:r w:rsidR="00480C73" w:rsidRPr="00CE781E">
        <w:rPr>
          <w:color w:val="000000" w:themeColor="text1"/>
        </w:rPr>
        <w:t>would be among the first factors to consider</w:t>
      </w:r>
      <w:r w:rsidR="0030457E" w:rsidRPr="00CE781E">
        <w:rPr>
          <w:color w:val="000000" w:themeColor="text1"/>
        </w:rPr>
        <w:t xml:space="preserve"> as moderators</w:t>
      </w:r>
      <w:r w:rsidR="00480C73" w:rsidRPr="00CE781E">
        <w:rPr>
          <w:color w:val="000000" w:themeColor="text1"/>
        </w:rPr>
        <w:t xml:space="preserve"> in explaining </w:t>
      </w:r>
      <w:r w:rsidR="008C4C1D" w:rsidRPr="00CE781E">
        <w:rPr>
          <w:color w:val="000000" w:themeColor="text1"/>
        </w:rPr>
        <w:t xml:space="preserve">any </w:t>
      </w:r>
      <w:r w:rsidR="00480C73" w:rsidRPr="00CE781E">
        <w:rPr>
          <w:color w:val="000000" w:themeColor="text1"/>
        </w:rPr>
        <w:t>failures to replicate.</w:t>
      </w:r>
    </w:p>
    <w:p w14:paraId="77A4900B" w14:textId="7961AE23" w:rsidR="00E9269B" w:rsidRPr="00CE781E" w:rsidRDefault="005D47BD" w:rsidP="00EE79A0">
      <w:pPr>
        <w:pStyle w:val="NoSpacing"/>
        <w:shd w:val="clear" w:color="auto" w:fill="FFFFFF" w:themeFill="background1"/>
        <w:spacing w:line="480" w:lineRule="auto"/>
        <w:ind w:firstLine="720"/>
        <w:rPr>
          <w:rFonts w:ascii="Times New Roman" w:hAnsi="Times New Roman" w:cs="Times New Roman"/>
          <w:sz w:val="24"/>
          <w:szCs w:val="24"/>
        </w:rPr>
      </w:pPr>
      <w:r w:rsidRPr="00CE781E">
        <w:rPr>
          <w:rFonts w:ascii="Times New Roman" w:hAnsi="Times New Roman" w:cs="Times New Roman"/>
          <w:sz w:val="24"/>
          <w:szCs w:val="24"/>
        </w:rPr>
        <w:t xml:space="preserve">Following </w:t>
      </w:r>
      <w:r w:rsidR="00270603" w:rsidRPr="00CE781E">
        <w:rPr>
          <w:rFonts w:ascii="Times New Roman" w:hAnsi="Times New Roman" w:cs="Times New Roman"/>
          <w:sz w:val="24"/>
          <w:szCs w:val="24"/>
        </w:rPr>
        <w:t xml:space="preserve">Brandt et al.’s template </w:t>
      </w:r>
      <w:r w:rsidRPr="00CE781E">
        <w:rPr>
          <w:rFonts w:ascii="Times New Roman" w:hAnsi="Times New Roman" w:cs="Times New Roman"/>
          <w:sz w:val="24"/>
          <w:szCs w:val="24"/>
        </w:rPr>
        <w:t>(2014), we preregistered h</w:t>
      </w:r>
      <w:r w:rsidR="00C77B21" w:rsidRPr="00CE781E">
        <w:rPr>
          <w:rFonts w:ascii="Times New Roman" w:hAnsi="Times New Roman" w:cs="Times New Roman"/>
          <w:sz w:val="24"/>
          <w:szCs w:val="24"/>
        </w:rPr>
        <w:t>ypotheses, a priori power analys</w:t>
      </w:r>
      <w:r w:rsidR="00E87322" w:rsidRPr="00CE781E">
        <w:rPr>
          <w:rFonts w:ascii="Times New Roman" w:hAnsi="Times New Roman" w:cs="Times New Roman"/>
          <w:sz w:val="24"/>
          <w:szCs w:val="24"/>
        </w:rPr>
        <w:t>e</w:t>
      </w:r>
      <w:r w:rsidR="00C77B21" w:rsidRPr="00CE781E">
        <w:rPr>
          <w:rFonts w:ascii="Times New Roman" w:hAnsi="Times New Roman" w:cs="Times New Roman"/>
          <w:sz w:val="24"/>
          <w:szCs w:val="24"/>
        </w:rPr>
        <w:t>s,</w:t>
      </w:r>
      <w:r w:rsidR="00E87322" w:rsidRPr="00CE781E">
        <w:rPr>
          <w:rStyle w:val="FootnoteReference"/>
          <w:rFonts w:ascii="Times New Roman" w:hAnsi="Times New Roman" w:cs="Times New Roman"/>
          <w:sz w:val="24"/>
          <w:szCs w:val="24"/>
        </w:rPr>
        <w:footnoteReference w:id="1"/>
      </w:r>
      <w:r w:rsidR="00C77B21" w:rsidRPr="00CE781E">
        <w:rPr>
          <w:rFonts w:ascii="Times New Roman" w:hAnsi="Times New Roman" w:cs="Times New Roman"/>
          <w:sz w:val="24"/>
          <w:szCs w:val="24"/>
        </w:rPr>
        <w:t xml:space="preserve"> and </w:t>
      </w:r>
      <w:r w:rsidRPr="00CE781E">
        <w:rPr>
          <w:rFonts w:ascii="Times New Roman" w:hAnsi="Times New Roman" w:cs="Times New Roman"/>
          <w:sz w:val="24"/>
          <w:szCs w:val="24"/>
        </w:rPr>
        <w:t xml:space="preserve">data </w:t>
      </w:r>
      <w:r w:rsidR="00D07A63" w:rsidRPr="00CE781E">
        <w:rPr>
          <w:rFonts w:ascii="Times New Roman" w:hAnsi="Times New Roman" w:cs="Times New Roman"/>
          <w:sz w:val="24"/>
          <w:szCs w:val="24"/>
        </w:rPr>
        <w:t>analysis plan</w:t>
      </w:r>
      <w:r w:rsidRPr="00CE781E">
        <w:rPr>
          <w:rFonts w:ascii="Times New Roman" w:hAnsi="Times New Roman" w:cs="Times New Roman"/>
          <w:sz w:val="24"/>
          <w:szCs w:val="24"/>
        </w:rPr>
        <w:t>s</w:t>
      </w:r>
      <w:r w:rsidR="00D07A63" w:rsidRPr="00CE781E">
        <w:rPr>
          <w:rFonts w:ascii="Times New Roman" w:hAnsi="Times New Roman" w:cs="Times New Roman"/>
          <w:sz w:val="24"/>
          <w:szCs w:val="24"/>
        </w:rPr>
        <w:t xml:space="preserve"> on the</w:t>
      </w:r>
      <w:r w:rsidR="0018158C" w:rsidRPr="00CE781E">
        <w:rPr>
          <w:rFonts w:ascii="Times New Roman" w:hAnsi="Times New Roman" w:cs="Times New Roman"/>
          <w:sz w:val="24"/>
          <w:szCs w:val="24"/>
        </w:rPr>
        <w:t xml:space="preserve"> Open Science Framework </w:t>
      </w:r>
      <w:commentRangeStart w:id="53"/>
      <w:r w:rsidR="00532912" w:rsidRPr="008D1D59">
        <w:rPr>
          <w:rFonts w:ascii="Times New Roman" w:hAnsi="Times New Roman" w:cs="Times New Roman"/>
          <w:sz w:val="24"/>
          <w:szCs w:val="24"/>
        </w:rPr>
        <w:t>for Study 1 (</w:t>
      </w:r>
      <w:hyperlink r:id="rId12" w:history="1">
        <w:r w:rsidR="00532912">
          <w:rPr>
            <w:rStyle w:val="Hyperlink"/>
            <w:rFonts w:ascii="Times New Roman" w:hAnsi="Times New Roman" w:cs="Times New Roman"/>
            <w:sz w:val="24"/>
            <w:szCs w:val="24"/>
          </w:rPr>
          <w:t>preregistration</w:t>
        </w:r>
      </w:hyperlink>
      <w:r w:rsidR="00532912" w:rsidRPr="008D1D59">
        <w:rPr>
          <w:rFonts w:ascii="Times New Roman" w:hAnsi="Times New Roman" w:cs="Times New Roman"/>
          <w:sz w:val="24"/>
          <w:szCs w:val="24"/>
        </w:rPr>
        <w:t>) and Study 2 (</w:t>
      </w:r>
      <w:hyperlink r:id="rId13" w:history="1">
        <w:r w:rsidR="00532912">
          <w:rPr>
            <w:rStyle w:val="Hyperlink"/>
            <w:rFonts w:ascii="Times New Roman" w:hAnsi="Times New Roman" w:cs="Times New Roman"/>
            <w:sz w:val="24"/>
            <w:szCs w:val="24"/>
          </w:rPr>
          <w:t>preregistration</w:t>
        </w:r>
      </w:hyperlink>
      <w:r w:rsidR="00532912" w:rsidRPr="008D1D59">
        <w:rPr>
          <w:rFonts w:ascii="Times New Roman" w:hAnsi="Times New Roman" w:cs="Times New Roman"/>
          <w:sz w:val="24"/>
          <w:szCs w:val="24"/>
        </w:rPr>
        <w:t>)</w:t>
      </w:r>
      <w:r w:rsidR="00532912">
        <w:rPr>
          <w:rFonts w:ascii="Times New Roman" w:hAnsi="Times New Roman" w:cs="Times New Roman"/>
          <w:sz w:val="24"/>
          <w:szCs w:val="24"/>
        </w:rPr>
        <w:t>.</w:t>
      </w:r>
      <w:commentRangeEnd w:id="53"/>
      <w:r w:rsidR="00532912">
        <w:rPr>
          <w:rStyle w:val="CommentReference"/>
          <w:rFonts w:ascii="Times New Roman" w:eastAsiaTheme="minorEastAsia" w:hAnsi="Times New Roman" w:cs="Times New Roman"/>
          <w:lang w:eastAsia="ja-JP"/>
        </w:rPr>
        <w:commentReference w:id="53"/>
      </w:r>
      <w:del w:id="54" w:author="Adam S. Cohen" w:date="2019-12-17T14:32:00Z">
        <w:r w:rsidR="0018158C" w:rsidRPr="00CE781E" w:rsidDel="00532912">
          <w:rPr>
            <w:rFonts w:ascii="Times New Roman" w:hAnsi="Times New Roman" w:cs="Times New Roman"/>
            <w:sz w:val="24"/>
            <w:szCs w:val="24"/>
          </w:rPr>
          <w:delText>for Study 1 (</w:delText>
        </w:r>
        <w:r w:rsidR="00CB79C9" w:rsidRPr="00DC5C0E" w:rsidDel="00532912">
          <w:fldChar w:fldCharType="begin"/>
        </w:r>
        <w:r w:rsidR="00CB79C9" w:rsidRPr="00CE781E" w:rsidDel="00532912">
          <w:delInstrText xml:space="preserve"> HYPERLINK "https://osf.io/uyfqw/?view_only=36050b395f424994b062220bf51df8fb" </w:delInstrText>
        </w:r>
        <w:r w:rsidR="00CB79C9" w:rsidRPr="00532912" w:rsidDel="00532912">
          <w:fldChar w:fldCharType="separate"/>
        </w:r>
        <w:r w:rsidR="0078229F" w:rsidRPr="00CE781E" w:rsidDel="00532912">
          <w:rPr>
            <w:rStyle w:val="Hyperlink"/>
            <w:rFonts w:ascii="Times New Roman" w:hAnsi="Times New Roman" w:cs="Times New Roman"/>
            <w:sz w:val="24"/>
            <w:szCs w:val="24"/>
          </w:rPr>
          <w:delText>preregistration</w:delText>
        </w:r>
        <w:r w:rsidR="00CB79C9" w:rsidRPr="00DC5C0E" w:rsidDel="00532912">
          <w:rPr>
            <w:rStyle w:val="Hyperlink"/>
            <w:rFonts w:ascii="Times New Roman" w:hAnsi="Times New Roman" w:cs="Times New Roman"/>
            <w:sz w:val="24"/>
            <w:szCs w:val="24"/>
          </w:rPr>
          <w:fldChar w:fldCharType="end"/>
        </w:r>
        <w:r w:rsidR="0078229F" w:rsidRPr="00CE781E" w:rsidDel="00532912">
          <w:rPr>
            <w:rFonts w:ascii="Times New Roman" w:hAnsi="Times New Roman" w:cs="Times New Roman"/>
            <w:sz w:val="24"/>
            <w:szCs w:val="24"/>
          </w:rPr>
          <w:delText xml:space="preserve">; </w:delText>
        </w:r>
        <w:r w:rsidR="00CB79C9" w:rsidRPr="00DC5C0E" w:rsidDel="00532912">
          <w:fldChar w:fldCharType="begin"/>
        </w:r>
        <w:r w:rsidR="00CB79C9" w:rsidRPr="00CE781E" w:rsidDel="00532912">
          <w:delInstrText xml:space="preserve"> HYPERLINK "https://osf.io/3cdr2/?view_only=5fdfda3d898c4556bf36a7f586547df1" </w:delInstrText>
        </w:r>
        <w:r w:rsidR="00CB79C9" w:rsidRPr="00532912" w:rsidDel="00532912">
          <w:fldChar w:fldCharType="separate"/>
        </w:r>
        <w:r w:rsidR="0078229F" w:rsidRPr="00CE781E" w:rsidDel="00532912">
          <w:rPr>
            <w:rStyle w:val="Hyperlink"/>
            <w:rFonts w:ascii="Times New Roman" w:hAnsi="Times New Roman" w:cs="Times New Roman"/>
            <w:sz w:val="24"/>
            <w:szCs w:val="24"/>
          </w:rPr>
          <w:delText>materials, data, and analyses</w:delText>
        </w:r>
        <w:r w:rsidR="00CB79C9" w:rsidRPr="00DC5C0E" w:rsidDel="00532912">
          <w:rPr>
            <w:rStyle w:val="Hyperlink"/>
            <w:rFonts w:ascii="Times New Roman" w:hAnsi="Times New Roman" w:cs="Times New Roman"/>
            <w:sz w:val="24"/>
            <w:szCs w:val="24"/>
          </w:rPr>
          <w:fldChar w:fldCharType="end"/>
        </w:r>
        <w:r w:rsidR="00C77B21" w:rsidRPr="00CE781E" w:rsidDel="00532912">
          <w:rPr>
            <w:rFonts w:ascii="Times New Roman" w:hAnsi="Times New Roman" w:cs="Times New Roman"/>
            <w:sz w:val="24"/>
            <w:szCs w:val="24"/>
          </w:rPr>
          <w:delText xml:space="preserve">) and </w:delText>
        </w:r>
        <w:r w:rsidR="0018158C" w:rsidRPr="00CE781E" w:rsidDel="00532912">
          <w:rPr>
            <w:rFonts w:ascii="Times New Roman" w:hAnsi="Times New Roman" w:cs="Times New Roman"/>
            <w:sz w:val="24"/>
            <w:szCs w:val="24"/>
          </w:rPr>
          <w:delText>Study 2 (</w:delText>
        </w:r>
        <w:r w:rsidR="00CB79C9" w:rsidRPr="00DC5C0E" w:rsidDel="00532912">
          <w:fldChar w:fldCharType="begin"/>
        </w:r>
        <w:r w:rsidR="00CB79C9" w:rsidRPr="00CE781E" w:rsidDel="00532912">
          <w:delInstrText xml:space="preserve"> HYPERLINK "https://osf.io/gvmun/?view_only=0bb675258bee4c50840ae546996e7317" </w:delInstrText>
        </w:r>
        <w:r w:rsidR="00CB79C9" w:rsidRPr="00532912" w:rsidDel="00532912">
          <w:fldChar w:fldCharType="separate"/>
        </w:r>
        <w:r w:rsidR="005803BD" w:rsidRPr="00CE781E" w:rsidDel="00532912">
          <w:rPr>
            <w:rStyle w:val="Hyperlink"/>
            <w:rFonts w:ascii="Times New Roman" w:hAnsi="Times New Roman" w:cs="Times New Roman"/>
            <w:sz w:val="24"/>
            <w:szCs w:val="24"/>
          </w:rPr>
          <w:delText>preregistration</w:delText>
        </w:r>
        <w:r w:rsidR="00CB79C9" w:rsidRPr="00DC5C0E" w:rsidDel="00532912">
          <w:rPr>
            <w:rStyle w:val="Hyperlink"/>
            <w:rFonts w:ascii="Times New Roman" w:hAnsi="Times New Roman" w:cs="Times New Roman"/>
            <w:sz w:val="24"/>
            <w:szCs w:val="24"/>
          </w:rPr>
          <w:fldChar w:fldCharType="end"/>
        </w:r>
        <w:r w:rsidR="005803BD" w:rsidRPr="00CE781E" w:rsidDel="00532912">
          <w:rPr>
            <w:rFonts w:ascii="Times New Roman" w:hAnsi="Times New Roman" w:cs="Times New Roman"/>
            <w:sz w:val="24"/>
            <w:szCs w:val="24"/>
          </w:rPr>
          <w:delText>;</w:delText>
        </w:r>
        <w:bookmarkStart w:id="55" w:name="OLE_LINK1"/>
        <w:bookmarkStart w:id="56" w:name="OLE_LINK2"/>
        <w:r w:rsidR="00510E2B" w:rsidRPr="00CE781E" w:rsidDel="00532912">
          <w:rPr>
            <w:rFonts w:ascii="Times New Roman" w:hAnsi="Times New Roman" w:cs="Times New Roman"/>
            <w:sz w:val="24"/>
            <w:szCs w:val="24"/>
          </w:rPr>
          <w:delText xml:space="preserve"> </w:delText>
        </w:r>
        <w:bookmarkEnd w:id="55"/>
        <w:bookmarkEnd w:id="56"/>
        <w:r w:rsidR="005803BD" w:rsidRPr="00DC5C0E" w:rsidDel="00532912">
          <w:rPr>
            <w:rFonts w:ascii="Times New Roman" w:hAnsi="Times New Roman" w:cs="Times New Roman"/>
            <w:sz w:val="24"/>
            <w:szCs w:val="24"/>
          </w:rPr>
          <w:fldChar w:fldCharType="begin"/>
        </w:r>
        <w:r w:rsidR="005803BD" w:rsidRPr="00CE781E" w:rsidDel="00532912">
          <w:rPr>
            <w:rFonts w:ascii="Times New Roman" w:hAnsi="Times New Roman" w:cs="Times New Roman"/>
            <w:sz w:val="24"/>
            <w:szCs w:val="24"/>
          </w:rPr>
          <w:delInstrText xml:space="preserve"> HYPERLINK "https://osf.io/sthf3/?view_only=2497a257832548f28da340153dce1c5c" </w:delInstrText>
        </w:r>
        <w:r w:rsidR="005803BD" w:rsidRPr="003C1CA0" w:rsidDel="00532912">
          <w:rPr>
            <w:rFonts w:ascii="Times New Roman" w:hAnsi="Times New Roman" w:cs="Times New Roman"/>
            <w:sz w:val="24"/>
            <w:szCs w:val="24"/>
          </w:rPr>
          <w:fldChar w:fldCharType="separate"/>
        </w:r>
        <w:r w:rsidR="005803BD" w:rsidRPr="00CE781E" w:rsidDel="00532912">
          <w:rPr>
            <w:rStyle w:val="Hyperlink"/>
            <w:rFonts w:ascii="Times New Roman" w:hAnsi="Times New Roman" w:cs="Times New Roman"/>
            <w:sz w:val="24"/>
            <w:szCs w:val="24"/>
          </w:rPr>
          <w:delText>m</w:delText>
        </w:r>
        <w:r w:rsidR="000E5FBE" w:rsidRPr="00CE781E" w:rsidDel="00532912">
          <w:rPr>
            <w:rStyle w:val="Hyperlink"/>
            <w:rFonts w:ascii="Times New Roman" w:hAnsi="Times New Roman" w:cs="Times New Roman"/>
            <w:sz w:val="24"/>
            <w:szCs w:val="24"/>
          </w:rPr>
          <w:delText>aterials, raw data, and analyses</w:delText>
        </w:r>
        <w:r w:rsidR="005803BD" w:rsidRPr="00DC5C0E" w:rsidDel="00532912">
          <w:rPr>
            <w:rFonts w:ascii="Times New Roman" w:hAnsi="Times New Roman" w:cs="Times New Roman"/>
            <w:sz w:val="24"/>
            <w:szCs w:val="24"/>
          </w:rPr>
          <w:fldChar w:fldCharType="end"/>
        </w:r>
        <w:r w:rsidR="0078229F" w:rsidRPr="00CE781E" w:rsidDel="00532912">
          <w:rPr>
            <w:rFonts w:ascii="Times New Roman" w:hAnsi="Times New Roman" w:cs="Times New Roman"/>
            <w:sz w:val="24"/>
            <w:szCs w:val="24"/>
          </w:rPr>
          <w:delText>)</w:delText>
        </w:r>
        <w:r w:rsidR="000E5FBE" w:rsidRPr="00CE781E" w:rsidDel="00532912">
          <w:rPr>
            <w:rFonts w:ascii="Times New Roman" w:hAnsi="Times New Roman" w:cs="Times New Roman"/>
            <w:sz w:val="24"/>
            <w:szCs w:val="24"/>
          </w:rPr>
          <w:delText>.</w:delText>
        </w:r>
      </w:del>
    </w:p>
    <w:p w14:paraId="46D9A82D" w14:textId="7393C82B" w:rsidR="005065BB" w:rsidRPr="00CE781E" w:rsidRDefault="001E78C6" w:rsidP="006F09F2">
      <w:pPr>
        <w:pStyle w:val="NoSpacing"/>
        <w:spacing w:line="480" w:lineRule="auto"/>
        <w:ind w:firstLine="720"/>
        <w:rPr>
          <w:rFonts w:ascii="Times New Roman" w:hAnsi="Times New Roman" w:cs="Times New Roman"/>
          <w:sz w:val="24"/>
          <w:szCs w:val="24"/>
        </w:rPr>
      </w:pPr>
      <w:r w:rsidRPr="00CE781E">
        <w:rPr>
          <w:rFonts w:ascii="Times New Roman" w:hAnsi="Times New Roman" w:cs="Times New Roman"/>
          <w:sz w:val="24"/>
          <w:szCs w:val="24"/>
        </w:rPr>
        <w:t>Since no</w:t>
      </w:r>
      <w:r w:rsidR="00AF345A" w:rsidRPr="00CE781E">
        <w:rPr>
          <w:rFonts w:ascii="Times New Roman" w:hAnsi="Times New Roman" w:cs="Times New Roman"/>
          <w:sz w:val="24"/>
          <w:szCs w:val="24"/>
        </w:rPr>
        <w:t xml:space="preserve"> </w:t>
      </w:r>
      <w:r w:rsidR="00027EE4" w:rsidRPr="00CE781E">
        <w:rPr>
          <w:rFonts w:ascii="Times New Roman" w:hAnsi="Times New Roman" w:cs="Times New Roman"/>
          <w:sz w:val="24"/>
          <w:szCs w:val="24"/>
        </w:rPr>
        <w:t xml:space="preserve">individual </w:t>
      </w:r>
      <w:r w:rsidRPr="00CE781E">
        <w:rPr>
          <w:rFonts w:ascii="Times New Roman" w:hAnsi="Times New Roman" w:cs="Times New Roman"/>
          <w:sz w:val="24"/>
          <w:szCs w:val="24"/>
        </w:rPr>
        <w:t>measure</w:t>
      </w:r>
      <w:r w:rsidR="002A4DFE" w:rsidRPr="00CE781E">
        <w:rPr>
          <w:rFonts w:ascii="Times New Roman" w:hAnsi="Times New Roman" w:cs="Times New Roman"/>
          <w:sz w:val="24"/>
          <w:szCs w:val="24"/>
        </w:rPr>
        <w:t xml:space="preserve"> </w:t>
      </w:r>
      <w:r w:rsidR="00027EE4" w:rsidRPr="00CE781E">
        <w:rPr>
          <w:rFonts w:ascii="Times New Roman" w:hAnsi="Times New Roman" w:cs="Times New Roman"/>
          <w:sz w:val="24"/>
          <w:szCs w:val="24"/>
        </w:rPr>
        <w:t xml:space="preserve">of replication success </w:t>
      </w:r>
      <w:r w:rsidRPr="00CE781E">
        <w:rPr>
          <w:rFonts w:ascii="Times New Roman" w:hAnsi="Times New Roman" w:cs="Times New Roman"/>
          <w:sz w:val="24"/>
          <w:szCs w:val="24"/>
        </w:rPr>
        <w:t xml:space="preserve">is </w:t>
      </w:r>
      <w:r w:rsidR="00F8278C" w:rsidRPr="00CE781E">
        <w:rPr>
          <w:rFonts w:ascii="Times New Roman" w:hAnsi="Times New Roman" w:cs="Times New Roman"/>
          <w:sz w:val="24"/>
          <w:szCs w:val="24"/>
        </w:rPr>
        <w:t>without limitation</w:t>
      </w:r>
      <w:r w:rsidR="00BC6A09" w:rsidRPr="00CE781E">
        <w:rPr>
          <w:rFonts w:ascii="Times New Roman" w:hAnsi="Times New Roman" w:cs="Times New Roman"/>
          <w:sz w:val="24"/>
          <w:szCs w:val="24"/>
        </w:rPr>
        <w:t xml:space="preserve"> </w:t>
      </w:r>
      <w:r w:rsidR="005370C3" w:rsidRPr="00CE781E">
        <w:rPr>
          <w:rFonts w:ascii="Times New Roman" w:hAnsi="Times New Roman" w:cs="Times New Roman"/>
          <w:sz w:val="24"/>
          <w:szCs w:val="24"/>
        </w:rPr>
        <w:t>(</w:t>
      </w:r>
      <w:proofErr w:type="spellStart"/>
      <w:r w:rsidR="005370C3" w:rsidRPr="00CE781E">
        <w:rPr>
          <w:rFonts w:ascii="Times New Roman" w:hAnsi="Times New Roman" w:cs="Times New Roman"/>
          <w:sz w:val="24"/>
          <w:szCs w:val="24"/>
        </w:rPr>
        <w:t>Simonsohn</w:t>
      </w:r>
      <w:proofErr w:type="spellEnd"/>
      <w:r w:rsidR="005370C3" w:rsidRPr="00CE781E">
        <w:rPr>
          <w:rFonts w:ascii="Times New Roman" w:hAnsi="Times New Roman" w:cs="Times New Roman"/>
          <w:sz w:val="24"/>
          <w:szCs w:val="24"/>
        </w:rPr>
        <w:t xml:space="preserve">, 2015; Valentine et al., 2011; </w:t>
      </w:r>
      <w:proofErr w:type="spellStart"/>
      <w:r w:rsidR="005370C3" w:rsidRPr="00CE781E">
        <w:rPr>
          <w:rFonts w:ascii="Times New Roman" w:hAnsi="Times New Roman" w:cs="Times New Roman"/>
          <w:sz w:val="24"/>
          <w:szCs w:val="24"/>
        </w:rPr>
        <w:t>Verhagen</w:t>
      </w:r>
      <w:proofErr w:type="spellEnd"/>
      <w:r w:rsidR="005370C3" w:rsidRPr="00CE781E">
        <w:rPr>
          <w:rFonts w:ascii="Times New Roman" w:hAnsi="Times New Roman" w:cs="Times New Roman"/>
          <w:sz w:val="24"/>
          <w:szCs w:val="24"/>
        </w:rPr>
        <w:t xml:space="preserve"> &amp; </w:t>
      </w:r>
      <w:proofErr w:type="spellStart"/>
      <w:r w:rsidR="005370C3" w:rsidRPr="00CE781E">
        <w:rPr>
          <w:rFonts w:ascii="Times New Roman" w:hAnsi="Times New Roman" w:cs="Times New Roman"/>
          <w:sz w:val="24"/>
          <w:szCs w:val="24"/>
        </w:rPr>
        <w:t>Wagenmakers</w:t>
      </w:r>
      <w:proofErr w:type="spellEnd"/>
      <w:r w:rsidR="005370C3" w:rsidRPr="00CE781E">
        <w:rPr>
          <w:rFonts w:ascii="Times New Roman" w:hAnsi="Times New Roman" w:cs="Times New Roman"/>
          <w:sz w:val="24"/>
          <w:szCs w:val="24"/>
        </w:rPr>
        <w:t>, 2014)</w:t>
      </w:r>
      <w:r w:rsidR="00F8278C" w:rsidRPr="00CE781E">
        <w:rPr>
          <w:rFonts w:ascii="Times New Roman" w:hAnsi="Times New Roman" w:cs="Times New Roman"/>
          <w:sz w:val="24"/>
          <w:szCs w:val="24"/>
        </w:rPr>
        <w:t>,</w:t>
      </w:r>
      <w:r w:rsidR="00B461AF" w:rsidRPr="00CE781E">
        <w:rPr>
          <w:rFonts w:ascii="Times New Roman" w:hAnsi="Times New Roman" w:cs="Times New Roman"/>
          <w:sz w:val="24"/>
          <w:szCs w:val="24"/>
        </w:rPr>
        <w:t xml:space="preserve"> w</w:t>
      </w:r>
      <w:r w:rsidR="00242136" w:rsidRPr="00CE781E">
        <w:rPr>
          <w:rFonts w:ascii="Times New Roman" w:hAnsi="Times New Roman" w:cs="Times New Roman"/>
          <w:sz w:val="24"/>
          <w:szCs w:val="24"/>
        </w:rPr>
        <w:t xml:space="preserve">e defined replication success as meeting three criteria: 1) a correlation between emotion and audience evaluations that </w:t>
      </w:r>
      <w:r w:rsidR="005F6976" w:rsidRPr="00CE781E">
        <w:rPr>
          <w:rFonts w:ascii="Times New Roman" w:hAnsi="Times New Roman" w:cs="Times New Roman"/>
          <w:sz w:val="24"/>
          <w:szCs w:val="24"/>
        </w:rPr>
        <w:t>i</w:t>
      </w:r>
      <w:r w:rsidR="00242136" w:rsidRPr="00CE781E">
        <w:rPr>
          <w:rFonts w:ascii="Times New Roman" w:hAnsi="Times New Roman" w:cs="Times New Roman"/>
          <w:sz w:val="24"/>
          <w:szCs w:val="24"/>
        </w:rPr>
        <w:t xml:space="preserve">s statistically significant </w:t>
      </w:r>
      <w:r w:rsidR="002A3C5E" w:rsidRPr="00CE781E">
        <w:rPr>
          <w:rFonts w:ascii="Times New Roman" w:hAnsi="Times New Roman" w:cs="Times New Roman"/>
          <w:sz w:val="24"/>
          <w:szCs w:val="24"/>
        </w:rPr>
        <w:t xml:space="preserve">(p &lt; .05) </w:t>
      </w:r>
      <w:r w:rsidR="00242136" w:rsidRPr="00CE781E">
        <w:rPr>
          <w:rFonts w:ascii="Times New Roman" w:hAnsi="Times New Roman" w:cs="Times New Roman"/>
          <w:sz w:val="24"/>
          <w:szCs w:val="24"/>
        </w:rPr>
        <w:t xml:space="preserve">and in the same direction as in the original study, 2) an effect </w:t>
      </w:r>
      <w:r w:rsidR="00242136" w:rsidRPr="00CE781E">
        <w:rPr>
          <w:rFonts w:ascii="Times New Roman" w:hAnsi="Times New Roman" w:cs="Times New Roman"/>
          <w:sz w:val="24"/>
          <w:szCs w:val="24"/>
        </w:rPr>
        <w:lastRenderedPageBreak/>
        <w:t>size</w:t>
      </w:r>
      <w:r w:rsidR="005F6976" w:rsidRPr="00CE781E">
        <w:rPr>
          <w:rFonts w:ascii="Times New Roman" w:hAnsi="Times New Roman" w:cs="Times New Roman"/>
          <w:sz w:val="24"/>
          <w:szCs w:val="24"/>
        </w:rPr>
        <w:t xml:space="preserve"> that is</w:t>
      </w:r>
      <w:r w:rsidR="00242136" w:rsidRPr="00CE781E">
        <w:rPr>
          <w:rFonts w:ascii="Times New Roman" w:hAnsi="Times New Roman" w:cs="Times New Roman"/>
          <w:sz w:val="24"/>
          <w:szCs w:val="24"/>
        </w:rPr>
        <w:t xml:space="preserve"> different from zero and not different from the original effect size, and 3) a replication Bayes Factor</w:t>
      </w:r>
      <w:r w:rsidR="00496A19" w:rsidRPr="00CE781E">
        <w:rPr>
          <w:rFonts w:ascii="Times New Roman" w:hAnsi="Times New Roman" w:cs="Times New Roman"/>
          <w:sz w:val="24"/>
          <w:szCs w:val="24"/>
        </w:rPr>
        <w:t xml:space="preserve"> (Ly, </w:t>
      </w:r>
      <w:proofErr w:type="spellStart"/>
      <w:r w:rsidR="00496A19" w:rsidRPr="00CE781E">
        <w:rPr>
          <w:rFonts w:ascii="Times New Roman" w:hAnsi="Times New Roman" w:cs="Times New Roman"/>
          <w:sz w:val="24"/>
          <w:szCs w:val="24"/>
        </w:rPr>
        <w:t>Etz</w:t>
      </w:r>
      <w:proofErr w:type="spellEnd"/>
      <w:r w:rsidR="00496A19" w:rsidRPr="00CE781E">
        <w:rPr>
          <w:rFonts w:ascii="Times New Roman" w:hAnsi="Times New Roman" w:cs="Times New Roman"/>
          <w:sz w:val="24"/>
          <w:szCs w:val="24"/>
        </w:rPr>
        <w:t xml:space="preserve">, </w:t>
      </w:r>
      <w:proofErr w:type="spellStart"/>
      <w:r w:rsidR="00496A19" w:rsidRPr="00CE781E">
        <w:rPr>
          <w:rFonts w:ascii="Times New Roman" w:hAnsi="Times New Roman" w:cs="Times New Roman"/>
          <w:sz w:val="24"/>
          <w:szCs w:val="24"/>
        </w:rPr>
        <w:t>Marsman</w:t>
      </w:r>
      <w:proofErr w:type="spellEnd"/>
      <w:r w:rsidR="00496A19" w:rsidRPr="00CE781E">
        <w:rPr>
          <w:rFonts w:ascii="Times New Roman" w:hAnsi="Times New Roman" w:cs="Times New Roman"/>
          <w:sz w:val="24"/>
          <w:szCs w:val="24"/>
        </w:rPr>
        <w:t xml:space="preserve">, &amp; </w:t>
      </w:r>
      <w:proofErr w:type="spellStart"/>
      <w:r w:rsidR="00496A19" w:rsidRPr="00CE781E">
        <w:rPr>
          <w:rFonts w:ascii="Times New Roman" w:hAnsi="Times New Roman" w:cs="Times New Roman"/>
          <w:sz w:val="24"/>
          <w:szCs w:val="24"/>
        </w:rPr>
        <w:t>Wagenmakers</w:t>
      </w:r>
      <w:proofErr w:type="spellEnd"/>
      <w:r w:rsidR="00496A19" w:rsidRPr="00CE781E">
        <w:rPr>
          <w:rFonts w:ascii="Times New Roman" w:hAnsi="Times New Roman" w:cs="Times New Roman"/>
          <w:sz w:val="24"/>
          <w:szCs w:val="24"/>
        </w:rPr>
        <w:t>, 2018)</w:t>
      </w:r>
      <w:r w:rsidR="00242136" w:rsidRPr="00CE781E">
        <w:rPr>
          <w:rFonts w:ascii="Times New Roman" w:hAnsi="Times New Roman" w:cs="Times New Roman"/>
          <w:sz w:val="24"/>
          <w:szCs w:val="24"/>
        </w:rPr>
        <w:t xml:space="preserve"> that exceed</w:t>
      </w:r>
      <w:r w:rsidR="005F6976" w:rsidRPr="00CE781E">
        <w:rPr>
          <w:rFonts w:ascii="Times New Roman" w:hAnsi="Times New Roman" w:cs="Times New Roman"/>
          <w:sz w:val="24"/>
          <w:szCs w:val="24"/>
        </w:rPr>
        <w:t>s</w:t>
      </w:r>
      <w:r w:rsidR="00242136" w:rsidRPr="00CE781E">
        <w:rPr>
          <w:rFonts w:ascii="Times New Roman" w:hAnsi="Times New Roman" w:cs="Times New Roman"/>
          <w:sz w:val="24"/>
          <w:szCs w:val="24"/>
        </w:rPr>
        <w:t xml:space="preserve"> </w:t>
      </w:r>
      <w:r w:rsidR="005370C3" w:rsidRPr="00CE781E">
        <w:rPr>
          <w:rFonts w:ascii="Times New Roman" w:hAnsi="Times New Roman" w:cs="Times New Roman"/>
          <w:sz w:val="24"/>
          <w:szCs w:val="24"/>
        </w:rPr>
        <w:t>3,</w:t>
      </w:r>
      <w:r w:rsidR="00242136" w:rsidRPr="00CE781E">
        <w:rPr>
          <w:rStyle w:val="FootnoteReference"/>
          <w:rFonts w:ascii="Times New Roman" w:hAnsi="Times New Roman" w:cs="Times New Roman"/>
          <w:sz w:val="24"/>
          <w:szCs w:val="24"/>
        </w:rPr>
        <w:footnoteReference w:id="2"/>
      </w:r>
      <w:r w:rsidR="00242136" w:rsidRPr="00CE781E">
        <w:rPr>
          <w:rFonts w:ascii="Times New Roman" w:hAnsi="Times New Roman" w:cs="Times New Roman"/>
          <w:sz w:val="24"/>
          <w:szCs w:val="24"/>
        </w:rPr>
        <w:t xml:space="preserve"> which is considered</w:t>
      </w:r>
      <w:r w:rsidR="004F7DCE" w:rsidRPr="00CE781E">
        <w:rPr>
          <w:rFonts w:ascii="Times New Roman" w:hAnsi="Times New Roman" w:cs="Times New Roman"/>
          <w:sz w:val="24"/>
          <w:szCs w:val="24"/>
        </w:rPr>
        <w:t xml:space="preserve"> at</w:t>
      </w:r>
      <w:r w:rsidR="00FC3F82" w:rsidRPr="00CE781E">
        <w:rPr>
          <w:rFonts w:ascii="Times New Roman" w:hAnsi="Times New Roman" w:cs="Times New Roman"/>
          <w:sz w:val="24"/>
          <w:szCs w:val="24"/>
        </w:rPr>
        <w:t xml:space="preserve"> </w:t>
      </w:r>
      <w:r w:rsidR="00F55262" w:rsidRPr="00CE781E">
        <w:rPr>
          <w:rFonts w:ascii="Times New Roman" w:hAnsi="Times New Roman" w:cs="Times New Roman"/>
          <w:sz w:val="24"/>
          <w:szCs w:val="24"/>
        </w:rPr>
        <w:t xml:space="preserve">a </w:t>
      </w:r>
      <w:r w:rsidR="00FC3F82" w:rsidRPr="00CE781E">
        <w:rPr>
          <w:rFonts w:ascii="Times New Roman" w:hAnsi="Times New Roman" w:cs="Times New Roman"/>
          <w:sz w:val="24"/>
          <w:szCs w:val="24"/>
        </w:rPr>
        <w:t>minimum</w:t>
      </w:r>
      <w:r w:rsidR="00242136" w:rsidRPr="00CE781E">
        <w:rPr>
          <w:rFonts w:ascii="Times New Roman" w:hAnsi="Times New Roman" w:cs="Times New Roman"/>
          <w:sz w:val="24"/>
          <w:szCs w:val="24"/>
        </w:rPr>
        <w:t xml:space="preserve"> “substantial evidence” in favor of the alternative hypothesis relative to the null hypothesis (Jeffreys, 1961).</w:t>
      </w:r>
      <w:r w:rsidR="00AB2B65" w:rsidRPr="00CE781E">
        <w:rPr>
          <w:rFonts w:ascii="Times New Roman" w:hAnsi="Times New Roman" w:cs="Times New Roman"/>
          <w:sz w:val="24"/>
          <w:szCs w:val="24"/>
        </w:rPr>
        <w:t xml:space="preserve">  </w:t>
      </w:r>
    </w:p>
    <w:p w14:paraId="03B3CF8D" w14:textId="6E1365C1" w:rsidR="00510E2B" w:rsidRPr="00CE781E" w:rsidRDefault="00E9269B" w:rsidP="00D65E0C">
      <w:pPr>
        <w:pStyle w:val="Heading1"/>
      </w:pPr>
      <w:r w:rsidRPr="00CE781E">
        <w:t>Study</w:t>
      </w:r>
      <w:r w:rsidR="00510E2B" w:rsidRPr="00CE781E">
        <w:t xml:space="preserve"> 1</w:t>
      </w:r>
      <w:r w:rsidR="006B412E" w:rsidRPr="00CE781E">
        <w:t xml:space="preserve"> – </w:t>
      </w:r>
      <w:r w:rsidR="00025B7C" w:rsidRPr="00CE781E">
        <w:t>Pride</w:t>
      </w:r>
    </w:p>
    <w:p w14:paraId="242E07A0" w14:textId="591CC09B" w:rsidR="00510E2B" w:rsidRPr="00CE781E" w:rsidRDefault="00510E2B" w:rsidP="000D00E4">
      <w:pPr>
        <w:pStyle w:val="Heading2"/>
      </w:pPr>
      <w:r w:rsidRPr="00CE781E">
        <w:t>Method</w:t>
      </w:r>
    </w:p>
    <w:p w14:paraId="1D2FD81D" w14:textId="77777777" w:rsidR="001618D2" w:rsidRPr="00CE781E" w:rsidRDefault="00510E2B" w:rsidP="00D65E0C">
      <w:pPr>
        <w:outlineLvl w:val="2"/>
        <w:rPr>
          <w:b/>
          <w:vanish/>
          <w:specVanish/>
        </w:rPr>
      </w:pPr>
      <w:r w:rsidRPr="00CE781E">
        <w:rPr>
          <w:rStyle w:val="Heading3Char"/>
        </w:rPr>
        <w:t>Participants</w:t>
      </w:r>
      <w:r w:rsidR="004F1821" w:rsidRPr="00CE781E">
        <w:rPr>
          <w:b/>
        </w:rPr>
        <w:t xml:space="preserve">. </w:t>
      </w:r>
    </w:p>
    <w:p w14:paraId="7F877565" w14:textId="144C6E8E" w:rsidR="003323F9" w:rsidRPr="00CE781E" w:rsidRDefault="005D7AB2" w:rsidP="00A94A71">
      <w:pPr>
        <w:ind w:firstLine="0"/>
      </w:pPr>
      <w:r w:rsidRPr="00CE781E">
        <w:t>We recruited 87 participants</w:t>
      </w:r>
      <w:r w:rsidR="004F7DCE" w:rsidRPr="00CE781E">
        <w:t>.</w:t>
      </w:r>
      <w:r w:rsidRPr="00CE781E">
        <w:t xml:space="preserve"> Six were removed from analyses for failing an attention check, leaving a final sample size </w:t>
      </w:r>
      <w:r w:rsidR="00510E2B" w:rsidRPr="00CE781E">
        <w:t xml:space="preserve">of 81 </w:t>
      </w:r>
      <w:r w:rsidR="00FB0F03" w:rsidRPr="00CE781E">
        <w:t>participants (</w:t>
      </w:r>
      <w:r w:rsidR="00FB0F03" w:rsidRPr="00CE781E">
        <w:rPr>
          <w:i/>
        </w:rPr>
        <w:t>M</w:t>
      </w:r>
      <w:r w:rsidR="00FB0F03" w:rsidRPr="00CE781E">
        <w:t xml:space="preserve"> = </w:t>
      </w:r>
      <w:r w:rsidR="00FE1C08" w:rsidRPr="00CE781E">
        <w:t>20.8</w:t>
      </w:r>
      <w:r w:rsidR="00FB0F03" w:rsidRPr="00CE781E">
        <w:t xml:space="preserve"> years, </w:t>
      </w:r>
      <w:r w:rsidR="00FB0F03" w:rsidRPr="00CE781E">
        <w:rPr>
          <w:i/>
        </w:rPr>
        <w:t>SD</w:t>
      </w:r>
      <w:r w:rsidR="00FB0F03" w:rsidRPr="00CE781E">
        <w:t xml:space="preserve"> = </w:t>
      </w:r>
      <w:r w:rsidR="00FE1C08" w:rsidRPr="00CE781E">
        <w:t>4.55</w:t>
      </w:r>
      <w:r w:rsidR="00FB0F03" w:rsidRPr="00CE781E">
        <w:t xml:space="preserve">, </w:t>
      </w:r>
      <w:r w:rsidR="00FE1C08" w:rsidRPr="00CE781E">
        <w:t>57</w:t>
      </w:r>
      <w:r w:rsidR="00FB0F03" w:rsidRPr="00CE781E">
        <w:t xml:space="preserve"> females)</w:t>
      </w:r>
      <w:r w:rsidR="001D4448" w:rsidRPr="00CE781E">
        <w:t xml:space="preserve">. </w:t>
      </w:r>
      <w:r w:rsidR="00FC4774" w:rsidRPr="00CE781E">
        <w:t xml:space="preserve">Participants were students from the University of Hawai'i at </w:t>
      </w:r>
      <w:proofErr w:type="spellStart"/>
      <w:r w:rsidR="00FC4774" w:rsidRPr="00CE781E">
        <w:t>Mānoa</w:t>
      </w:r>
      <w:proofErr w:type="spellEnd"/>
      <w:r w:rsidR="00FC4774" w:rsidRPr="00CE781E">
        <w:t xml:space="preserve"> who were enrolled in a research methods course (Saxe &amp; Frank, 2012). </w:t>
      </w:r>
      <w:r w:rsidR="00D37EBE" w:rsidRPr="00CE781E">
        <w:t>Although</w:t>
      </w:r>
      <w:r w:rsidR="00BC49C4" w:rsidRPr="00CE781E">
        <w:t xml:space="preserve"> students </w:t>
      </w:r>
      <w:r w:rsidR="00FC4774" w:rsidRPr="00CE781E">
        <w:t>worked with the data as part of a course project</w:t>
      </w:r>
      <w:r w:rsidR="001F7940" w:rsidRPr="00CE781E">
        <w:t xml:space="preserve"> </w:t>
      </w:r>
      <w:r w:rsidR="00D37EBE" w:rsidRPr="00CE781E">
        <w:t>after participating in the study, they</w:t>
      </w:r>
      <w:r w:rsidR="00FC1B56" w:rsidRPr="00CE781E">
        <w:t xml:space="preserve"> </w:t>
      </w:r>
      <w:r w:rsidR="00FC4774" w:rsidRPr="00CE781E">
        <w:t xml:space="preserve">were naïve to hypotheses at the time of testing. </w:t>
      </w:r>
      <w:r w:rsidR="0018579F" w:rsidRPr="00CE781E">
        <w:t>Bootstrapping simulations on the Study 1</w:t>
      </w:r>
      <w:r w:rsidR="006A0A88" w:rsidRPr="00CE781E">
        <w:t xml:space="preserve"> data</w:t>
      </w:r>
      <w:r w:rsidR="007449C4" w:rsidRPr="00CE781E">
        <w:t xml:space="preserve"> </w:t>
      </w:r>
      <w:r w:rsidR="00324F7E" w:rsidRPr="00CE781E">
        <w:t xml:space="preserve">from the US sample </w:t>
      </w:r>
      <w:r w:rsidR="007449C4" w:rsidRPr="00CE781E">
        <w:t xml:space="preserve">of </w:t>
      </w:r>
      <w:r w:rsidR="0018579F" w:rsidRPr="00CE781E">
        <w:t>Sznycer et al.</w:t>
      </w:r>
      <w:r w:rsidR="007449C4" w:rsidRPr="00CE781E">
        <w:t xml:space="preserve"> (</w:t>
      </w:r>
      <w:r w:rsidR="0018579F" w:rsidRPr="00CE781E">
        <w:t xml:space="preserve">2017) indicated </w:t>
      </w:r>
      <w:r w:rsidR="007D1B7A" w:rsidRPr="00CE781E">
        <w:t xml:space="preserve">that </w:t>
      </w:r>
      <w:r w:rsidR="00714B4F" w:rsidRPr="00CE781E">
        <w:t>95% power would be achieved with 10 participants.</w:t>
      </w:r>
      <w:r w:rsidR="000657C6" w:rsidRPr="00CE781E">
        <w:t xml:space="preserve"> However, </w:t>
      </w:r>
      <w:r w:rsidR="00575DEB" w:rsidRPr="00CE781E">
        <w:t xml:space="preserve">because participation was part of a course requirement, </w:t>
      </w:r>
      <w:r w:rsidR="000657C6" w:rsidRPr="00CE781E">
        <w:t>t</w:t>
      </w:r>
      <w:r w:rsidR="003255F8" w:rsidRPr="00CE781E">
        <w:t>he stopping rule</w:t>
      </w:r>
      <w:r w:rsidR="00FD3D32" w:rsidRPr="00CE781E">
        <w:rPr>
          <w:rStyle w:val="FootnoteReference"/>
        </w:rPr>
        <w:footnoteReference w:id="3"/>
      </w:r>
      <w:r w:rsidR="003255F8" w:rsidRPr="00CE781E">
        <w:t xml:space="preserve"> </w:t>
      </w:r>
      <w:r w:rsidR="00731354" w:rsidRPr="00CE781E">
        <w:t xml:space="preserve">for the </w:t>
      </w:r>
      <w:r w:rsidR="00C752BA" w:rsidRPr="00CE781E">
        <w:t>f</w:t>
      </w:r>
      <w:r w:rsidR="00731354" w:rsidRPr="00CE781E">
        <w:t xml:space="preserve">requentist tests </w:t>
      </w:r>
      <w:r w:rsidR="0013217C" w:rsidRPr="00CE781E">
        <w:t xml:space="preserve">(Replication Criteria 1 and 2) </w:t>
      </w:r>
      <w:r w:rsidR="004B0629" w:rsidRPr="00CE781E">
        <w:t>was</w:t>
      </w:r>
      <w:r w:rsidR="00575DEB" w:rsidRPr="00CE781E">
        <w:t xml:space="preserve"> determined by the number of</w:t>
      </w:r>
      <w:r w:rsidR="00294705" w:rsidRPr="00CE781E">
        <w:t xml:space="preserve"> students enrolled </w:t>
      </w:r>
      <w:r w:rsidR="003255F8" w:rsidRPr="00CE781E">
        <w:t>in the course</w:t>
      </w:r>
      <w:r w:rsidR="00340516" w:rsidRPr="00CE781E">
        <w:t xml:space="preserve"> </w:t>
      </w:r>
      <w:r w:rsidR="001D4FDF" w:rsidRPr="00CE781E">
        <w:t>(</w:t>
      </w:r>
      <w:r w:rsidR="00ED654D" w:rsidRPr="00CE781E">
        <w:t xml:space="preserve">n = </w:t>
      </w:r>
      <w:r w:rsidR="001D4FDF" w:rsidRPr="00CE781E">
        <w:t>87)</w:t>
      </w:r>
      <w:r w:rsidR="00294705" w:rsidRPr="00CE781E">
        <w:t>.</w:t>
      </w:r>
      <w:r w:rsidR="001F7940" w:rsidRPr="00CE781E">
        <w:t xml:space="preserve"> T</w:t>
      </w:r>
      <w:r w:rsidR="004B0629" w:rsidRPr="00CE781E">
        <w:t>he actual sample</w:t>
      </w:r>
      <w:r w:rsidR="001F7940" w:rsidRPr="00CE781E">
        <w:t>, after exclusion criteria were applied (n = 81),</w:t>
      </w:r>
      <w:r w:rsidR="004B0629" w:rsidRPr="00CE781E">
        <w:t xml:space="preserve"> </w:t>
      </w:r>
      <w:r w:rsidR="00253CFA" w:rsidRPr="00CE781E">
        <w:t xml:space="preserve">was well in excess of </w:t>
      </w:r>
      <w:r w:rsidR="004B0629" w:rsidRPr="00CE781E">
        <w:t>the sample size that would produce 95% power.</w:t>
      </w:r>
    </w:p>
    <w:p w14:paraId="21F2CB57" w14:textId="77777777" w:rsidR="001618D2" w:rsidRPr="00CE781E" w:rsidRDefault="00C409AF" w:rsidP="00D65E0C">
      <w:pPr>
        <w:outlineLvl w:val="2"/>
        <w:rPr>
          <w:b/>
          <w:vanish/>
          <w:specVanish/>
        </w:rPr>
      </w:pPr>
      <w:r w:rsidRPr="00CE781E">
        <w:rPr>
          <w:rStyle w:val="Heading3Char"/>
        </w:rPr>
        <w:t>Design</w:t>
      </w:r>
      <w:r w:rsidR="004F1821" w:rsidRPr="00CE781E">
        <w:rPr>
          <w:b/>
        </w:rPr>
        <w:t xml:space="preserve">. </w:t>
      </w:r>
    </w:p>
    <w:p w14:paraId="6C4DE3D8" w14:textId="44B9D9F0" w:rsidR="0076296C" w:rsidRPr="00CE781E" w:rsidRDefault="00541AA3" w:rsidP="00A94A71">
      <w:r w:rsidRPr="00CE781E">
        <w:t>Study 1 test</w:t>
      </w:r>
      <w:r w:rsidR="008B5E08" w:rsidRPr="00CE781E">
        <w:t>ed</w:t>
      </w:r>
      <w:r w:rsidRPr="00CE781E">
        <w:t xml:space="preserve"> </w:t>
      </w:r>
      <w:r w:rsidR="00D26784" w:rsidRPr="00CE781E">
        <w:t xml:space="preserve">whether </w:t>
      </w:r>
      <w:r w:rsidRPr="00CE781E">
        <w:t>the anticipated intensity of</w:t>
      </w:r>
      <w:r w:rsidR="00ED0690" w:rsidRPr="00532912">
        <w:t xml:space="preserve"> felt</w:t>
      </w:r>
      <w:r w:rsidRPr="00CE781E">
        <w:t xml:space="preserve"> </w:t>
      </w:r>
      <w:r w:rsidR="00BA06F7" w:rsidRPr="00CE781E">
        <w:t>pride</w:t>
      </w:r>
      <w:r w:rsidRPr="00CE781E">
        <w:t xml:space="preserve"> with respect to a given prospective act or trait </w:t>
      </w:r>
      <w:r w:rsidR="00125058" w:rsidRPr="00532912">
        <w:t xml:space="preserve">that others positively value </w:t>
      </w:r>
      <w:r w:rsidR="00B50BE7" w:rsidRPr="00532912">
        <w:t>correlates with</w:t>
      </w:r>
      <w:r w:rsidR="00B50BE7" w:rsidRPr="00CE781E">
        <w:t xml:space="preserve"> </w:t>
      </w:r>
      <w:r w:rsidRPr="00CE781E">
        <w:t xml:space="preserve">the degree of </w:t>
      </w:r>
      <w:r w:rsidR="00BA06F7" w:rsidRPr="00CE781E">
        <w:t xml:space="preserve">positive </w:t>
      </w:r>
      <w:r w:rsidRPr="00CE781E">
        <w:t>valuation</w:t>
      </w:r>
      <w:r w:rsidR="00804FC5" w:rsidRPr="00532912">
        <w:t xml:space="preserve"> </w:t>
      </w:r>
      <w:r w:rsidR="00A76811" w:rsidRPr="00532912">
        <w:t xml:space="preserve">attached to that act or trait by those </w:t>
      </w:r>
      <w:r w:rsidRPr="00CE781E">
        <w:t xml:space="preserve">in the social world </w:t>
      </w:r>
      <w:r w:rsidRPr="00CE781E">
        <w:t xml:space="preserve">of the individual. Participants </w:t>
      </w:r>
      <w:r w:rsidRPr="00CE781E">
        <w:lastRenderedPageBreak/>
        <w:t>rated 2</w:t>
      </w:r>
      <w:r w:rsidR="00BA06F7" w:rsidRPr="00CE781E">
        <w:t>5</w:t>
      </w:r>
      <w:r w:rsidRPr="00CE781E">
        <w:t xml:space="preserve"> brief hypothetical scenarios in which </w:t>
      </w:r>
      <w:r w:rsidRPr="00CE781E">
        <w:t>someone’s acts</w:t>
      </w:r>
      <w:r w:rsidR="008E2BA0" w:rsidRPr="00532912">
        <w:t xml:space="preserve"> or</w:t>
      </w:r>
      <w:r w:rsidRPr="00CE781E">
        <w:t xml:space="preserve"> traits might </w:t>
      </w:r>
      <w:r w:rsidR="00411992" w:rsidRPr="00532912">
        <w:t xml:space="preserve">cause </w:t>
      </w:r>
      <w:r w:rsidRPr="00CE781E">
        <w:t xml:space="preserve">them to be viewed </w:t>
      </w:r>
      <w:r w:rsidR="00BA06F7" w:rsidRPr="00CE781E">
        <w:t>positively</w:t>
      </w:r>
      <w:r w:rsidR="00C02A8C" w:rsidRPr="00532912">
        <w:t xml:space="preserve"> by others</w:t>
      </w:r>
      <w:r w:rsidRPr="00CE781E">
        <w:t xml:space="preserve">. </w:t>
      </w:r>
    </w:p>
    <w:p w14:paraId="032ABD19" w14:textId="5E2DEB15" w:rsidR="0076296C" w:rsidRPr="00CE781E" w:rsidRDefault="0076296C" w:rsidP="00E11633">
      <w:r w:rsidRPr="00CE781E">
        <w:t xml:space="preserve">Participants </w:t>
      </w:r>
      <w:r w:rsidR="006C25C3" w:rsidRPr="00CE781E">
        <w:t xml:space="preserve">were </w:t>
      </w:r>
      <w:r w:rsidR="00477BB1" w:rsidRPr="00CE781E">
        <w:t>randomly assigned</w:t>
      </w:r>
      <w:del w:id="57" w:author="Adam S. Cohen" w:date="2019-12-17T14:37:00Z">
        <w:r w:rsidR="007E057C" w:rsidRPr="00532912" w:rsidDel="006264EE">
          <w:delText>, in a between-subjects design,</w:delText>
        </w:r>
        <w:r w:rsidR="00477BB1" w:rsidRPr="00CE781E" w:rsidDel="006264EE">
          <w:delText xml:space="preserve"> </w:delText>
        </w:r>
      </w:del>
      <w:ins w:id="58" w:author="Adam S. Cohen" w:date="2019-12-17T14:37:00Z">
        <w:r w:rsidR="006264EE">
          <w:t xml:space="preserve"> </w:t>
        </w:r>
      </w:ins>
      <w:r w:rsidR="00477BB1" w:rsidRPr="00CE781E">
        <w:t xml:space="preserve">to </w:t>
      </w:r>
      <w:r w:rsidRPr="00CE781E">
        <w:t xml:space="preserve">an </w:t>
      </w:r>
      <w:r w:rsidRPr="00CE781E">
        <w:rPr>
          <w:i/>
          <w:iCs/>
        </w:rPr>
        <w:t>audience</w:t>
      </w:r>
      <w:r w:rsidRPr="00CE781E">
        <w:t xml:space="preserve"> condition </w:t>
      </w:r>
      <w:r w:rsidR="001F7940" w:rsidRPr="00CE781E">
        <w:t xml:space="preserve">or </w:t>
      </w:r>
      <w:r w:rsidRPr="00CE781E">
        <w:t xml:space="preserve">a </w:t>
      </w:r>
      <w:r w:rsidRPr="00CE781E">
        <w:rPr>
          <w:i/>
          <w:iCs/>
        </w:rPr>
        <w:t>pride</w:t>
      </w:r>
      <w:r w:rsidRPr="00CE781E">
        <w:t xml:space="preserve"> condition. </w:t>
      </w:r>
      <w:r w:rsidR="00273627" w:rsidRPr="00532912">
        <w:t>I</w:t>
      </w:r>
      <w:r w:rsidRPr="00CE781E">
        <w:t>n the audience condition</w:t>
      </w:r>
      <w:r w:rsidR="00273627" w:rsidRPr="00532912">
        <w:t xml:space="preserve"> participants</w:t>
      </w:r>
      <w:r w:rsidRPr="00CE781E">
        <w:t xml:space="preserve"> were asked to </w:t>
      </w:r>
      <w:r w:rsidR="002B77FA" w:rsidRPr="00532912">
        <w:t xml:space="preserve">rate </w:t>
      </w:r>
      <w:r w:rsidRPr="00CE781E">
        <w:t>25 scenarios involving a</w:t>
      </w:r>
      <w:r w:rsidR="005738C9">
        <w:t>n</w:t>
      </w:r>
      <w:r w:rsidR="007A2A79">
        <w:t>other</w:t>
      </w:r>
      <w:r w:rsidR="005738C9">
        <w:t xml:space="preserve"> individual</w:t>
      </w:r>
      <w:r w:rsidRPr="00CE781E">
        <w:t xml:space="preserve"> </w:t>
      </w:r>
      <w:r w:rsidRPr="00C21BD1">
        <w:t xml:space="preserve">(e.g., </w:t>
      </w:r>
      <w:r w:rsidRPr="00C21BD1">
        <w:rPr>
          <w:color w:val="000000"/>
        </w:rPr>
        <w:t>“</w:t>
      </w:r>
      <w:r w:rsidR="00C408F1" w:rsidRPr="00C21BD1">
        <w:rPr>
          <w:color w:val="000000"/>
        </w:rPr>
        <w:t>Her</w:t>
      </w:r>
      <w:r w:rsidR="00C408F1" w:rsidRPr="00532912">
        <w:t xml:space="preserve"> children are healthier and taller than average for their age</w:t>
      </w:r>
      <w:r w:rsidR="00C408F1" w:rsidRPr="00C21BD1">
        <w:t xml:space="preserve">”, </w:t>
      </w:r>
      <w:r w:rsidR="00082C5E" w:rsidRPr="00532912">
        <w:t>“</w:t>
      </w:r>
      <w:r w:rsidR="00E11633" w:rsidRPr="00C21BD1">
        <w:t>S</w:t>
      </w:r>
      <w:r w:rsidR="00082C5E" w:rsidRPr="00532912">
        <w:t>he is ambitious</w:t>
      </w:r>
      <w:r w:rsidR="00082C5E" w:rsidRPr="00C21BD1">
        <w:rPr>
          <w:rFonts w:eastAsiaTheme="minorHAnsi"/>
          <w:color w:val="000000"/>
          <w:sz w:val="20"/>
          <w:szCs w:val="20"/>
          <w:lang w:eastAsia="en-US" w:bidi="he-IL"/>
        </w:rPr>
        <w:t>”)</w:t>
      </w:r>
      <w:r w:rsidRPr="00C21BD1">
        <w:rPr>
          <w:color w:val="000000"/>
        </w:rPr>
        <w:t xml:space="preserve">. </w:t>
      </w:r>
      <w:r w:rsidRPr="00C21BD1">
        <w:t xml:space="preserve">Participants in </w:t>
      </w:r>
      <w:r w:rsidR="00342960" w:rsidRPr="00532912">
        <w:t xml:space="preserve">the audience </w:t>
      </w:r>
      <w:r w:rsidRPr="00C21BD1">
        <w:t>condition were asked to “indicate how you would view [som</w:t>
      </w:r>
      <w:r w:rsidRPr="00CE781E">
        <w:t xml:space="preserve">eone of your same sex and age] if they were in those situations,” </w:t>
      </w:r>
      <w:r w:rsidR="00606574" w:rsidRPr="00532912">
        <w:t>on</w:t>
      </w:r>
      <w:r w:rsidR="00606574" w:rsidRPr="00CE781E">
        <w:t xml:space="preserve"> </w:t>
      </w:r>
      <w:r w:rsidRPr="00CE781E">
        <w:t xml:space="preserve">scales ranging from 1 (I wouldn’t view </w:t>
      </w:r>
      <w:r w:rsidR="00BE364D" w:rsidRPr="00CE781E">
        <w:t>her</w:t>
      </w:r>
      <w:r w:rsidRPr="00CE781E">
        <w:t xml:space="preserve"> positively at all) to 7 (I’d view </w:t>
      </w:r>
      <w:r w:rsidR="00BE364D" w:rsidRPr="00CE781E">
        <w:t xml:space="preserve">her </w:t>
      </w:r>
      <w:r w:rsidRPr="00CE781E">
        <w:t xml:space="preserve">very </w:t>
      </w:r>
      <w:r w:rsidRPr="00CE781E">
        <w:t xml:space="preserve">positively). These ratings provide </w:t>
      </w:r>
      <w:r w:rsidR="00D30D02" w:rsidRPr="006264EE">
        <w:t>event</w:t>
      </w:r>
      <w:r w:rsidR="002E10EE" w:rsidRPr="00CE781E">
        <w:t xml:space="preserve">-specific measures </w:t>
      </w:r>
      <w:r w:rsidRPr="00CE781E">
        <w:t xml:space="preserve">of </w:t>
      </w:r>
      <w:r w:rsidR="007E4540">
        <w:t>positive social valuation</w:t>
      </w:r>
      <w:r w:rsidRPr="00CE781E">
        <w:t>.</w:t>
      </w:r>
    </w:p>
    <w:p w14:paraId="6A47D4F4" w14:textId="37F647B2" w:rsidR="00477BB1" w:rsidRPr="00CE781E" w:rsidRDefault="0076296C" w:rsidP="00775798">
      <w:r w:rsidRPr="00CE781E">
        <w:t xml:space="preserve">In the </w:t>
      </w:r>
      <w:r w:rsidRPr="00CE781E">
        <w:rPr>
          <w:iCs/>
        </w:rPr>
        <w:t>pride</w:t>
      </w:r>
      <w:r w:rsidRPr="00CE781E">
        <w:t xml:space="preserve"> condition, a different </w:t>
      </w:r>
      <w:r w:rsidR="00013D3C" w:rsidRPr="006264EE">
        <w:t xml:space="preserve">set </w:t>
      </w:r>
      <w:r w:rsidRPr="00CE781E">
        <w:t>of participants was asked to “indicate how much pride you would feel if you were in those situations” (i.e.</w:t>
      </w:r>
      <w:r w:rsidR="00FE0B62" w:rsidRPr="006264EE">
        <w:t>,</w:t>
      </w:r>
      <w:r w:rsidRPr="00CE781E">
        <w:t xml:space="preserve"> in the 25 scenarios; e.g.,</w:t>
      </w:r>
      <w:r w:rsidR="00E11633">
        <w:t xml:space="preserve"> “</w:t>
      </w:r>
      <w:r w:rsidR="00775798" w:rsidRPr="00C776EF">
        <w:t>Your children are healthier and taller than average for their age</w:t>
      </w:r>
      <w:r w:rsidR="00E11633">
        <w:t>”, “</w:t>
      </w:r>
      <w:r w:rsidR="00775798" w:rsidRPr="00C776EF">
        <w:t>You are ambitious</w:t>
      </w:r>
      <w:r w:rsidR="00E11633">
        <w:t>”)</w:t>
      </w:r>
      <w:r w:rsidRPr="00CE781E">
        <w:t xml:space="preserve">, </w:t>
      </w:r>
      <w:r w:rsidR="00F53148" w:rsidRPr="006264EE">
        <w:t>on</w:t>
      </w:r>
      <w:r w:rsidR="00F53148" w:rsidRPr="00CE781E">
        <w:t xml:space="preserve"> </w:t>
      </w:r>
      <w:r w:rsidRPr="00CE781E">
        <w:t>scales</w:t>
      </w:r>
      <w:r w:rsidRPr="00CE781E">
        <w:rPr>
          <w:rFonts w:eastAsia="Times New Roman"/>
          <w:lang w:bidi="he-IL"/>
        </w:rPr>
        <w:t xml:space="preserve"> ranging from </w:t>
      </w:r>
      <w:r w:rsidRPr="00CE781E">
        <w:t xml:space="preserve">1 (no pride at all) to 7 (a lot of pride). </w:t>
      </w:r>
      <w:r w:rsidR="00C30057" w:rsidRPr="006264EE">
        <w:t>Except for the perspectival differences, t</w:t>
      </w:r>
      <w:r w:rsidRPr="00CE781E">
        <w:t xml:space="preserve">he stimuli in the </w:t>
      </w:r>
      <w:r w:rsidR="00EC293E" w:rsidRPr="006264EE">
        <w:t xml:space="preserve">pride and </w:t>
      </w:r>
      <w:r w:rsidRPr="00CE781E">
        <w:t>audience conditions were identical.</w:t>
      </w:r>
      <w:r w:rsidR="00477BB1" w:rsidRPr="00CE781E">
        <w:t xml:space="preserve"> The scenarios were presented in randomized order in both conditions. </w:t>
      </w:r>
      <w:r w:rsidR="00467F1F" w:rsidRPr="00CE781E">
        <w:t>To conduct the replications, we used original materials provided by the third author.</w:t>
      </w:r>
    </w:p>
    <w:p w14:paraId="7F263157" w14:textId="77777777" w:rsidR="001618D2" w:rsidRPr="00CE781E" w:rsidRDefault="00510E2B" w:rsidP="00D65E0C">
      <w:pPr>
        <w:pStyle w:val="NoSpacing"/>
        <w:spacing w:line="480" w:lineRule="auto"/>
        <w:ind w:firstLine="720"/>
        <w:outlineLvl w:val="2"/>
        <w:rPr>
          <w:rFonts w:ascii="Times New Roman" w:eastAsiaTheme="minorEastAsia" w:hAnsi="Times New Roman" w:cs="Times New Roman"/>
          <w:b/>
          <w:vanish/>
          <w:sz w:val="24"/>
          <w:szCs w:val="24"/>
          <w:lang w:eastAsia="ja-JP"/>
          <w:specVanish/>
        </w:rPr>
      </w:pPr>
      <w:r w:rsidRPr="00CE781E">
        <w:rPr>
          <w:rStyle w:val="Heading3Char"/>
        </w:rPr>
        <w:t>Procedure</w:t>
      </w:r>
      <w:r w:rsidR="004F1821" w:rsidRPr="00CE781E">
        <w:rPr>
          <w:rFonts w:ascii="Times New Roman" w:eastAsiaTheme="minorEastAsia" w:hAnsi="Times New Roman" w:cs="Times New Roman"/>
          <w:b/>
          <w:sz w:val="24"/>
          <w:szCs w:val="24"/>
          <w:lang w:eastAsia="ja-JP"/>
        </w:rPr>
        <w:t xml:space="preserve">. </w:t>
      </w:r>
    </w:p>
    <w:p w14:paraId="437D7892" w14:textId="18A2D27F" w:rsidR="00510E2B" w:rsidRPr="00CE781E" w:rsidRDefault="00510E2B" w:rsidP="00A94A71">
      <w:pPr>
        <w:pStyle w:val="NoSpacing"/>
        <w:spacing w:line="480" w:lineRule="auto"/>
        <w:ind w:firstLine="720"/>
        <w:rPr>
          <w:rFonts w:ascii="Times New Roman" w:eastAsiaTheme="minorEastAsia" w:hAnsi="Times New Roman" w:cs="Times New Roman"/>
          <w:sz w:val="24"/>
          <w:szCs w:val="24"/>
          <w:lang w:eastAsia="ja-JP"/>
        </w:rPr>
      </w:pPr>
      <w:r w:rsidRPr="00CE781E">
        <w:rPr>
          <w:rFonts w:ascii="Times New Roman" w:eastAsiaTheme="minorEastAsia" w:hAnsi="Times New Roman" w:cs="Times New Roman"/>
          <w:sz w:val="24"/>
          <w:szCs w:val="24"/>
          <w:lang w:eastAsia="ja-JP"/>
        </w:rPr>
        <w:t>Participants were tested in a computer lab</w:t>
      </w:r>
      <w:r w:rsidR="0043610E" w:rsidRPr="00CE781E">
        <w:rPr>
          <w:rFonts w:ascii="Times New Roman" w:eastAsiaTheme="minorEastAsia" w:hAnsi="Times New Roman" w:cs="Times New Roman"/>
          <w:sz w:val="24"/>
          <w:szCs w:val="24"/>
          <w:lang w:eastAsia="ja-JP"/>
        </w:rPr>
        <w:t xml:space="preserve">. </w:t>
      </w:r>
      <w:r w:rsidR="00446304" w:rsidRPr="00CE781E">
        <w:rPr>
          <w:rFonts w:ascii="Times New Roman" w:eastAsiaTheme="minorEastAsia" w:hAnsi="Times New Roman" w:cs="Times New Roman"/>
          <w:sz w:val="24"/>
          <w:szCs w:val="24"/>
          <w:lang w:eastAsia="ja-JP"/>
        </w:rPr>
        <w:t xml:space="preserve">They participated in Study 1, Study 2, and a third unrelated study in random order. </w:t>
      </w:r>
      <w:r w:rsidR="003A0100" w:rsidRPr="00CE781E">
        <w:rPr>
          <w:rFonts w:ascii="Times New Roman" w:eastAsiaTheme="minorEastAsia" w:hAnsi="Times New Roman" w:cs="Times New Roman"/>
          <w:sz w:val="24"/>
          <w:szCs w:val="24"/>
          <w:lang w:eastAsia="ja-JP"/>
        </w:rPr>
        <w:t>Participants entered their gender and age</w:t>
      </w:r>
      <w:r w:rsidR="00446304" w:rsidRPr="00CE781E">
        <w:rPr>
          <w:rFonts w:ascii="Times New Roman" w:eastAsiaTheme="minorEastAsia" w:hAnsi="Times New Roman" w:cs="Times New Roman"/>
          <w:sz w:val="24"/>
          <w:szCs w:val="24"/>
          <w:lang w:eastAsia="ja-JP"/>
        </w:rPr>
        <w:t xml:space="preserve">, </w:t>
      </w:r>
      <w:r w:rsidR="00C84A44" w:rsidRPr="00CE781E">
        <w:rPr>
          <w:rFonts w:ascii="Times New Roman" w:eastAsiaTheme="minorEastAsia" w:hAnsi="Times New Roman" w:cs="Times New Roman"/>
          <w:sz w:val="24"/>
          <w:szCs w:val="24"/>
          <w:lang w:eastAsia="ja-JP"/>
        </w:rPr>
        <w:t>were</w:t>
      </w:r>
      <w:r w:rsidR="003A0100" w:rsidRPr="00CE781E">
        <w:rPr>
          <w:rFonts w:ascii="Times New Roman" w:eastAsiaTheme="minorEastAsia" w:hAnsi="Times New Roman" w:cs="Times New Roman"/>
          <w:sz w:val="24"/>
          <w:szCs w:val="24"/>
          <w:lang w:eastAsia="ja-JP"/>
        </w:rPr>
        <w:t xml:space="preserve"> </w:t>
      </w:r>
      <w:r w:rsidR="00C84A44" w:rsidRPr="00CE781E">
        <w:rPr>
          <w:rFonts w:ascii="Times New Roman" w:eastAsiaTheme="minorEastAsia" w:hAnsi="Times New Roman" w:cs="Times New Roman"/>
          <w:sz w:val="24"/>
          <w:szCs w:val="24"/>
          <w:lang w:eastAsia="ja-JP"/>
        </w:rPr>
        <w:t xml:space="preserve">randomly assigned </w:t>
      </w:r>
      <w:r w:rsidR="003A0100" w:rsidRPr="00CE781E">
        <w:rPr>
          <w:rFonts w:ascii="Times New Roman" w:eastAsiaTheme="minorEastAsia" w:hAnsi="Times New Roman" w:cs="Times New Roman"/>
          <w:sz w:val="24"/>
          <w:szCs w:val="24"/>
          <w:lang w:eastAsia="ja-JP"/>
        </w:rPr>
        <w:t xml:space="preserve">to </w:t>
      </w:r>
      <w:r w:rsidR="000004B4" w:rsidRPr="00CE781E">
        <w:rPr>
          <w:rFonts w:ascii="Times New Roman" w:eastAsiaTheme="minorEastAsia" w:hAnsi="Times New Roman" w:cs="Times New Roman"/>
          <w:sz w:val="24"/>
          <w:szCs w:val="24"/>
          <w:lang w:eastAsia="ja-JP"/>
        </w:rPr>
        <w:t xml:space="preserve">one of the </w:t>
      </w:r>
      <w:r w:rsidR="003C144D" w:rsidRPr="00CE781E">
        <w:rPr>
          <w:rFonts w:ascii="Times New Roman" w:eastAsiaTheme="minorEastAsia" w:hAnsi="Times New Roman" w:cs="Times New Roman"/>
          <w:sz w:val="24"/>
          <w:szCs w:val="24"/>
          <w:lang w:eastAsia="ja-JP"/>
        </w:rPr>
        <w:t xml:space="preserve">two </w:t>
      </w:r>
      <w:r w:rsidR="003A0100" w:rsidRPr="00CE781E">
        <w:rPr>
          <w:rFonts w:ascii="Times New Roman" w:eastAsiaTheme="minorEastAsia" w:hAnsi="Times New Roman" w:cs="Times New Roman"/>
          <w:sz w:val="24"/>
          <w:szCs w:val="24"/>
          <w:lang w:eastAsia="ja-JP"/>
        </w:rPr>
        <w:t>condition</w:t>
      </w:r>
      <w:r w:rsidR="000004B4" w:rsidRPr="00CE781E">
        <w:rPr>
          <w:rFonts w:ascii="Times New Roman" w:eastAsiaTheme="minorEastAsia" w:hAnsi="Times New Roman" w:cs="Times New Roman"/>
          <w:sz w:val="24"/>
          <w:szCs w:val="24"/>
          <w:lang w:eastAsia="ja-JP"/>
        </w:rPr>
        <w:t>s</w:t>
      </w:r>
      <w:r w:rsidR="00446304" w:rsidRPr="00CE781E">
        <w:rPr>
          <w:rFonts w:ascii="Times New Roman" w:eastAsiaTheme="minorEastAsia" w:hAnsi="Times New Roman" w:cs="Times New Roman"/>
          <w:sz w:val="24"/>
          <w:szCs w:val="24"/>
          <w:lang w:eastAsia="ja-JP"/>
        </w:rPr>
        <w:t xml:space="preserve">, </w:t>
      </w:r>
      <w:r w:rsidR="00D27328" w:rsidRPr="00CE781E">
        <w:rPr>
          <w:rFonts w:ascii="Times New Roman" w:eastAsiaTheme="minorEastAsia" w:hAnsi="Times New Roman" w:cs="Times New Roman"/>
          <w:sz w:val="24"/>
          <w:szCs w:val="24"/>
          <w:lang w:eastAsia="ja-JP"/>
        </w:rPr>
        <w:t xml:space="preserve">and </w:t>
      </w:r>
      <w:r w:rsidR="00446304" w:rsidRPr="00CE781E">
        <w:rPr>
          <w:rFonts w:ascii="Times New Roman" w:eastAsiaTheme="minorEastAsia" w:hAnsi="Times New Roman" w:cs="Times New Roman"/>
          <w:sz w:val="24"/>
          <w:szCs w:val="24"/>
          <w:lang w:eastAsia="ja-JP"/>
        </w:rPr>
        <w:t xml:space="preserve">completed the </w:t>
      </w:r>
      <w:r w:rsidR="00D27AD9" w:rsidRPr="00CE781E">
        <w:rPr>
          <w:rFonts w:ascii="Times New Roman" w:eastAsiaTheme="minorEastAsia" w:hAnsi="Times New Roman" w:cs="Times New Roman"/>
          <w:sz w:val="24"/>
          <w:szCs w:val="24"/>
          <w:lang w:eastAsia="ja-JP"/>
        </w:rPr>
        <w:t>task</w:t>
      </w:r>
      <w:r w:rsidR="00D27328" w:rsidRPr="00CE781E">
        <w:rPr>
          <w:rFonts w:ascii="Times New Roman" w:eastAsiaTheme="minorEastAsia" w:hAnsi="Times New Roman" w:cs="Times New Roman"/>
          <w:sz w:val="24"/>
          <w:szCs w:val="24"/>
          <w:lang w:eastAsia="ja-JP"/>
        </w:rPr>
        <w:t>.</w:t>
      </w:r>
      <w:r w:rsidR="006F09F2" w:rsidRPr="00CE781E">
        <w:rPr>
          <w:rFonts w:ascii="Times New Roman" w:eastAsiaTheme="minorEastAsia" w:hAnsi="Times New Roman" w:cs="Times New Roman"/>
          <w:sz w:val="24"/>
          <w:szCs w:val="24"/>
          <w:lang w:eastAsia="ja-JP"/>
        </w:rPr>
        <w:t xml:space="preserve"> The scenarios were gendered according to the participant’s gender.</w:t>
      </w:r>
      <w:r w:rsidR="006F09F2" w:rsidRPr="00CE781E">
        <w:rPr>
          <w:rFonts w:ascii="Times New Roman" w:eastAsiaTheme="minorEastAsia" w:hAnsi="Times New Roman" w:cs="Times New Roman"/>
          <w:noProof/>
          <w:sz w:val="24"/>
          <w:szCs w:val="24"/>
          <w:lang w:eastAsia="ja-JP"/>
        </w:rPr>
        <w:t xml:space="preserve"> </w:t>
      </w:r>
      <w:r w:rsidR="00D27328" w:rsidRPr="00CE781E">
        <w:rPr>
          <w:rFonts w:ascii="Times New Roman" w:eastAsiaTheme="minorEastAsia" w:hAnsi="Times New Roman" w:cs="Times New Roman"/>
          <w:sz w:val="24"/>
          <w:szCs w:val="24"/>
          <w:lang w:eastAsia="ja-JP"/>
        </w:rPr>
        <w:t xml:space="preserve"> Participants </w:t>
      </w:r>
      <w:r w:rsidR="00C84A44" w:rsidRPr="00CE781E">
        <w:rPr>
          <w:rFonts w:ascii="Times New Roman" w:eastAsiaTheme="minorEastAsia" w:hAnsi="Times New Roman" w:cs="Times New Roman"/>
          <w:sz w:val="24"/>
          <w:szCs w:val="24"/>
          <w:lang w:eastAsia="ja-JP"/>
        </w:rPr>
        <w:t xml:space="preserve">were given </w:t>
      </w:r>
      <w:r w:rsidRPr="00CE781E">
        <w:rPr>
          <w:rFonts w:ascii="Times New Roman" w:eastAsiaTheme="minorEastAsia" w:hAnsi="Times New Roman" w:cs="Times New Roman"/>
          <w:sz w:val="24"/>
          <w:szCs w:val="24"/>
          <w:lang w:eastAsia="ja-JP"/>
        </w:rPr>
        <w:t xml:space="preserve">an attention check before completing the </w:t>
      </w:r>
      <w:r w:rsidR="00C84A44" w:rsidRPr="00CE781E">
        <w:rPr>
          <w:rFonts w:ascii="Times New Roman" w:eastAsiaTheme="minorEastAsia" w:hAnsi="Times New Roman" w:cs="Times New Roman"/>
          <w:sz w:val="24"/>
          <w:szCs w:val="24"/>
          <w:lang w:eastAsia="ja-JP"/>
        </w:rPr>
        <w:t>study</w:t>
      </w:r>
      <w:r w:rsidRPr="00CE781E">
        <w:rPr>
          <w:rFonts w:ascii="Times New Roman" w:eastAsiaTheme="minorEastAsia" w:hAnsi="Times New Roman" w:cs="Times New Roman"/>
          <w:sz w:val="24"/>
          <w:szCs w:val="24"/>
          <w:lang w:eastAsia="ja-JP"/>
        </w:rPr>
        <w:t>.</w:t>
      </w:r>
      <w:r w:rsidR="00CD4AE9" w:rsidRPr="00CE781E">
        <w:rPr>
          <w:rFonts w:ascii="Times New Roman" w:eastAsiaTheme="minorEastAsia" w:hAnsi="Times New Roman" w:cs="Times New Roman"/>
          <w:sz w:val="24"/>
          <w:szCs w:val="24"/>
          <w:lang w:eastAsia="ja-JP"/>
        </w:rPr>
        <w:t xml:space="preserve"> </w:t>
      </w:r>
    </w:p>
    <w:p w14:paraId="3F875F2B" w14:textId="68A9D4B4" w:rsidR="00510E2B" w:rsidRPr="00CE781E" w:rsidRDefault="00510E2B" w:rsidP="000D00E4">
      <w:pPr>
        <w:pStyle w:val="Heading2"/>
      </w:pPr>
      <w:r w:rsidRPr="00CE781E">
        <w:t>Results</w:t>
      </w:r>
    </w:p>
    <w:p w14:paraId="3A41DE8F" w14:textId="01DD3335" w:rsidR="00510E2B" w:rsidRPr="00CE781E" w:rsidRDefault="00E9269B" w:rsidP="006B412E">
      <w:pPr>
        <w:pStyle w:val="Heading1"/>
        <w:rPr>
          <w:lang w:eastAsia="ja-JP"/>
        </w:rPr>
      </w:pPr>
      <w:r w:rsidRPr="00CE781E">
        <w:rPr>
          <w:lang w:eastAsia="ja-JP"/>
        </w:rPr>
        <w:t>Study</w:t>
      </w:r>
      <w:r w:rsidR="00510E2B" w:rsidRPr="00CE781E">
        <w:rPr>
          <w:lang w:eastAsia="ja-JP"/>
        </w:rPr>
        <w:t xml:space="preserve"> 2</w:t>
      </w:r>
      <w:r w:rsidR="00195A5B" w:rsidRPr="00CE781E">
        <w:rPr>
          <w:lang w:eastAsia="ja-JP"/>
        </w:rPr>
        <w:t xml:space="preserve"> </w:t>
      </w:r>
      <w:r w:rsidR="006B412E" w:rsidRPr="00CE781E">
        <w:rPr>
          <w:rFonts w:eastAsiaTheme="minorEastAsia"/>
          <w:bCs/>
          <w:lang w:eastAsia="ja-JP"/>
        </w:rPr>
        <w:t xml:space="preserve">– </w:t>
      </w:r>
      <w:r w:rsidR="00195A5B" w:rsidRPr="00CE781E">
        <w:rPr>
          <w:rFonts w:eastAsiaTheme="minorEastAsia"/>
          <w:bCs/>
          <w:lang w:eastAsia="ja-JP"/>
        </w:rPr>
        <w:t>Shame</w:t>
      </w:r>
    </w:p>
    <w:p w14:paraId="0C03E939" w14:textId="77777777" w:rsidR="00510E2B" w:rsidRPr="00CE781E" w:rsidRDefault="00510E2B" w:rsidP="000D00E4">
      <w:pPr>
        <w:pStyle w:val="Heading2"/>
      </w:pPr>
      <w:r w:rsidRPr="00CE781E">
        <w:lastRenderedPageBreak/>
        <w:t>Method</w:t>
      </w:r>
    </w:p>
    <w:p w14:paraId="328A0AFE" w14:textId="77777777" w:rsidR="001618D2" w:rsidRPr="00CE781E" w:rsidRDefault="00510E2B" w:rsidP="00A94A71">
      <w:pPr>
        <w:pStyle w:val="Heading3"/>
        <w:rPr>
          <w:vanish/>
          <w:specVanish/>
        </w:rPr>
      </w:pPr>
      <w:r w:rsidRPr="00CE781E">
        <w:t>Participants</w:t>
      </w:r>
      <w:r w:rsidR="004F1821" w:rsidRPr="00CE781E">
        <w:t xml:space="preserve">. </w:t>
      </w:r>
    </w:p>
    <w:p w14:paraId="68FB10E3" w14:textId="550486BE" w:rsidR="00612413" w:rsidRPr="00CE781E" w:rsidRDefault="00510E2B" w:rsidP="00033129">
      <w:r w:rsidRPr="00CE781E">
        <w:t xml:space="preserve">The sample for </w:t>
      </w:r>
      <w:r w:rsidR="007B7CB5" w:rsidRPr="00CE781E">
        <w:t>Study</w:t>
      </w:r>
      <w:r w:rsidRPr="00CE781E">
        <w:t xml:space="preserve"> 2 consisted of</w:t>
      </w:r>
      <w:r w:rsidR="00FC4774" w:rsidRPr="00CE781E">
        <w:t xml:space="preserve"> 87 participants (</w:t>
      </w:r>
      <w:r w:rsidR="00FC4774" w:rsidRPr="00CE781E">
        <w:rPr>
          <w:i/>
        </w:rPr>
        <w:t>M</w:t>
      </w:r>
      <w:r w:rsidR="00FC4774" w:rsidRPr="00CE781E">
        <w:t xml:space="preserve"> = </w:t>
      </w:r>
      <w:r w:rsidR="00BF2A1D" w:rsidRPr="00CE781E">
        <w:t>20.8</w:t>
      </w:r>
      <w:r w:rsidR="00FC4774" w:rsidRPr="00CE781E">
        <w:t xml:space="preserve"> years, </w:t>
      </w:r>
      <w:r w:rsidR="00FC4774" w:rsidRPr="00CE781E">
        <w:rPr>
          <w:i/>
        </w:rPr>
        <w:t>SD</w:t>
      </w:r>
      <w:r w:rsidR="00FC4774" w:rsidRPr="00CE781E">
        <w:t xml:space="preserve"> = </w:t>
      </w:r>
      <w:r w:rsidR="00BF2A1D" w:rsidRPr="00CE781E">
        <w:t>4.</w:t>
      </w:r>
      <w:r w:rsidR="00294DB5" w:rsidRPr="00CE781E">
        <w:t>42</w:t>
      </w:r>
      <w:r w:rsidR="00FC4774" w:rsidRPr="00CE781E">
        <w:t xml:space="preserve">, </w:t>
      </w:r>
      <w:r w:rsidR="00BF2A1D" w:rsidRPr="00CE781E">
        <w:t>60</w:t>
      </w:r>
      <w:r w:rsidR="00FC4774" w:rsidRPr="00CE781E">
        <w:t xml:space="preserve"> females)</w:t>
      </w:r>
      <w:r w:rsidRPr="00CE781E">
        <w:t xml:space="preserve">. The participants were selected using the same method as </w:t>
      </w:r>
      <w:r w:rsidR="003F1FCF" w:rsidRPr="00CE781E">
        <w:t xml:space="preserve">in </w:t>
      </w:r>
      <w:r w:rsidR="00D63D24" w:rsidRPr="00CE781E">
        <w:t>Study</w:t>
      </w:r>
      <w:r w:rsidRPr="00CE781E">
        <w:t xml:space="preserve"> 1. There was no attention check</w:t>
      </w:r>
      <w:r w:rsidR="00377A09" w:rsidRPr="00CE781E">
        <w:t>,</w:t>
      </w:r>
      <w:r w:rsidRPr="00CE781E">
        <w:t xml:space="preserve"> so no participants were excluded from </w:t>
      </w:r>
      <w:r w:rsidR="003133D2" w:rsidRPr="00CE781E">
        <w:t>analyses</w:t>
      </w:r>
      <w:r w:rsidRPr="00CE781E">
        <w:t>.</w:t>
      </w:r>
      <w:r w:rsidR="001B3A71" w:rsidRPr="00CE781E">
        <w:rPr>
          <w:rStyle w:val="FootnoteReference"/>
        </w:rPr>
        <w:footnoteReference w:id="4"/>
      </w:r>
      <w:r w:rsidR="003255F8" w:rsidRPr="00CE781E">
        <w:t xml:space="preserve"> </w:t>
      </w:r>
      <w:r w:rsidR="002F79BF" w:rsidRPr="00CE781E">
        <w:t xml:space="preserve">Bootstrapping simulations </w:t>
      </w:r>
      <w:r w:rsidR="00962A35" w:rsidRPr="00CE781E">
        <w:t xml:space="preserve">on the Study 1 data from the US sample of </w:t>
      </w:r>
      <w:r w:rsidR="002F79BF" w:rsidRPr="00CE781E">
        <w:t>Sznycer et al. (2016) indicated that 95% power would be achieved with 1</w:t>
      </w:r>
      <w:r w:rsidR="00A972C9" w:rsidRPr="00CE781E">
        <w:t>4</w:t>
      </w:r>
      <w:r w:rsidR="002F79BF" w:rsidRPr="00CE781E">
        <w:t xml:space="preserve"> participants. However, </w:t>
      </w:r>
      <w:r w:rsidR="00A94A71" w:rsidRPr="00CE781E">
        <w:t xml:space="preserve">because participation was part of a course requirement, </w:t>
      </w:r>
      <w:r w:rsidR="002F79BF" w:rsidRPr="00CE781E">
        <w:t xml:space="preserve">the stopping rule for the </w:t>
      </w:r>
      <w:r w:rsidR="00C752BA" w:rsidRPr="00CE781E">
        <w:t>f</w:t>
      </w:r>
      <w:r w:rsidR="002F79BF" w:rsidRPr="00CE781E">
        <w:t xml:space="preserve">requentist tests (Replication Criteria 1 and 2) was </w:t>
      </w:r>
      <w:r w:rsidR="00A94A71" w:rsidRPr="00CE781E">
        <w:t xml:space="preserve">determined by the number of </w:t>
      </w:r>
      <w:r w:rsidR="002F79BF" w:rsidRPr="00CE781E">
        <w:t>students enrolled in the course</w:t>
      </w:r>
      <w:r w:rsidR="00ED654D" w:rsidRPr="00CE781E">
        <w:t xml:space="preserve"> (n = 87)</w:t>
      </w:r>
      <w:r w:rsidR="00A972C9" w:rsidRPr="00CE781E">
        <w:t>. Therefore, t</w:t>
      </w:r>
      <w:r w:rsidR="00612413" w:rsidRPr="00CE781E">
        <w:t xml:space="preserve">he actual sample </w:t>
      </w:r>
      <w:r w:rsidR="00A972C9" w:rsidRPr="00CE781E">
        <w:t xml:space="preserve">well </w:t>
      </w:r>
      <w:r w:rsidR="00612413" w:rsidRPr="00CE781E">
        <w:t>exceeded the sample size that would produce 95% power.</w:t>
      </w:r>
    </w:p>
    <w:p w14:paraId="234C5711" w14:textId="77777777" w:rsidR="001618D2" w:rsidRPr="00CE781E" w:rsidRDefault="00C409AF" w:rsidP="00A94A71">
      <w:pPr>
        <w:pStyle w:val="Heading3"/>
        <w:rPr>
          <w:vanish/>
          <w:specVanish/>
        </w:rPr>
      </w:pPr>
      <w:r w:rsidRPr="00CE781E">
        <w:t>Design</w:t>
      </w:r>
      <w:r w:rsidR="004F1821" w:rsidRPr="00CE781E">
        <w:t xml:space="preserve">. </w:t>
      </w:r>
    </w:p>
    <w:p w14:paraId="0D92D34C" w14:textId="6BDD5CAC" w:rsidR="005F47EB" w:rsidRPr="00CE781E" w:rsidRDefault="005F47EB" w:rsidP="0077630F">
      <w:r w:rsidRPr="00CE781E">
        <w:t>Study 2 test</w:t>
      </w:r>
      <w:r w:rsidR="008B5E08" w:rsidRPr="00CE781E">
        <w:t>ed</w:t>
      </w:r>
      <w:r w:rsidRPr="00CE781E">
        <w:t xml:space="preserve"> </w:t>
      </w:r>
      <w:r w:rsidR="00AF121C" w:rsidRPr="00CE781E">
        <w:t xml:space="preserve">whether </w:t>
      </w:r>
      <w:r w:rsidRPr="00CE781E">
        <w:t xml:space="preserve">the anticipated intensity of </w:t>
      </w:r>
      <w:r w:rsidR="009F08D9" w:rsidRPr="006264EE">
        <w:t xml:space="preserve">felt </w:t>
      </w:r>
      <w:r w:rsidRPr="00CE781E">
        <w:t>shame with respect to a prospective act or trait</w:t>
      </w:r>
      <w:r w:rsidR="00C21D2A" w:rsidRPr="006264EE">
        <w:t xml:space="preserve"> that others disvalue</w:t>
      </w:r>
      <w:r w:rsidRPr="00CE781E">
        <w:t xml:space="preserve"> </w:t>
      </w:r>
      <w:r w:rsidR="00305983" w:rsidRPr="00CE781E">
        <w:t xml:space="preserve">tracks </w:t>
      </w:r>
      <w:r w:rsidRPr="00CE781E">
        <w:t xml:space="preserve">the degree </w:t>
      </w:r>
      <w:r w:rsidR="000E1207" w:rsidRPr="00CE781E">
        <w:t xml:space="preserve">of </w:t>
      </w:r>
      <w:r w:rsidRPr="00CE781E">
        <w:t xml:space="preserve">devaluation </w:t>
      </w:r>
      <w:r w:rsidR="000E1207" w:rsidRPr="00CE781E">
        <w:t>expressed by local audiences</w:t>
      </w:r>
      <w:r w:rsidR="000D0E0F" w:rsidRPr="00CE781E">
        <w:t xml:space="preserve"> regarding that act or trait</w:t>
      </w:r>
      <w:r w:rsidRPr="00CE781E">
        <w:t xml:space="preserve">. </w:t>
      </w:r>
      <w:r w:rsidR="00AD44BF" w:rsidRPr="00CE781E">
        <w:t xml:space="preserve">Participants rated </w:t>
      </w:r>
      <w:r w:rsidRPr="00CE781E">
        <w:t xml:space="preserve">29 </w:t>
      </w:r>
      <w:r w:rsidR="00AD44BF" w:rsidRPr="00CE781E">
        <w:t xml:space="preserve">brief hypothetical </w:t>
      </w:r>
      <w:r w:rsidRPr="00CE781E">
        <w:t>scenarios in which someone’s acts</w:t>
      </w:r>
      <w:r w:rsidR="00676F2B" w:rsidRPr="006264EE">
        <w:t xml:space="preserve"> or</w:t>
      </w:r>
      <w:r w:rsidRPr="00CE781E">
        <w:t xml:space="preserve"> traits might lead them to be viewed negatively. The scenarios </w:t>
      </w:r>
      <w:r w:rsidR="0022162B" w:rsidRPr="006264EE">
        <w:t xml:space="preserve">featured </w:t>
      </w:r>
      <w:r w:rsidR="005D2789" w:rsidRPr="006264EE">
        <w:t xml:space="preserve">situations in </w:t>
      </w:r>
      <w:r w:rsidR="00E857E3" w:rsidRPr="00CE781E">
        <w:t xml:space="preserve">various </w:t>
      </w:r>
      <w:r w:rsidRPr="00CE781E">
        <w:t xml:space="preserve">evolutionarily relevant domains, </w:t>
      </w:r>
      <w:r w:rsidR="007D1C05" w:rsidRPr="006264EE">
        <w:t xml:space="preserve">including: </w:t>
      </w:r>
      <w:r w:rsidRPr="00CE781E">
        <w:t xml:space="preserve">social exchange, </w:t>
      </w:r>
      <w:r w:rsidR="006D5A98" w:rsidRPr="006264EE">
        <w:t xml:space="preserve">parenting, mating, </w:t>
      </w:r>
      <w:r w:rsidRPr="00CE781E">
        <w:t xml:space="preserve">the violation of </w:t>
      </w:r>
      <w:r w:rsidR="001043D7" w:rsidRPr="006264EE">
        <w:t>social</w:t>
      </w:r>
      <w:r w:rsidR="001043D7" w:rsidRPr="00CE781E">
        <w:t xml:space="preserve"> </w:t>
      </w:r>
      <w:r w:rsidRPr="00CE781E">
        <w:t>norms</w:t>
      </w:r>
      <w:r w:rsidR="007943AA" w:rsidRPr="006264EE">
        <w:t>, status, and skills</w:t>
      </w:r>
      <w:r w:rsidRPr="00CE781E">
        <w:t>.</w:t>
      </w:r>
    </w:p>
    <w:p w14:paraId="54C0B46B" w14:textId="548CBD27" w:rsidR="005F47EB" w:rsidRPr="00CE781E" w:rsidRDefault="00F05826" w:rsidP="00AB782C">
      <w:r w:rsidRPr="00CE781E">
        <w:t>P</w:t>
      </w:r>
      <w:r w:rsidR="005F47EB" w:rsidRPr="00CE781E">
        <w:t xml:space="preserve">articipants </w:t>
      </w:r>
      <w:r w:rsidR="00355FE0" w:rsidRPr="00CE781E">
        <w:t xml:space="preserve">were </w:t>
      </w:r>
      <w:r w:rsidR="008B5E08" w:rsidRPr="00CE781E">
        <w:t xml:space="preserve">randomly </w:t>
      </w:r>
      <w:r w:rsidR="00355FE0" w:rsidRPr="00CE781E">
        <w:t>assigned</w:t>
      </w:r>
      <w:del w:id="59" w:author="Adam S. Cohen" w:date="2019-12-17T14:38:00Z">
        <w:r w:rsidR="008579B5" w:rsidRPr="006264EE" w:rsidDel="006264EE">
          <w:delText>,</w:delText>
        </w:r>
      </w:del>
      <w:r w:rsidR="008579B5" w:rsidRPr="006264EE">
        <w:t xml:space="preserve"> </w:t>
      </w:r>
      <w:del w:id="60" w:author="Adam S. Cohen" w:date="2019-12-17T14:38:00Z">
        <w:r w:rsidR="008579B5" w:rsidRPr="006264EE" w:rsidDel="006264EE">
          <w:delText>in a between-subjects design,</w:delText>
        </w:r>
        <w:r w:rsidR="00355FE0" w:rsidRPr="00CE781E" w:rsidDel="006264EE">
          <w:delText xml:space="preserve"> </w:delText>
        </w:r>
      </w:del>
      <w:r w:rsidR="00355FE0" w:rsidRPr="00CE781E">
        <w:t xml:space="preserve">to </w:t>
      </w:r>
      <w:r w:rsidR="005F47EB" w:rsidRPr="00CE781E">
        <w:t xml:space="preserve">an </w:t>
      </w:r>
      <w:r w:rsidR="005F47EB" w:rsidRPr="00CE781E">
        <w:rPr>
          <w:i/>
          <w:iCs/>
        </w:rPr>
        <w:t>audience</w:t>
      </w:r>
      <w:r w:rsidR="005F47EB" w:rsidRPr="00CE781E">
        <w:t xml:space="preserve"> condition </w:t>
      </w:r>
      <w:r w:rsidR="00740C5D" w:rsidRPr="00CE781E">
        <w:t xml:space="preserve">or </w:t>
      </w:r>
      <w:r w:rsidR="005F47EB" w:rsidRPr="00CE781E">
        <w:t xml:space="preserve">a </w:t>
      </w:r>
      <w:r w:rsidR="005F47EB" w:rsidRPr="00CE781E">
        <w:rPr>
          <w:i/>
        </w:rPr>
        <w:t>shame</w:t>
      </w:r>
      <w:r w:rsidR="005F47EB" w:rsidRPr="00CE781E">
        <w:t xml:space="preserve"> condition. </w:t>
      </w:r>
      <w:bookmarkStart w:id="61" w:name="OLE_LINK5"/>
      <w:r w:rsidR="00012226" w:rsidRPr="006264EE">
        <w:t>I</w:t>
      </w:r>
      <w:r w:rsidR="005F47EB" w:rsidRPr="00CE781E">
        <w:t>n the audience con</w:t>
      </w:r>
      <w:r w:rsidR="005F47EB" w:rsidRPr="00AB782C">
        <w:t>dition</w:t>
      </w:r>
      <w:r w:rsidR="00012226" w:rsidRPr="006264EE">
        <w:t>, participants</w:t>
      </w:r>
      <w:r w:rsidR="005F47EB" w:rsidRPr="00AB782C">
        <w:t xml:space="preserve"> were asked to </w:t>
      </w:r>
      <w:r w:rsidR="002F7865" w:rsidRPr="006264EE">
        <w:t xml:space="preserve">rate </w:t>
      </w:r>
      <w:r w:rsidR="005F47EB" w:rsidRPr="00AB782C">
        <w:t>29 scenarios involving a</w:t>
      </w:r>
      <w:r w:rsidR="00D00601" w:rsidRPr="00AB782C">
        <w:t xml:space="preserve">nother individual </w:t>
      </w:r>
      <w:r w:rsidR="005F47EB" w:rsidRPr="00AB782C">
        <w:t>(e.g.,</w:t>
      </w:r>
      <w:r w:rsidR="00F24AAE" w:rsidRPr="006264EE">
        <w:t xml:space="preserve"> </w:t>
      </w:r>
      <w:r w:rsidR="00F24AAE" w:rsidRPr="00AB782C">
        <w:t>“He hosts his extended family for a holiday meal, but he burns the food”, “</w:t>
      </w:r>
      <w:r w:rsidR="00CC33F2" w:rsidRPr="00AB782C">
        <w:t>He dropped out of school much earlier than others</w:t>
      </w:r>
      <w:r w:rsidR="00F24AAE" w:rsidRPr="00AB782C">
        <w:t>”</w:t>
      </w:r>
      <w:r w:rsidR="005F47EB" w:rsidRPr="00AB782C">
        <w:t>)</w:t>
      </w:r>
      <w:r w:rsidR="00D013FF" w:rsidRPr="006264EE">
        <w:t>.</w:t>
      </w:r>
      <w:r w:rsidR="00CC33F2" w:rsidRPr="00AB782C">
        <w:t xml:space="preserve"> </w:t>
      </w:r>
      <w:r w:rsidR="00D013FF" w:rsidRPr="006264EE">
        <w:t>I</w:t>
      </w:r>
      <w:r w:rsidR="005F47EB" w:rsidRPr="00AB782C">
        <w:t xml:space="preserve">n </w:t>
      </w:r>
      <w:r w:rsidR="00F25EC8" w:rsidRPr="00AB782C">
        <w:t>this</w:t>
      </w:r>
      <w:r w:rsidR="005F47EB" w:rsidRPr="00AB782C">
        <w:t xml:space="preserve"> condition </w:t>
      </w:r>
      <w:r w:rsidR="00D013FF" w:rsidRPr="006264EE">
        <w:t xml:space="preserve">participants </w:t>
      </w:r>
      <w:r w:rsidR="005F47EB" w:rsidRPr="00AB782C">
        <w:t>were asked to “indicate how</w:t>
      </w:r>
      <w:r w:rsidR="005F47EB" w:rsidRPr="00CE781E">
        <w:t xml:space="preserve"> you would view </w:t>
      </w:r>
      <w:r w:rsidR="001941D9" w:rsidRPr="00CE781E">
        <w:t xml:space="preserve">this person </w:t>
      </w:r>
      <w:r w:rsidR="005F47EB" w:rsidRPr="00CE781E">
        <w:t xml:space="preserve">if they were in those situations”; they indicated their reactions using scales ranging from 1 (I wouldn’t view </w:t>
      </w:r>
      <w:r w:rsidR="001941D9" w:rsidRPr="00CE781E">
        <w:t>hi</w:t>
      </w:r>
      <w:r w:rsidR="005F47EB" w:rsidRPr="00CE781E">
        <w:t xml:space="preserve">m </w:t>
      </w:r>
      <w:r w:rsidR="005F47EB" w:rsidRPr="00CE781E">
        <w:lastRenderedPageBreak/>
        <w:t xml:space="preserve">negatively at all) to 7 (I’d view </w:t>
      </w:r>
      <w:r w:rsidR="001941D9" w:rsidRPr="00CE781E">
        <w:t>him</w:t>
      </w:r>
      <w:r w:rsidR="00D62F5B" w:rsidRPr="00CE781E">
        <w:t xml:space="preserve"> </w:t>
      </w:r>
      <w:r w:rsidR="005F47EB" w:rsidRPr="00CE781E">
        <w:t xml:space="preserve">very negatively). These ratings provide </w:t>
      </w:r>
      <w:r w:rsidR="00AA2022" w:rsidRPr="006264EE">
        <w:t>event</w:t>
      </w:r>
      <w:r w:rsidR="00C56CB1" w:rsidRPr="00CE781E">
        <w:t xml:space="preserve">-specific </w:t>
      </w:r>
      <w:r w:rsidR="005F47EB" w:rsidRPr="00CE781E">
        <w:t>measure</w:t>
      </w:r>
      <w:r w:rsidR="00C56CB1" w:rsidRPr="00CE781E">
        <w:t>s</w:t>
      </w:r>
      <w:r w:rsidR="005F47EB" w:rsidRPr="00CE781E">
        <w:t xml:space="preserve"> of the degree to which </w:t>
      </w:r>
      <w:r w:rsidR="000F6E2D" w:rsidRPr="006264EE">
        <w:t xml:space="preserve">the </w:t>
      </w:r>
      <w:r w:rsidR="00C74A5C" w:rsidRPr="006264EE">
        <w:t xml:space="preserve">members </w:t>
      </w:r>
      <w:r w:rsidR="005669E1" w:rsidRPr="006264EE">
        <w:t xml:space="preserve">of </w:t>
      </w:r>
      <w:r w:rsidR="00C74A5C" w:rsidRPr="006264EE">
        <w:t xml:space="preserve">a given </w:t>
      </w:r>
      <w:r w:rsidR="005F47EB" w:rsidRPr="00CE781E">
        <w:t>population would devalue the individual described in the scenarios.</w:t>
      </w:r>
      <w:bookmarkEnd w:id="61"/>
    </w:p>
    <w:p w14:paraId="4A5090EA" w14:textId="5AFC4533" w:rsidR="005F47EB" w:rsidRPr="00CE781E" w:rsidRDefault="00711410" w:rsidP="00900DFC">
      <w:r w:rsidRPr="006264EE">
        <w:t>A</w:t>
      </w:r>
      <w:r w:rsidR="005F47EB" w:rsidRPr="00CE781E">
        <w:t xml:space="preserve"> different set of participants was asked</w:t>
      </w:r>
      <w:r w:rsidRPr="006264EE">
        <w:t>, in the shame condition,</w:t>
      </w:r>
      <w:r w:rsidR="005F47EB" w:rsidRPr="00CE781E">
        <w:t xml:space="preserve"> to “indicate how much shame you would feel if you were in those situa</w:t>
      </w:r>
      <w:r w:rsidR="005F47EB" w:rsidRPr="00DB503A">
        <w:t>tions” (i.e. in each of the 29</w:t>
      </w:r>
      <w:r w:rsidR="005F47EB" w:rsidRPr="00237C19">
        <w:t xml:space="preserve"> scenarios; e.g., </w:t>
      </w:r>
      <w:r w:rsidR="00645FEC" w:rsidRPr="00DB503A">
        <w:t>“You host your extended family for a holiday meal, but you burn the food”, “</w:t>
      </w:r>
      <w:r w:rsidR="00900DFC" w:rsidRPr="00DB503A">
        <w:t>You dropped out of school much earlier than others</w:t>
      </w:r>
      <w:r w:rsidR="00645FEC" w:rsidRPr="00DB503A">
        <w:t>”</w:t>
      </w:r>
      <w:r w:rsidR="005F47EB" w:rsidRPr="00DB503A">
        <w:t xml:space="preserve">), </w:t>
      </w:r>
      <w:r w:rsidR="00C30F84" w:rsidRPr="006264EE">
        <w:t xml:space="preserve">on </w:t>
      </w:r>
      <w:r w:rsidR="005F47EB" w:rsidRPr="00CE781E">
        <w:t>1 (no shame at all) to 7 (a lot of shame)</w:t>
      </w:r>
      <w:r w:rsidR="00A4400C" w:rsidRPr="006264EE">
        <w:t xml:space="preserve"> scales</w:t>
      </w:r>
      <w:r w:rsidR="005F47EB" w:rsidRPr="00CE781E">
        <w:t>.</w:t>
      </w:r>
      <w:r w:rsidR="007750F9" w:rsidRPr="00CE781E">
        <w:t xml:space="preserve"> </w:t>
      </w:r>
      <w:r w:rsidR="000A0841" w:rsidRPr="006264EE">
        <w:t>In both conditions t</w:t>
      </w:r>
      <w:r w:rsidR="00C767E8" w:rsidRPr="00CE781E">
        <w:t xml:space="preserve">he scenarios were presented in randomized order. </w:t>
      </w:r>
      <w:r w:rsidR="00467F1F" w:rsidRPr="00CE781E">
        <w:t>To conduct the replications, we used original materials provided by the third author.</w:t>
      </w:r>
    </w:p>
    <w:p w14:paraId="5DA2D794" w14:textId="77777777" w:rsidR="001618D2" w:rsidRPr="00CE781E" w:rsidRDefault="00510E2B" w:rsidP="00A94A71">
      <w:pPr>
        <w:pStyle w:val="Heading3"/>
        <w:rPr>
          <w:vanish/>
          <w:specVanish/>
        </w:rPr>
      </w:pPr>
      <w:r w:rsidRPr="00CE781E">
        <w:t>Procedure</w:t>
      </w:r>
      <w:r w:rsidR="004F1821" w:rsidRPr="00CE781E">
        <w:t xml:space="preserve">. </w:t>
      </w:r>
    </w:p>
    <w:p w14:paraId="0835B68D" w14:textId="7EC802D4" w:rsidR="00BB7144" w:rsidRPr="00CE781E" w:rsidRDefault="0044287A" w:rsidP="00033129">
      <w:r w:rsidRPr="00CE781E">
        <w:t xml:space="preserve">The procedures were the same as in Study 1, except here participants were </w:t>
      </w:r>
      <w:r w:rsidR="00C9625C" w:rsidRPr="00CE781E">
        <w:t xml:space="preserve">randomly assigned to </w:t>
      </w:r>
      <w:r w:rsidRPr="00CE781E">
        <w:t xml:space="preserve">an </w:t>
      </w:r>
      <w:r w:rsidR="00C9625C" w:rsidRPr="00CE781E">
        <w:t xml:space="preserve">audience condition or </w:t>
      </w:r>
      <w:r w:rsidRPr="00CE781E">
        <w:t xml:space="preserve">a </w:t>
      </w:r>
      <w:r w:rsidR="00C9625C" w:rsidRPr="00CE781E">
        <w:t>shame condition</w:t>
      </w:r>
      <w:r w:rsidR="00C84A44" w:rsidRPr="00CE781E">
        <w:t xml:space="preserve"> and no attention check was administered</w:t>
      </w:r>
      <w:r w:rsidR="00C9625C" w:rsidRPr="00CE781E">
        <w:t>.</w:t>
      </w:r>
      <w:r w:rsidR="004A124E" w:rsidRPr="00CE781E">
        <w:t xml:space="preserve"> </w:t>
      </w:r>
    </w:p>
    <w:p w14:paraId="68EAB089" w14:textId="7D5BEAFD" w:rsidR="00510E2B" w:rsidRPr="00CE781E" w:rsidRDefault="00510E2B" w:rsidP="000D00E4">
      <w:pPr>
        <w:pStyle w:val="Heading2"/>
      </w:pPr>
      <w:r w:rsidRPr="00CE781E">
        <w:t>Results</w:t>
      </w:r>
    </w:p>
    <w:p w14:paraId="7E93462D" w14:textId="7E58737D" w:rsidR="00510E2B" w:rsidRPr="00CE781E" w:rsidRDefault="00510E2B" w:rsidP="00806616">
      <w:pPr>
        <w:pStyle w:val="Heading1"/>
      </w:pPr>
      <w:r w:rsidRPr="00CE781E">
        <w:t>Discussion</w:t>
      </w:r>
    </w:p>
    <w:bookmarkEnd w:id="0"/>
    <w:p w14:paraId="7DD3973D" w14:textId="55E21AEB" w:rsidR="00510E2B" w:rsidRPr="00CE781E" w:rsidRDefault="001E032C" w:rsidP="00033129">
      <w:r w:rsidRPr="00CE781E">
        <w:br w:type="page"/>
      </w:r>
    </w:p>
    <w:p w14:paraId="154FB3DD" w14:textId="77777777" w:rsidR="00F444B3" w:rsidRPr="00CE781E" w:rsidRDefault="00F444B3" w:rsidP="00806616">
      <w:pPr>
        <w:pStyle w:val="Heading1"/>
        <w:rPr>
          <w:lang w:eastAsia="ja-JP"/>
        </w:rPr>
      </w:pPr>
      <w:r w:rsidRPr="00CE781E">
        <w:rPr>
          <w:lang w:eastAsia="ja-JP"/>
        </w:rPr>
        <w:lastRenderedPageBreak/>
        <w:t>References</w:t>
      </w:r>
    </w:p>
    <w:p w14:paraId="779B05C3" w14:textId="77777777" w:rsidR="00B116B7" w:rsidRPr="00CE781E" w:rsidRDefault="009244B4" w:rsidP="00033129">
      <w:pPr>
        <w:pStyle w:val="Bibliography"/>
      </w:pPr>
      <w:r w:rsidRPr="00CE781E">
        <w:t xml:space="preserve">Anderson, C., Ames, D. R., &amp; Gosling, S. D. (2008). Punishing hubris: the perils of overestimating one’s status in a group. </w:t>
      </w:r>
      <w:r w:rsidRPr="00CE781E">
        <w:rPr>
          <w:i/>
          <w:iCs/>
        </w:rPr>
        <w:t>Personality and Social Psychology Bulletin</w:t>
      </w:r>
      <w:r w:rsidRPr="00CE781E">
        <w:t xml:space="preserve">, </w:t>
      </w:r>
      <w:r w:rsidRPr="00CE781E">
        <w:rPr>
          <w:i/>
          <w:iCs/>
        </w:rPr>
        <w:t>34</w:t>
      </w:r>
      <w:r w:rsidRPr="00CE781E">
        <w:t>, 90–101.</w:t>
      </w:r>
    </w:p>
    <w:p w14:paraId="43F8EB8E" w14:textId="3F718093" w:rsidR="00076F11" w:rsidRPr="00CE781E" w:rsidRDefault="00076F11" w:rsidP="00033129">
      <w:pPr>
        <w:pStyle w:val="Bibliography"/>
      </w:pPr>
      <w:r w:rsidRPr="00CE781E">
        <w:t xml:space="preserve">Baumeister, R. F., &amp; Leary, M. R. (1995). The need to belong: Desire for interpersonal attachments as a fundamental human motivation. </w:t>
      </w:r>
      <w:r w:rsidRPr="00CE781E">
        <w:rPr>
          <w:i/>
          <w:iCs/>
        </w:rPr>
        <w:t>Psychological Bulletin</w:t>
      </w:r>
      <w:r w:rsidRPr="00CE781E">
        <w:t xml:space="preserve">, </w:t>
      </w:r>
      <w:r w:rsidRPr="00CE781E">
        <w:rPr>
          <w:i/>
          <w:iCs/>
        </w:rPr>
        <w:t>117</w:t>
      </w:r>
      <w:r w:rsidRPr="00CE781E">
        <w:t>, 497–529.</w:t>
      </w:r>
    </w:p>
    <w:p w14:paraId="03300341" w14:textId="36987D37" w:rsidR="00B116B7" w:rsidRPr="00CE781E" w:rsidRDefault="00B116B7" w:rsidP="00033129">
      <w:pPr>
        <w:pStyle w:val="Bibliography"/>
      </w:pPr>
      <w:r w:rsidRPr="00CE781E">
        <w:t>The Chronicles of Higher Ed</w:t>
      </w:r>
      <w:bookmarkStart w:id="62" w:name="_GoBack"/>
      <w:bookmarkEnd w:id="62"/>
      <w:r w:rsidRPr="00CE781E">
        <w:t xml:space="preserve">ucation (2018). Colleges </w:t>
      </w:r>
      <w:proofErr w:type="gramStart"/>
      <w:r w:rsidRPr="00CE781E">
        <w:t>With</w:t>
      </w:r>
      <w:proofErr w:type="gramEnd"/>
      <w:r w:rsidRPr="00CE781E">
        <w:t xml:space="preserve"> the Greatest Racial and Ethnic Diversity. Retrieved </w:t>
      </w:r>
      <w:r w:rsidR="006264EE">
        <w:t xml:space="preserve">from </w:t>
      </w:r>
      <w:hyperlink r:id="rId14" w:history="1">
        <w:r w:rsidR="006264EE">
          <w:rPr>
            <w:rStyle w:val="Hyperlink"/>
          </w:rPr>
          <w:t>https://www.chronicle.com/article/Colleges-With-the-Greatest/244068</w:t>
        </w:r>
      </w:hyperlink>
      <w:r w:rsidR="006264EE">
        <w:t xml:space="preserve"> on </w:t>
      </w:r>
      <w:r w:rsidRPr="00CE781E">
        <w:t>November 20th, 2018.</w:t>
      </w:r>
    </w:p>
    <w:p w14:paraId="4FEFBF44" w14:textId="77777777" w:rsidR="009244B4" w:rsidRPr="00CE781E" w:rsidRDefault="009244B4" w:rsidP="00033129">
      <w:pPr>
        <w:pStyle w:val="Bibliography"/>
        <w:rPr>
          <w:lang w:val="fr-CA"/>
        </w:rPr>
      </w:pPr>
      <w:proofErr w:type="spellStart"/>
      <w:r w:rsidRPr="00CE781E">
        <w:t>Clutton</w:t>
      </w:r>
      <w:proofErr w:type="spellEnd"/>
      <w:r w:rsidRPr="00CE781E">
        <w:t xml:space="preserve">-Brock, T. (2009). Cooperation between non-kin in animal societies. </w:t>
      </w:r>
      <w:r w:rsidRPr="00CE781E">
        <w:rPr>
          <w:i/>
          <w:iCs/>
          <w:lang w:val="fr-CA"/>
        </w:rPr>
        <w:t>Nature</w:t>
      </w:r>
      <w:r w:rsidRPr="00CE781E">
        <w:rPr>
          <w:lang w:val="fr-CA"/>
        </w:rPr>
        <w:t xml:space="preserve">, </w:t>
      </w:r>
      <w:r w:rsidRPr="00CE781E">
        <w:rPr>
          <w:i/>
          <w:iCs/>
          <w:lang w:val="fr-CA"/>
        </w:rPr>
        <w:t>462</w:t>
      </w:r>
      <w:r w:rsidRPr="00CE781E">
        <w:rPr>
          <w:lang w:val="fr-CA"/>
        </w:rPr>
        <w:t>(7269), 51–57.</w:t>
      </w:r>
    </w:p>
    <w:p w14:paraId="3B896A9F" w14:textId="77777777" w:rsidR="009244B4" w:rsidRPr="00CE781E" w:rsidRDefault="009244B4" w:rsidP="00033129">
      <w:pPr>
        <w:pStyle w:val="Bibliography"/>
      </w:pPr>
      <w:proofErr w:type="gramStart"/>
      <w:r w:rsidRPr="00CE781E">
        <w:rPr>
          <w:lang w:val="fr-CA"/>
        </w:rPr>
        <w:t>de</w:t>
      </w:r>
      <w:proofErr w:type="gramEnd"/>
      <w:r w:rsidRPr="00CE781E">
        <w:rPr>
          <w:lang w:val="fr-CA"/>
        </w:rPr>
        <w:t xml:space="preserve"> </w:t>
      </w:r>
      <w:proofErr w:type="spellStart"/>
      <w:r w:rsidRPr="00CE781E">
        <w:rPr>
          <w:lang w:val="fr-CA"/>
        </w:rPr>
        <w:t>Hooge</w:t>
      </w:r>
      <w:proofErr w:type="spellEnd"/>
      <w:r w:rsidRPr="00CE781E">
        <w:rPr>
          <w:lang w:val="fr-CA"/>
        </w:rPr>
        <w:t xml:space="preserve">, I. E., </w:t>
      </w:r>
      <w:proofErr w:type="spellStart"/>
      <w:r w:rsidRPr="00CE781E">
        <w:rPr>
          <w:lang w:val="fr-CA"/>
        </w:rPr>
        <w:t>Breugelmans</w:t>
      </w:r>
      <w:proofErr w:type="spellEnd"/>
      <w:r w:rsidRPr="00CE781E">
        <w:rPr>
          <w:lang w:val="fr-CA"/>
        </w:rPr>
        <w:t xml:space="preserve">, S. M., &amp; </w:t>
      </w:r>
      <w:proofErr w:type="spellStart"/>
      <w:r w:rsidRPr="00CE781E">
        <w:rPr>
          <w:lang w:val="fr-CA"/>
        </w:rPr>
        <w:t>Zeelenberg</w:t>
      </w:r>
      <w:proofErr w:type="spellEnd"/>
      <w:r w:rsidRPr="00CE781E">
        <w:rPr>
          <w:lang w:val="fr-CA"/>
        </w:rPr>
        <w:t xml:space="preserve">, M. (2008). </w:t>
      </w:r>
      <w:r w:rsidRPr="00CE781E">
        <w:t xml:space="preserve">Not so ugly after all: When shame acts as a commitment device. </w:t>
      </w:r>
      <w:r w:rsidRPr="00CE781E">
        <w:rPr>
          <w:i/>
          <w:iCs/>
        </w:rPr>
        <w:t>Journal of Personality and Social Psychology</w:t>
      </w:r>
      <w:r w:rsidRPr="00CE781E">
        <w:t xml:space="preserve">, </w:t>
      </w:r>
      <w:r w:rsidRPr="00CE781E">
        <w:rPr>
          <w:i/>
          <w:iCs/>
        </w:rPr>
        <w:t>95</w:t>
      </w:r>
      <w:r w:rsidRPr="00CE781E">
        <w:t>, 933–943.</w:t>
      </w:r>
    </w:p>
    <w:p w14:paraId="21CC2437" w14:textId="77777777" w:rsidR="009244B4" w:rsidRPr="00CE781E" w:rsidRDefault="009244B4" w:rsidP="00033129">
      <w:pPr>
        <w:pStyle w:val="Bibliography"/>
      </w:pPr>
      <w:r w:rsidRPr="00CE781E">
        <w:t xml:space="preserve">de Hooge, I. E., </w:t>
      </w:r>
      <w:proofErr w:type="spellStart"/>
      <w:r w:rsidRPr="00CE781E">
        <w:t>Zeelenberg</w:t>
      </w:r>
      <w:proofErr w:type="spellEnd"/>
      <w:r w:rsidRPr="00CE781E">
        <w:t xml:space="preserve">, M., &amp; </w:t>
      </w:r>
      <w:proofErr w:type="spellStart"/>
      <w:r w:rsidRPr="00CE781E">
        <w:t>Breugelmans</w:t>
      </w:r>
      <w:proofErr w:type="spellEnd"/>
      <w:r w:rsidRPr="00CE781E">
        <w:t xml:space="preserve">, S. M. (2010). Restore and protect motivations following shame. </w:t>
      </w:r>
      <w:r w:rsidRPr="00CE781E">
        <w:rPr>
          <w:i/>
          <w:iCs/>
        </w:rPr>
        <w:t>Cognition and Emotion</w:t>
      </w:r>
      <w:r w:rsidRPr="00CE781E">
        <w:t xml:space="preserve">, </w:t>
      </w:r>
      <w:r w:rsidRPr="00CE781E">
        <w:rPr>
          <w:i/>
          <w:iCs/>
        </w:rPr>
        <w:t>24</w:t>
      </w:r>
      <w:r w:rsidRPr="00CE781E">
        <w:t>, 111–127.</w:t>
      </w:r>
    </w:p>
    <w:p w14:paraId="2F960C47" w14:textId="77777777" w:rsidR="009244B4" w:rsidRPr="00CE781E" w:rsidRDefault="009244B4" w:rsidP="00033129">
      <w:pPr>
        <w:pStyle w:val="Bibliography"/>
      </w:pPr>
      <w:r w:rsidRPr="00CE781E">
        <w:t xml:space="preserve">de Hooge, I. E., </w:t>
      </w:r>
      <w:proofErr w:type="spellStart"/>
      <w:r w:rsidRPr="00CE781E">
        <w:t>Zeelenberg</w:t>
      </w:r>
      <w:proofErr w:type="spellEnd"/>
      <w:r w:rsidRPr="00CE781E">
        <w:t xml:space="preserve">, M., &amp; </w:t>
      </w:r>
      <w:proofErr w:type="spellStart"/>
      <w:r w:rsidRPr="00CE781E">
        <w:t>Breugelmans</w:t>
      </w:r>
      <w:proofErr w:type="spellEnd"/>
      <w:r w:rsidRPr="00CE781E">
        <w:t xml:space="preserve">, S. M. (2011). A functionalist account of shame-induced </w:t>
      </w:r>
      <w:proofErr w:type="spellStart"/>
      <w:r w:rsidRPr="00CE781E">
        <w:t>behaviour</w:t>
      </w:r>
      <w:proofErr w:type="spellEnd"/>
      <w:r w:rsidRPr="00CE781E">
        <w:t xml:space="preserve">. </w:t>
      </w:r>
      <w:r w:rsidRPr="00CE781E">
        <w:rPr>
          <w:i/>
          <w:iCs/>
        </w:rPr>
        <w:t>Cognition &amp; Emotion</w:t>
      </w:r>
      <w:r w:rsidRPr="00CE781E">
        <w:t xml:space="preserve">, </w:t>
      </w:r>
      <w:r w:rsidRPr="00CE781E">
        <w:rPr>
          <w:i/>
          <w:iCs/>
        </w:rPr>
        <w:t>25</w:t>
      </w:r>
      <w:r w:rsidRPr="00CE781E">
        <w:t>, 939–946.</w:t>
      </w:r>
    </w:p>
    <w:p w14:paraId="24C36C50" w14:textId="77777777" w:rsidR="006C35B1" w:rsidRPr="00CE781E" w:rsidRDefault="009244B4" w:rsidP="00033129">
      <w:pPr>
        <w:pStyle w:val="Bibliography"/>
      </w:pPr>
      <w:r w:rsidRPr="00CE781E">
        <w:t xml:space="preserve">Eisenberger, N. I., Lieberman, M. D., &amp; Williams, K. D. (2003). Does rejection hurt? An fMRI study of social exclusion. </w:t>
      </w:r>
      <w:r w:rsidRPr="00CE781E">
        <w:rPr>
          <w:i/>
          <w:iCs/>
        </w:rPr>
        <w:t>Science</w:t>
      </w:r>
      <w:r w:rsidRPr="00CE781E">
        <w:t xml:space="preserve">, </w:t>
      </w:r>
      <w:r w:rsidRPr="00CE781E">
        <w:rPr>
          <w:i/>
          <w:iCs/>
        </w:rPr>
        <w:t>302</w:t>
      </w:r>
      <w:r w:rsidRPr="00CE781E">
        <w:t>(5643), 290–292.</w:t>
      </w:r>
    </w:p>
    <w:p w14:paraId="4E7D7B3B" w14:textId="2C4D1ECC" w:rsidR="006C35B1" w:rsidRPr="00CE781E" w:rsidRDefault="006C35B1" w:rsidP="00033129">
      <w:pPr>
        <w:pStyle w:val="Bibliography"/>
      </w:pPr>
      <w:proofErr w:type="spellStart"/>
      <w:r w:rsidRPr="00CE781E">
        <w:t>Faul</w:t>
      </w:r>
      <w:proofErr w:type="spellEnd"/>
      <w:r w:rsidRPr="00CE781E">
        <w:t xml:space="preserve">, F., </w:t>
      </w:r>
      <w:proofErr w:type="spellStart"/>
      <w:r w:rsidRPr="00CE781E">
        <w:t>Erdfelder</w:t>
      </w:r>
      <w:proofErr w:type="spellEnd"/>
      <w:r w:rsidRPr="00CE781E">
        <w:t xml:space="preserve">, E., Lang, A. G., &amp; Buchner, A. (2007). G* Power 3: A flexible statistical power analysis program for the social, behavioral, and biomedical sciences. </w:t>
      </w:r>
      <w:r w:rsidRPr="00CE781E">
        <w:rPr>
          <w:i/>
        </w:rPr>
        <w:t>Behavior Research Methods</w:t>
      </w:r>
      <w:r w:rsidRPr="00CE781E">
        <w:t xml:space="preserve">, </w:t>
      </w:r>
      <w:r w:rsidRPr="00CE781E">
        <w:rPr>
          <w:i/>
        </w:rPr>
        <w:t>39</w:t>
      </w:r>
      <w:r w:rsidRPr="00CE781E">
        <w:t>, 175-191.</w:t>
      </w:r>
    </w:p>
    <w:p w14:paraId="02F8DACB" w14:textId="77777777" w:rsidR="009244B4" w:rsidRPr="00CE781E" w:rsidRDefault="009244B4" w:rsidP="00033129">
      <w:pPr>
        <w:pStyle w:val="Bibliography"/>
      </w:pPr>
      <w:r w:rsidRPr="00CE781E">
        <w:lastRenderedPageBreak/>
        <w:t xml:space="preserve">Fehr, E., &amp; </w:t>
      </w:r>
      <w:proofErr w:type="spellStart"/>
      <w:r w:rsidRPr="00CE781E">
        <w:t>Gächter</w:t>
      </w:r>
      <w:proofErr w:type="spellEnd"/>
      <w:r w:rsidRPr="00CE781E">
        <w:t xml:space="preserve">, S. (2000). Cooperation and punishment in public goods experiments. </w:t>
      </w:r>
      <w:r w:rsidRPr="00CE781E">
        <w:rPr>
          <w:i/>
          <w:iCs/>
        </w:rPr>
        <w:t>American Economic Review</w:t>
      </w:r>
      <w:r w:rsidRPr="00CE781E">
        <w:t xml:space="preserve">, </w:t>
      </w:r>
      <w:r w:rsidRPr="00CE781E">
        <w:rPr>
          <w:i/>
          <w:iCs/>
        </w:rPr>
        <w:t>90</w:t>
      </w:r>
      <w:r w:rsidRPr="00CE781E">
        <w:t>(4), 980–994.</w:t>
      </w:r>
    </w:p>
    <w:p w14:paraId="3DEFD751" w14:textId="55D04176" w:rsidR="00180229" w:rsidRPr="00CE781E" w:rsidRDefault="009244B4" w:rsidP="006263B5">
      <w:pPr>
        <w:ind w:left="720" w:hanging="720"/>
      </w:pPr>
      <w:r w:rsidRPr="00CE781E">
        <w:t>Fessler, D. M. T. (1999). Toward an understanding of the universality of second order emotions. In A. L. Hinton (Ed.) (pp. 75–116). New York: Cambridge University Press.</w:t>
      </w:r>
    </w:p>
    <w:p w14:paraId="7478F30F" w14:textId="35240190" w:rsidR="009244B4" w:rsidRPr="00CE781E" w:rsidRDefault="009244B4" w:rsidP="006263B5">
      <w:pPr>
        <w:pStyle w:val="Bibliography"/>
      </w:pPr>
      <w:r w:rsidRPr="00CE781E">
        <w:t>Frank, M. C., &amp; Saxe, R. (2012). Teaching replication. </w:t>
      </w:r>
      <w:r w:rsidRPr="00CE781E">
        <w:rPr>
          <w:i/>
          <w:iCs/>
        </w:rPr>
        <w:t>Perspectives on Psychological Science</w:t>
      </w:r>
      <w:r w:rsidRPr="00CE781E">
        <w:t>, </w:t>
      </w:r>
      <w:r w:rsidRPr="00CE781E">
        <w:rPr>
          <w:i/>
          <w:iCs/>
        </w:rPr>
        <w:t>7</w:t>
      </w:r>
      <w:r w:rsidRPr="00CE781E">
        <w:t>(6), 600-604.</w:t>
      </w:r>
    </w:p>
    <w:p w14:paraId="124D64CD" w14:textId="291DA6B7" w:rsidR="009244B4" w:rsidRPr="00CE781E" w:rsidRDefault="009244B4" w:rsidP="00033129">
      <w:pPr>
        <w:pStyle w:val="Bibliography"/>
      </w:pPr>
      <w:r w:rsidRPr="00CE781E">
        <w:t xml:space="preserve">Gilbert, P. (1997). The evolution of social attractiveness and its role in shame, humiliation, guilt and therapy. </w:t>
      </w:r>
      <w:r w:rsidRPr="00CE781E">
        <w:rPr>
          <w:i/>
          <w:iCs/>
        </w:rPr>
        <w:t>British Journal of Medical Psychology</w:t>
      </w:r>
      <w:r w:rsidRPr="00CE781E">
        <w:t xml:space="preserve">, </w:t>
      </w:r>
      <w:r w:rsidRPr="00CE781E">
        <w:rPr>
          <w:i/>
          <w:iCs/>
        </w:rPr>
        <w:t>70</w:t>
      </w:r>
      <w:r w:rsidRPr="00CE781E">
        <w:t>, 113–147.</w:t>
      </w:r>
    </w:p>
    <w:p w14:paraId="3E20CDD0" w14:textId="0D399F24" w:rsidR="009244B4" w:rsidRPr="00CE781E" w:rsidRDefault="009244B4" w:rsidP="00033129">
      <w:pPr>
        <w:pStyle w:val="Bibliography"/>
      </w:pPr>
      <w:r w:rsidRPr="00CE781E">
        <w:t xml:space="preserve">Gilbert, P. (2000). The relationship of shame, social anxiety and depression: The role of the evaluation of social rank. </w:t>
      </w:r>
      <w:r w:rsidRPr="00CE781E">
        <w:rPr>
          <w:i/>
          <w:iCs/>
        </w:rPr>
        <w:t>Clinical Psychology &amp; Psychotherapy</w:t>
      </w:r>
      <w:r w:rsidRPr="00CE781E">
        <w:t xml:space="preserve">, </w:t>
      </w:r>
      <w:r w:rsidRPr="00CE781E">
        <w:rPr>
          <w:i/>
          <w:iCs/>
        </w:rPr>
        <w:t>7</w:t>
      </w:r>
      <w:r w:rsidRPr="00CE781E">
        <w:t>, 174–189.</w:t>
      </w:r>
    </w:p>
    <w:p w14:paraId="0B846707" w14:textId="77777777" w:rsidR="009244B4" w:rsidRPr="00CE781E" w:rsidRDefault="009244B4" w:rsidP="00033129">
      <w:pPr>
        <w:pStyle w:val="Bibliography"/>
      </w:pPr>
      <w:r w:rsidRPr="00CE781E">
        <w:t xml:space="preserve">Kaplan, H., &amp; Hill, K. (1985). Food sharing among ache foragers: Tests of explanatory hypotheses. </w:t>
      </w:r>
      <w:r w:rsidRPr="00CE781E">
        <w:rPr>
          <w:i/>
          <w:iCs/>
        </w:rPr>
        <w:t>Current Anthropology</w:t>
      </w:r>
      <w:r w:rsidRPr="00CE781E">
        <w:t xml:space="preserve">, </w:t>
      </w:r>
      <w:r w:rsidRPr="00CE781E">
        <w:rPr>
          <w:i/>
          <w:iCs/>
        </w:rPr>
        <w:t>26</w:t>
      </w:r>
      <w:r w:rsidRPr="00CE781E">
        <w:t>, 223–239.</w:t>
      </w:r>
    </w:p>
    <w:p w14:paraId="71712F70" w14:textId="77777777" w:rsidR="009244B4" w:rsidRPr="00CE781E" w:rsidRDefault="009244B4" w:rsidP="00033129">
      <w:pPr>
        <w:pStyle w:val="Bibliography"/>
      </w:pPr>
      <w:r w:rsidRPr="00CE781E">
        <w:t xml:space="preserve">Keeley, L. H. (1997). </w:t>
      </w:r>
      <w:r w:rsidRPr="00CE781E">
        <w:rPr>
          <w:i/>
          <w:iCs/>
        </w:rPr>
        <w:t>War before civilization</w:t>
      </w:r>
      <w:r w:rsidRPr="00CE781E">
        <w:t>. New York, NY: Oxford University Press.</w:t>
      </w:r>
    </w:p>
    <w:p w14:paraId="2D9C293A" w14:textId="77777777" w:rsidR="00B9180C" w:rsidRPr="00CE781E" w:rsidRDefault="009244B4" w:rsidP="00033129">
      <w:pPr>
        <w:pStyle w:val="Bibliography"/>
      </w:pPr>
      <w:r w:rsidRPr="00CE781E">
        <w:t xml:space="preserve">Keltner, D., Young, R. C., &amp; </w:t>
      </w:r>
      <w:proofErr w:type="spellStart"/>
      <w:r w:rsidRPr="00CE781E">
        <w:t>Buswell</w:t>
      </w:r>
      <w:proofErr w:type="spellEnd"/>
      <w:r w:rsidRPr="00CE781E">
        <w:t xml:space="preserve">, B. N. (1997). Appeasement in human emotion, social practice, and personality. </w:t>
      </w:r>
      <w:r w:rsidRPr="00CE781E">
        <w:rPr>
          <w:i/>
          <w:iCs/>
        </w:rPr>
        <w:t>Aggressive Behavior</w:t>
      </w:r>
      <w:r w:rsidRPr="00CE781E">
        <w:t xml:space="preserve">, </w:t>
      </w:r>
      <w:r w:rsidRPr="00CE781E">
        <w:rPr>
          <w:i/>
          <w:iCs/>
        </w:rPr>
        <w:t>23</w:t>
      </w:r>
      <w:r w:rsidRPr="00CE781E">
        <w:t>, 359–374.</w:t>
      </w:r>
    </w:p>
    <w:p w14:paraId="61ABC4E8" w14:textId="15ADDCD7" w:rsidR="00C76B1A" w:rsidRDefault="00C76B1A" w:rsidP="00033129">
      <w:pPr>
        <w:pStyle w:val="Bibliography"/>
      </w:pPr>
      <w:r w:rsidRPr="002A33B9">
        <w:t xml:space="preserve">Kenrick, D. T., </w:t>
      </w:r>
      <w:proofErr w:type="spellStart"/>
      <w:r w:rsidRPr="002A33B9">
        <w:t>Griskevicius</w:t>
      </w:r>
      <w:proofErr w:type="spellEnd"/>
      <w:r w:rsidRPr="002A33B9">
        <w:t xml:space="preserve">, V., Neuberg, S. L., &amp; Schaller, M. (2010). Renovating the pyramid of needs: Contemporary extensions built upon ancient foundations. </w:t>
      </w:r>
      <w:r w:rsidRPr="002A33B9">
        <w:rPr>
          <w:i/>
          <w:iCs/>
        </w:rPr>
        <w:t>Perspectives on Psychological Science</w:t>
      </w:r>
      <w:r w:rsidRPr="002A33B9">
        <w:t xml:space="preserve">, </w:t>
      </w:r>
      <w:r w:rsidRPr="002A33B9">
        <w:rPr>
          <w:i/>
          <w:iCs/>
        </w:rPr>
        <w:t>5</w:t>
      </w:r>
      <w:r w:rsidRPr="002A33B9">
        <w:t>(3), 292–314.</w:t>
      </w:r>
    </w:p>
    <w:p w14:paraId="031F764F" w14:textId="013ECF85" w:rsidR="00B9180C" w:rsidRPr="00CE781E" w:rsidRDefault="00B9180C" w:rsidP="00033129">
      <w:pPr>
        <w:pStyle w:val="Bibliography"/>
      </w:pPr>
      <w:r w:rsidRPr="00CE781E">
        <w:t xml:space="preserve">Klein, R. A., </w:t>
      </w:r>
      <w:proofErr w:type="spellStart"/>
      <w:r w:rsidRPr="00CE781E">
        <w:t>Vianello</w:t>
      </w:r>
      <w:proofErr w:type="spellEnd"/>
      <w:r w:rsidRPr="00CE781E">
        <w:t xml:space="preserve">, M., </w:t>
      </w:r>
      <w:proofErr w:type="spellStart"/>
      <w:r w:rsidRPr="00CE781E">
        <w:t>Hasselman</w:t>
      </w:r>
      <w:proofErr w:type="spellEnd"/>
      <w:r w:rsidRPr="00CE781E">
        <w:t xml:space="preserve">, F., Adams, B. G., Adams, R. B., Jr., </w:t>
      </w:r>
      <w:proofErr w:type="spellStart"/>
      <w:r w:rsidRPr="00CE781E">
        <w:t>Alper</w:t>
      </w:r>
      <w:proofErr w:type="spellEnd"/>
      <w:r w:rsidRPr="00CE781E">
        <w:t xml:space="preserve">, S., … </w:t>
      </w:r>
      <w:proofErr w:type="spellStart"/>
      <w:r w:rsidRPr="00CE781E">
        <w:t>Nosek</w:t>
      </w:r>
      <w:proofErr w:type="spellEnd"/>
      <w:r w:rsidRPr="00CE781E">
        <w:t>, B. A. (2018, November 21). Many Labs 2: Investigating Variation in Replicability Across Sample and Setting. https://doi.org/10.31234/osf.io/9654g</w:t>
      </w:r>
    </w:p>
    <w:p w14:paraId="10676C6D" w14:textId="77777777" w:rsidR="009244B4" w:rsidRPr="00CE781E" w:rsidRDefault="009244B4" w:rsidP="00033129">
      <w:pPr>
        <w:pStyle w:val="Bibliography"/>
      </w:pPr>
      <w:r w:rsidRPr="00CE781E">
        <w:t xml:space="preserve">Kurzban, R., &amp; Leary, M. R. (2001). Evolutionary origins of stigmatization: The functions of social exclusion. </w:t>
      </w:r>
      <w:r w:rsidRPr="00CE781E">
        <w:rPr>
          <w:i/>
          <w:iCs/>
        </w:rPr>
        <w:t>Psychological Bulletin</w:t>
      </w:r>
      <w:r w:rsidRPr="00CE781E">
        <w:t xml:space="preserve">, </w:t>
      </w:r>
      <w:r w:rsidRPr="00CE781E">
        <w:rPr>
          <w:i/>
          <w:iCs/>
        </w:rPr>
        <w:t>127</w:t>
      </w:r>
      <w:r w:rsidRPr="00CE781E">
        <w:t>, 187–208.</w:t>
      </w:r>
    </w:p>
    <w:p w14:paraId="6AB75688" w14:textId="77777777" w:rsidR="009244B4" w:rsidRPr="00CE781E" w:rsidRDefault="009244B4" w:rsidP="00033129">
      <w:pPr>
        <w:pStyle w:val="Bibliography"/>
      </w:pPr>
      <w:r w:rsidRPr="00CE781E">
        <w:lastRenderedPageBreak/>
        <w:t xml:space="preserve">Leach, C. W., &amp; </w:t>
      </w:r>
      <w:proofErr w:type="spellStart"/>
      <w:r w:rsidRPr="00CE781E">
        <w:t>Cidam</w:t>
      </w:r>
      <w:proofErr w:type="spellEnd"/>
      <w:r w:rsidRPr="00CE781E">
        <w:t xml:space="preserve">, A. (2015). When is shame linked to constructive approach orientation? A meta-analysis. </w:t>
      </w:r>
      <w:r w:rsidRPr="00CE781E">
        <w:rPr>
          <w:i/>
          <w:iCs/>
        </w:rPr>
        <w:t>Journal of Personality and Social Psychology</w:t>
      </w:r>
      <w:r w:rsidRPr="00CE781E">
        <w:t xml:space="preserve">, </w:t>
      </w:r>
      <w:r w:rsidRPr="00CE781E">
        <w:rPr>
          <w:i/>
          <w:iCs/>
        </w:rPr>
        <w:t>109</w:t>
      </w:r>
      <w:r w:rsidRPr="00CE781E">
        <w:t>(6), 983–1002.</w:t>
      </w:r>
    </w:p>
    <w:p w14:paraId="167F7D72" w14:textId="77777777" w:rsidR="009244B4" w:rsidRPr="00CE781E" w:rsidRDefault="009244B4" w:rsidP="00033129">
      <w:pPr>
        <w:pStyle w:val="Bibliography"/>
        <w:rPr>
          <w:lang w:val="fr-CA"/>
        </w:rPr>
      </w:pPr>
      <w:r w:rsidRPr="00CE781E">
        <w:t xml:space="preserve">Leary, M. R., &amp; Kowalski, R. M. (1990). Impression Management: A Literature Review and Two-Component Model. </w:t>
      </w:r>
      <w:proofErr w:type="spellStart"/>
      <w:r w:rsidRPr="00CE781E">
        <w:rPr>
          <w:i/>
          <w:iCs/>
          <w:lang w:val="fr-CA"/>
        </w:rPr>
        <w:t>Psychological</w:t>
      </w:r>
      <w:proofErr w:type="spellEnd"/>
      <w:r w:rsidRPr="00CE781E">
        <w:rPr>
          <w:i/>
          <w:iCs/>
          <w:lang w:val="fr-CA"/>
        </w:rPr>
        <w:t xml:space="preserve"> Bulletin</w:t>
      </w:r>
      <w:r w:rsidRPr="00CE781E">
        <w:rPr>
          <w:lang w:val="fr-CA"/>
        </w:rPr>
        <w:t xml:space="preserve">, </w:t>
      </w:r>
      <w:r w:rsidRPr="00CE781E">
        <w:rPr>
          <w:i/>
          <w:iCs/>
          <w:lang w:val="fr-CA"/>
        </w:rPr>
        <w:t>107</w:t>
      </w:r>
      <w:r w:rsidRPr="00CE781E">
        <w:rPr>
          <w:lang w:val="fr-CA"/>
        </w:rPr>
        <w:t>, 34–47.</w:t>
      </w:r>
    </w:p>
    <w:p w14:paraId="1FA6FE07" w14:textId="77777777" w:rsidR="00D31E18" w:rsidRPr="00CE781E" w:rsidRDefault="009244B4" w:rsidP="00D31E18">
      <w:pPr>
        <w:pStyle w:val="Bibliography"/>
      </w:pPr>
      <w:r w:rsidRPr="00CE781E">
        <w:rPr>
          <w:lang w:val="fr-CA"/>
        </w:rPr>
        <w:t xml:space="preserve">Lewis, M., </w:t>
      </w:r>
      <w:proofErr w:type="spellStart"/>
      <w:r w:rsidRPr="00CE781E">
        <w:rPr>
          <w:lang w:val="fr-CA"/>
        </w:rPr>
        <w:t>Alessandri</w:t>
      </w:r>
      <w:proofErr w:type="spellEnd"/>
      <w:r w:rsidRPr="00CE781E">
        <w:rPr>
          <w:lang w:val="fr-CA"/>
        </w:rPr>
        <w:t xml:space="preserve">, S. M., &amp; Sullivan, M. W. (1992). </w:t>
      </w:r>
      <w:r w:rsidRPr="00CE781E">
        <w:t xml:space="preserve">Differences in shame and pride as a function of children’s gender and task difficulty. </w:t>
      </w:r>
      <w:r w:rsidRPr="00CE781E">
        <w:rPr>
          <w:i/>
          <w:iCs/>
        </w:rPr>
        <w:t>Child Development</w:t>
      </w:r>
      <w:r w:rsidRPr="00CE781E">
        <w:t xml:space="preserve">, </w:t>
      </w:r>
      <w:r w:rsidRPr="00CE781E">
        <w:rPr>
          <w:i/>
          <w:iCs/>
        </w:rPr>
        <w:t>63</w:t>
      </w:r>
      <w:r w:rsidRPr="00CE781E">
        <w:t>, 630–638.</w:t>
      </w:r>
    </w:p>
    <w:p w14:paraId="717FD2E7" w14:textId="60E1E490" w:rsidR="00D31E18" w:rsidRPr="00CE781E" w:rsidRDefault="00D31E18" w:rsidP="00D31E18">
      <w:pPr>
        <w:pStyle w:val="Bibliography"/>
      </w:pPr>
      <w:r w:rsidRPr="00CE781E">
        <w:t xml:space="preserve">Ly, A., </w:t>
      </w:r>
      <w:proofErr w:type="spellStart"/>
      <w:r w:rsidRPr="00CE781E">
        <w:t>Etz</w:t>
      </w:r>
      <w:proofErr w:type="spellEnd"/>
      <w:r w:rsidRPr="00CE781E">
        <w:t xml:space="preserve">, A., </w:t>
      </w:r>
      <w:proofErr w:type="spellStart"/>
      <w:r w:rsidRPr="00CE781E">
        <w:t>Marsman</w:t>
      </w:r>
      <w:proofErr w:type="spellEnd"/>
      <w:r w:rsidRPr="00CE781E">
        <w:t xml:space="preserve">, M., &amp; </w:t>
      </w:r>
      <w:proofErr w:type="spellStart"/>
      <w:r w:rsidRPr="00CE781E">
        <w:t>Wagenmakers</w:t>
      </w:r>
      <w:proofErr w:type="spellEnd"/>
      <w:r w:rsidRPr="00CE781E">
        <w:t xml:space="preserve">, E. J. (in press). Replication Bayes factors from evidence updating. </w:t>
      </w:r>
      <w:r w:rsidRPr="00CE781E">
        <w:rPr>
          <w:i/>
        </w:rPr>
        <w:t>Behavior research methods</w:t>
      </w:r>
      <w:r w:rsidRPr="00CE781E">
        <w:t>.</w:t>
      </w:r>
    </w:p>
    <w:p w14:paraId="6CD66C37" w14:textId="77777777" w:rsidR="009244B4" w:rsidRPr="00CE781E" w:rsidRDefault="009244B4" w:rsidP="00033129">
      <w:pPr>
        <w:pStyle w:val="Bibliography"/>
      </w:pPr>
      <w:r w:rsidRPr="00CE781E">
        <w:t xml:space="preserve">Mauro, R., Sato, K., &amp; Tucker, J. (1992). The role of appraisal in human emotions: a cross-cultural study. </w:t>
      </w:r>
      <w:r w:rsidRPr="00CE781E">
        <w:rPr>
          <w:i/>
          <w:iCs/>
        </w:rPr>
        <w:t>Journal of Personality and Social Psychology</w:t>
      </w:r>
      <w:r w:rsidRPr="00CE781E">
        <w:t xml:space="preserve">, </w:t>
      </w:r>
      <w:r w:rsidRPr="00CE781E">
        <w:rPr>
          <w:i/>
          <w:iCs/>
        </w:rPr>
        <w:t>62</w:t>
      </w:r>
      <w:r w:rsidRPr="00CE781E">
        <w:t>(2), 301–317.</w:t>
      </w:r>
    </w:p>
    <w:p w14:paraId="0E1C8F0F" w14:textId="77777777" w:rsidR="00C370F8" w:rsidRPr="002A33B9" w:rsidRDefault="00C370F8" w:rsidP="00C370F8">
      <w:pPr>
        <w:pStyle w:val="Bibliography"/>
      </w:pPr>
      <w:r w:rsidRPr="002A33B9">
        <w:t xml:space="preserve">Maslow, A. H. (1943). A theory of human motivation. </w:t>
      </w:r>
      <w:r w:rsidRPr="002A33B9">
        <w:rPr>
          <w:i/>
          <w:iCs/>
        </w:rPr>
        <w:t>Psychological Review</w:t>
      </w:r>
      <w:r w:rsidRPr="002A33B9">
        <w:t xml:space="preserve">, </w:t>
      </w:r>
      <w:r w:rsidRPr="002A33B9">
        <w:rPr>
          <w:i/>
          <w:iCs/>
        </w:rPr>
        <w:t>50</w:t>
      </w:r>
      <w:r w:rsidRPr="002A33B9">
        <w:t>(4), 370–396.</w:t>
      </w:r>
    </w:p>
    <w:p w14:paraId="79025D2F" w14:textId="28FDFAF5" w:rsidR="009244B4" w:rsidRPr="00CE781E" w:rsidRDefault="009244B4" w:rsidP="00033129">
      <w:pPr>
        <w:pStyle w:val="Bibliography"/>
      </w:pPr>
      <w:r w:rsidRPr="00CE781E">
        <w:t xml:space="preserve">Neuberg, S. L., &amp; Cottrell, C. A. (2006). Evolutionary bases of prejudices. </w:t>
      </w:r>
      <w:r w:rsidRPr="00CE781E">
        <w:rPr>
          <w:i/>
          <w:iCs/>
        </w:rPr>
        <w:t>Evolution and Social Psychology</w:t>
      </w:r>
      <w:r w:rsidRPr="00CE781E">
        <w:t>, 163–187.</w:t>
      </w:r>
    </w:p>
    <w:p w14:paraId="1A55AC27" w14:textId="77777777" w:rsidR="00E15447" w:rsidRPr="00CE781E" w:rsidRDefault="009244B4" w:rsidP="00E15447">
      <w:pPr>
        <w:pStyle w:val="Bibliography"/>
      </w:pPr>
      <w:proofErr w:type="spellStart"/>
      <w:r w:rsidRPr="00CE781E">
        <w:t>Nosek</w:t>
      </w:r>
      <w:proofErr w:type="spellEnd"/>
      <w:r w:rsidRPr="00CE781E">
        <w:t xml:space="preserve">, B. A., &amp; </w:t>
      </w:r>
      <w:proofErr w:type="spellStart"/>
      <w:r w:rsidRPr="00CE781E">
        <w:t>Lakens</w:t>
      </w:r>
      <w:proofErr w:type="spellEnd"/>
      <w:r w:rsidRPr="00CE781E">
        <w:t>, D. (2014). Registered reports: A method to increase the</w:t>
      </w:r>
      <w:r w:rsidR="00FA4600" w:rsidRPr="00CE781E">
        <w:t xml:space="preserve"> </w:t>
      </w:r>
      <w:r w:rsidRPr="00CE781E">
        <w:t xml:space="preserve">credibility of published results. </w:t>
      </w:r>
      <w:r w:rsidRPr="00CE781E">
        <w:rPr>
          <w:i/>
          <w:iCs/>
        </w:rPr>
        <w:t>Social Psychology, 45</w:t>
      </w:r>
      <w:r w:rsidRPr="00CE781E">
        <w:t>, 137-141.</w:t>
      </w:r>
    </w:p>
    <w:p w14:paraId="6B485E9A" w14:textId="6EE2975B" w:rsidR="00E15447" w:rsidRPr="00CE781E" w:rsidRDefault="00E15447" w:rsidP="00E15447">
      <w:pPr>
        <w:pStyle w:val="Bibliography"/>
      </w:pPr>
      <w:r w:rsidRPr="00CE781E">
        <w:t xml:space="preserve">Patil, P., Peng, R. D., &amp; Leek, J. T. (2016). What should researchers expect when they replicate studies? A statistical view of replicability in psychological science. </w:t>
      </w:r>
      <w:r w:rsidRPr="00CE781E">
        <w:rPr>
          <w:i/>
        </w:rPr>
        <w:t>Perspectives on Psychological Science</w:t>
      </w:r>
      <w:r w:rsidRPr="00CE781E">
        <w:t>, 11, 539-544.</w:t>
      </w:r>
    </w:p>
    <w:p w14:paraId="6ABDC0CB" w14:textId="343F3C17" w:rsidR="009244B4" w:rsidRPr="00CE781E" w:rsidRDefault="009244B4" w:rsidP="00033129">
      <w:pPr>
        <w:pStyle w:val="Bibliography"/>
      </w:pPr>
      <w:proofErr w:type="spellStart"/>
      <w:r w:rsidRPr="00CE781E">
        <w:t>Peristiany</w:t>
      </w:r>
      <w:proofErr w:type="spellEnd"/>
      <w:r w:rsidRPr="00CE781E">
        <w:t xml:space="preserve">, J. G. (1965). </w:t>
      </w:r>
      <w:r w:rsidRPr="00CE781E">
        <w:rPr>
          <w:i/>
          <w:iCs/>
        </w:rPr>
        <w:t>Honor and shame: The values of Mediterranean society</w:t>
      </w:r>
      <w:r w:rsidRPr="00CE781E">
        <w:t>. Weidenfeld and Nicolson.</w:t>
      </w:r>
    </w:p>
    <w:p w14:paraId="0C9A1B2B" w14:textId="77777777" w:rsidR="009244B4" w:rsidRPr="00CE781E" w:rsidRDefault="009244B4" w:rsidP="00033129">
      <w:pPr>
        <w:pStyle w:val="Bibliography"/>
      </w:pPr>
      <w:proofErr w:type="spellStart"/>
      <w:r w:rsidRPr="00CE781E">
        <w:t>Schlenker</w:t>
      </w:r>
      <w:proofErr w:type="spellEnd"/>
      <w:r w:rsidRPr="00CE781E">
        <w:t xml:space="preserve">, B. R., &amp; Leary, M. R. (1982). Audiences’ reactions to self-enhancing, self-denigrating, and accurate self-presentations. </w:t>
      </w:r>
      <w:r w:rsidRPr="00CE781E">
        <w:rPr>
          <w:i/>
          <w:iCs/>
        </w:rPr>
        <w:t>Journal of Experimental Social Psychology</w:t>
      </w:r>
      <w:r w:rsidRPr="00CE781E">
        <w:t xml:space="preserve">, </w:t>
      </w:r>
      <w:r w:rsidRPr="00CE781E">
        <w:rPr>
          <w:i/>
          <w:iCs/>
        </w:rPr>
        <w:t>18</w:t>
      </w:r>
      <w:r w:rsidRPr="00CE781E">
        <w:t>(1), 89–104.</w:t>
      </w:r>
    </w:p>
    <w:p w14:paraId="27E4331D" w14:textId="1CC7243D" w:rsidR="008919E2" w:rsidRPr="00CE781E" w:rsidRDefault="009244B4" w:rsidP="006263B5">
      <w:pPr>
        <w:ind w:left="720" w:hanging="720"/>
      </w:pPr>
      <w:r w:rsidRPr="00CE781E">
        <w:lastRenderedPageBreak/>
        <w:t xml:space="preserve">Shariff, A. F., &amp; Tracy, J. L. (2009). Knowing Who’s Boss: Implicit Perceptions of Status </w:t>
      </w:r>
      <w:proofErr w:type="gramStart"/>
      <w:r w:rsidRPr="00CE781E">
        <w:t>From</w:t>
      </w:r>
      <w:proofErr w:type="gramEnd"/>
      <w:r w:rsidRPr="00CE781E">
        <w:t xml:space="preserve"> the Nonverbal Expression of Pride. </w:t>
      </w:r>
      <w:r w:rsidRPr="00CE781E">
        <w:rPr>
          <w:i/>
          <w:iCs/>
        </w:rPr>
        <w:t>Emotion</w:t>
      </w:r>
      <w:r w:rsidRPr="00CE781E">
        <w:t xml:space="preserve">, </w:t>
      </w:r>
      <w:r w:rsidRPr="00CE781E">
        <w:rPr>
          <w:i/>
          <w:iCs/>
        </w:rPr>
        <w:t>9</w:t>
      </w:r>
      <w:r w:rsidRPr="00CE781E">
        <w:t>, 631–639.</w:t>
      </w:r>
    </w:p>
    <w:p w14:paraId="5B92AA76" w14:textId="1EC5FE85" w:rsidR="009244B4" w:rsidRPr="00CE781E" w:rsidRDefault="009244B4" w:rsidP="006263B5">
      <w:pPr>
        <w:ind w:left="720" w:hanging="720"/>
      </w:pPr>
      <w:proofErr w:type="spellStart"/>
      <w:r w:rsidRPr="00CE781E">
        <w:t>Simonsohn</w:t>
      </w:r>
      <w:proofErr w:type="spellEnd"/>
      <w:r w:rsidRPr="00CE781E">
        <w:t>, U. (2015). Small telescopes: Detectability and the evaluation of replication results. </w:t>
      </w:r>
      <w:r w:rsidRPr="00CE781E">
        <w:rPr>
          <w:i/>
          <w:iCs/>
        </w:rPr>
        <w:t xml:space="preserve">Psychological </w:t>
      </w:r>
      <w:r w:rsidR="001D5BC4" w:rsidRPr="00CE781E">
        <w:rPr>
          <w:i/>
          <w:iCs/>
        </w:rPr>
        <w:t>S</w:t>
      </w:r>
      <w:r w:rsidRPr="00CE781E">
        <w:rPr>
          <w:i/>
          <w:iCs/>
        </w:rPr>
        <w:t>cience</w:t>
      </w:r>
      <w:r w:rsidRPr="00CE781E">
        <w:t>, </w:t>
      </w:r>
      <w:r w:rsidRPr="00CE781E">
        <w:rPr>
          <w:i/>
          <w:iCs/>
        </w:rPr>
        <w:t>26</w:t>
      </w:r>
      <w:r w:rsidRPr="00CE781E">
        <w:t>(5), 559-569.</w:t>
      </w:r>
    </w:p>
    <w:p w14:paraId="20450128" w14:textId="124A118F" w:rsidR="006F6E6B" w:rsidRDefault="006F6E6B" w:rsidP="00DD39E1">
      <w:pPr>
        <w:pStyle w:val="Bibliography"/>
      </w:pPr>
      <w:r w:rsidRPr="002A33B9">
        <w:t xml:space="preserve">Smart Richman, L., &amp; Leary, M. R. (2009). Reactions to discrimination, stigmatization, ostracism, and other forms of interpersonal rejection: A </w:t>
      </w:r>
      <w:proofErr w:type="spellStart"/>
      <w:r w:rsidRPr="002A33B9">
        <w:t>multimotive</w:t>
      </w:r>
      <w:proofErr w:type="spellEnd"/>
      <w:r w:rsidRPr="002A33B9">
        <w:t xml:space="preserve"> model. </w:t>
      </w:r>
      <w:r w:rsidRPr="002A33B9">
        <w:rPr>
          <w:i/>
          <w:iCs/>
        </w:rPr>
        <w:t>Psychological Review</w:t>
      </w:r>
      <w:r w:rsidRPr="002A33B9">
        <w:t xml:space="preserve">, </w:t>
      </w:r>
      <w:r w:rsidRPr="002A33B9">
        <w:rPr>
          <w:i/>
          <w:iCs/>
        </w:rPr>
        <w:t>116</w:t>
      </w:r>
      <w:r w:rsidRPr="002A33B9">
        <w:t>(2), 365–383.</w:t>
      </w:r>
    </w:p>
    <w:p w14:paraId="1903CE29" w14:textId="1A6B450F" w:rsidR="009244B4" w:rsidRPr="00CE781E" w:rsidRDefault="009244B4" w:rsidP="00DD39E1">
      <w:pPr>
        <w:pStyle w:val="Bibliography"/>
      </w:pPr>
      <w:r w:rsidRPr="00CE781E">
        <w:t xml:space="preserve">Sugiyama, L. S. (2004). Illness, injury, and disability among </w:t>
      </w:r>
      <w:proofErr w:type="spellStart"/>
      <w:r w:rsidRPr="00CE781E">
        <w:t>Shiwiar</w:t>
      </w:r>
      <w:proofErr w:type="spellEnd"/>
      <w:r w:rsidRPr="00CE781E">
        <w:t xml:space="preserve"> forager-horticulturists: Implications of health-risk buffering for the evolution of human life history. </w:t>
      </w:r>
      <w:r w:rsidRPr="00CE781E">
        <w:rPr>
          <w:i/>
          <w:iCs/>
        </w:rPr>
        <w:t>American Journal of Physical Anthropology</w:t>
      </w:r>
      <w:r w:rsidRPr="00CE781E">
        <w:t xml:space="preserve">, </w:t>
      </w:r>
      <w:r w:rsidRPr="00CE781E">
        <w:rPr>
          <w:i/>
          <w:iCs/>
        </w:rPr>
        <w:t>123</w:t>
      </w:r>
      <w:r w:rsidRPr="00CE781E">
        <w:t>, 371–389.</w:t>
      </w:r>
    </w:p>
    <w:p w14:paraId="4208C1ED" w14:textId="77777777" w:rsidR="009244B4" w:rsidRPr="00CE781E" w:rsidRDefault="009244B4" w:rsidP="00DD39E1">
      <w:pPr>
        <w:pStyle w:val="Bibliography"/>
      </w:pPr>
      <w:r w:rsidRPr="00CE781E">
        <w:t>Sznycer, D. (2010). Cognitive adaptations for calibrating welfare tradeoff motivations, with special reference to the emotion of shame (Doctoral dissertation). University of California, Santa Barbara.</w:t>
      </w:r>
    </w:p>
    <w:p w14:paraId="18BBD710" w14:textId="3E2F84D5" w:rsidR="00307F3D" w:rsidRPr="00CE781E" w:rsidRDefault="008E6CA2" w:rsidP="006263B5">
      <w:pPr>
        <w:pStyle w:val="Bibliography"/>
      </w:pPr>
      <w:r w:rsidRPr="00CE781E">
        <w:t>Sznycer, D. (</w:t>
      </w:r>
      <w:r w:rsidR="00E06951" w:rsidRPr="00CE781E">
        <w:t>2019</w:t>
      </w:r>
      <w:r w:rsidRPr="00CE781E">
        <w:t>). Forms and functions of the self-conscious emotions. </w:t>
      </w:r>
      <w:r w:rsidRPr="00CE781E">
        <w:rPr>
          <w:i/>
          <w:iCs/>
        </w:rPr>
        <w:t>Trends in Cognitive Sciences</w:t>
      </w:r>
      <w:r w:rsidR="002B0A48" w:rsidRPr="00CE781E">
        <w:rPr>
          <w:i/>
          <w:iCs/>
        </w:rPr>
        <w:t>,</w:t>
      </w:r>
      <w:r w:rsidR="00AD2377" w:rsidRPr="00CE781E">
        <w:rPr>
          <w:i/>
          <w:iCs/>
        </w:rPr>
        <w:t xml:space="preserve"> </w:t>
      </w:r>
      <w:r w:rsidR="002B0A48" w:rsidRPr="00CE781E">
        <w:rPr>
          <w:i/>
          <w:iCs/>
        </w:rPr>
        <w:t>23(2)</w:t>
      </w:r>
      <w:r w:rsidR="00AD2377" w:rsidRPr="00CE781E">
        <w:rPr>
          <w:iCs/>
        </w:rPr>
        <w:t>, 143</w:t>
      </w:r>
      <w:r w:rsidR="00AD2377" w:rsidRPr="00CE781E">
        <w:t>–</w:t>
      </w:r>
      <w:r w:rsidR="002B0A48" w:rsidRPr="00CE781E">
        <w:rPr>
          <w:iCs/>
        </w:rPr>
        <w:t>157.</w:t>
      </w:r>
    </w:p>
    <w:p w14:paraId="6504826D" w14:textId="179A625A" w:rsidR="009244B4" w:rsidRPr="00CE781E" w:rsidRDefault="009244B4" w:rsidP="00DD39E1">
      <w:pPr>
        <w:pStyle w:val="Bibliography"/>
      </w:pPr>
      <w:r w:rsidRPr="00CE781E">
        <w:t xml:space="preserve">Sznycer, D., Schniter, E., Tooby, J., &amp; Cosmides, L. (2015). Regulatory adaptations for delivering information: the case of confession. </w:t>
      </w:r>
      <w:r w:rsidRPr="00CE781E">
        <w:rPr>
          <w:i/>
          <w:iCs/>
        </w:rPr>
        <w:t>Evolution and Human Behavior</w:t>
      </w:r>
      <w:r w:rsidRPr="00CE781E">
        <w:t xml:space="preserve">, </w:t>
      </w:r>
      <w:r w:rsidRPr="00CE781E">
        <w:rPr>
          <w:i/>
          <w:iCs/>
        </w:rPr>
        <w:t>36</w:t>
      </w:r>
      <w:r w:rsidRPr="00CE781E">
        <w:t>, 44–51.</w:t>
      </w:r>
    </w:p>
    <w:p w14:paraId="790C8DEC" w14:textId="212FFE6F" w:rsidR="009244B4" w:rsidRPr="00CE781E" w:rsidRDefault="009244B4" w:rsidP="00033129">
      <w:pPr>
        <w:pStyle w:val="Bibliography"/>
      </w:pPr>
      <w:r w:rsidRPr="00CE781E">
        <w:t>Sznycer, D</w:t>
      </w:r>
      <w:r w:rsidR="00152431" w:rsidRPr="00CE781E">
        <w:t>.</w:t>
      </w:r>
      <w:r w:rsidRPr="00CE781E">
        <w:t xml:space="preserve">, Al-Shawaf, L., </w:t>
      </w:r>
      <w:proofErr w:type="spellStart"/>
      <w:r w:rsidRPr="00CE781E">
        <w:t>Bereby</w:t>
      </w:r>
      <w:proofErr w:type="spellEnd"/>
      <w:r w:rsidRPr="00CE781E">
        <w:t xml:space="preserve">-Meyer, Y., Curry, O. S., De Smet, D., Ermer, E., … </w:t>
      </w:r>
      <w:r w:rsidR="00357678" w:rsidRPr="00CE781E">
        <w:rPr>
          <w:color w:val="000000"/>
        </w:rPr>
        <w:t> Tooby, J.</w:t>
      </w:r>
      <w:r w:rsidRPr="00CE781E">
        <w:t xml:space="preserve"> (2017). Cross-cultural regularities in the cognitive architecture of pride. </w:t>
      </w:r>
      <w:r w:rsidRPr="00CE781E">
        <w:rPr>
          <w:i/>
          <w:iCs/>
        </w:rPr>
        <w:t>Proceedings of the National Academy of Sciences</w:t>
      </w:r>
      <w:r w:rsidRPr="00CE781E">
        <w:t xml:space="preserve">, </w:t>
      </w:r>
      <w:r w:rsidRPr="00CE781E">
        <w:rPr>
          <w:i/>
          <w:iCs/>
        </w:rPr>
        <w:t>114</w:t>
      </w:r>
      <w:r w:rsidRPr="00CE781E">
        <w:t>(8), 1874–1879.</w:t>
      </w:r>
    </w:p>
    <w:p w14:paraId="71ADA060" w14:textId="49409D60" w:rsidR="009244B4" w:rsidRPr="00CE781E" w:rsidRDefault="009244B4" w:rsidP="00033129">
      <w:pPr>
        <w:pStyle w:val="Bibliography"/>
      </w:pPr>
      <w:r w:rsidRPr="00CE781E">
        <w:lastRenderedPageBreak/>
        <w:t>Sznycer, D</w:t>
      </w:r>
      <w:r w:rsidR="00152431" w:rsidRPr="00CE781E">
        <w:t>.</w:t>
      </w:r>
      <w:r w:rsidRPr="00CE781E">
        <w:t xml:space="preserve">, Tooby, J., Cosmides, L., Porat, R., Shalvi, S., &amp; Halperin, E. (2016). Shame closely tracks the threat of devaluation by others, even across cultures. </w:t>
      </w:r>
      <w:r w:rsidRPr="00CE781E">
        <w:rPr>
          <w:i/>
          <w:iCs/>
        </w:rPr>
        <w:t>Proceedings of the National Academy of Sciences</w:t>
      </w:r>
      <w:r w:rsidRPr="00CE781E">
        <w:t xml:space="preserve">, </w:t>
      </w:r>
      <w:r w:rsidRPr="00CE781E">
        <w:rPr>
          <w:i/>
          <w:iCs/>
        </w:rPr>
        <w:t>113</w:t>
      </w:r>
      <w:r w:rsidRPr="00CE781E">
        <w:t>(10), 2625–2630.</w:t>
      </w:r>
    </w:p>
    <w:p w14:paraId="534A3D7B" w14:textId="096202DE" w:rsidR="009244B4" w:rsidRPr="00CE781E" w:rsidRDefault="009244B4" w:rsidP="00033129">
      <w:pPr>
        <w:pStyle w:val="Bibliography"/>
      </w:pPr>
      <w:r w:rsidRPr="00CE781E">
        <w:t>Sznycer, D</w:t>
      </w:r>
      <w:r w:rsidR="00152431" w:rsidRPr="00CE781E">
        <w:t>.</w:t>
      </w:r>
      <w:r w:rsidRPr="00CE781E">
        <w:t xml:space="preserve">, Xygalatas, D., Agey, E., Alami, S., An, X.-F., </w:t>
      </w:r>
      <w:proofErr w:type="spellStart"/>
      <w:r w:rsidRPr="00CE781E">
        <w:t>Ananyeva</w:t>
      </w:r>
      <w:proofErr w:type="spellEnd"/>
      <w:r w:rsidRPr="00CE781E">
        <w:t xml:space="preserve">, K. I., … </w:t>
      </w:r>
      <w:r w:rsidR="00357678" w:rsidRPr="00CE781E">
        <w:rPr>
          <w:color w:val="000000"/>
        </w:rPr>
        <w:t> Tooby, J.</w:t>
      </w:r>
      <w:r w:rsidRPr="00CE781E">
        <w:t xml:space="preserve"> (2018). Cross-cultural invariances in the architecture of shame. </w:t>
      </w:r>
      <w:r w:rsidRPr="00CE781E">
        <w:rPr>
          <w:i/>
          <w:iCs/>
        </w:rPr>
        <w:t>Proceedings of the National Academy of Sciences</w:t>
      </w:r>
      <w:r w:rsidRPr="00CE781E">
        <w:t xml:space="preserve">, </w:t>
      </w:r>
      <w:r w:rsidRPr="00CE781E">
        <w:rPr>
          <w:i/>
          <w:iCs/>
        </w:rPr>
        <w:t>115</w:t>
      </w:r>
      <w:r w:rsidRPr="00CE781E">
        <w:t>(39), 9702–9707.</w:t>
      </w:r>
    </w:p>
    <w:p w14:paraId="62257199" w14:textId="37ED9282" w:rsidR="009244B4" w:rsidRPr="00CE781E" w:rsidRDefault="009244B4" w:rsidP="00033129">
      <w:pPr>
        <w:pStyle w:val="Bibliography"/>
      </w:pPr>
      <w:r w:rsidRPr="00CE781E">
        <w:t>Sznycer, D</w:t>
      </w:r>
      <w:r w:rsidR="00152431" w:rsidRPr="00CE781E">
        <w:t>.</w:t>
      </w:r>
      <w:r w:rsidRPr="00CE781E">
        <w:t xml:space="preserve">, Xygalatas, D., Alami, S., An, X.-F., </w:t>
      </w:r>
      <w:proofErr w:type="spellStart"/>
      <w:r w:rsidRPr="00CE781E">
        <w:t>Ananyeva</w:t>
      </w:r>
      <w:proofErr w:type="spellEnd"/>
      <w:r w:rsidRPr="00CE781E">
        <w:t xml:space="preserve">, K. I., Fukushima, S., … </w:t>
      </w:r>
      <w:r w:rsidR="00357678" w:rsidRPr="00CE781E">
        <w:rPr>
          <w:color w:val="000000"/>
        </w:rPr>
        <w:t> Tooby, J.</w:t>
      </w:r>
      <w:r w:rsidRPr="00CE781E">
        <w:t xml:space="preserve"> (2018). Invariances in the architecture of pride across small-scale societies. </w:t>
      </w:r>
      <w:r w:rsidRPr="00CE781E">
        <w:rPr>
          <w:i/>
          <w:iCs/>
        </w:rPr>
        <w:t>Proceedings of the National Academy of Sciences</w:t>
      </w:r>
      <w:r w:rsidRPr="00CE781E">
        <w:t xml:space="preserve">, </w:t>
      </w:r>
      <w:r w:rsidRPr="00CE781E">
        <w:rPr>
          <w:i/>
          <w:iCs/>
        </w:rPr>
        <w:t>115</w:t>
      </w:r>
      <w:r w:rsidRPr="00CE781E">
        <w:t>(33), 8322–8327.</w:t>
      </w:r>
    </w:p>
    <w:p w14:paraId="3CF8BD87" w14:textId="77777777" w:rsidR="002374D0" w:rsidRPr="00CE781E" w:rsidRDefault="002374D0" w:rsidP="00033129">
      <w:pPr>
        <w:pStyle w:val="Bibliography"/>
      </w:pPr>
      <w:r w:rsidRPr="00CE781E">
        <w:t xml:space="preserve">Tangney, J. P. (1991). Moral affect: The good, the bad, and the ugly. </w:t>
      </w:r>
      <w:r w:rsidRPr="00CE781E">
        <w:rPr>
          <w:i/>
          <w:iCs/>
        </w:rPr>
        <w:t>Journal of Personality and Social Psychology</w:t>
      </w:r>
      <w:r w:rsidRPr="00CE781E">
        <w:t xml:space="preserve">, </w:t>
      </w:r>
      <w:r w:rsidRPr="00CE781E">
        <w:rPr>
          <w:i/>
          <w:iCs/>
        </w:rPr>
        <w:t>61</w:t>
      </w:r>
      <w:r w:rsidRPr="00CE781E">
        <w:t>, 598–607.</w:t>
      </w:r>
    </w:p>
    <w:p w14:paraId="5183D339" w14:textId="74346985" w:rsidR="009244B4" w:rsidRPr="00CE781E" w:rsidRDefault="009244B4" w:rsidP="00033129">
      <w:pPr>
        <w:pStyle w:val="Bibliography"/>
      </w:pPr>
      <w:r w:rsidRPr="00CE781E">
        <w:t xml:space="preserve">Tangney, J. P., Wagner, P., Fletcher, C., &amp; </w:t>
      </w:r>
      <w:proofErr w:type="spellStart"/>
      <w:r w:rsidRPr="00CE781E">
        <w:t>Gramzow</w:t>
      </w:r>
      <w:proofErr w:type="spellEnd"/>
      <w:r w:rsidRPr="00CE781E">
        <w:t xml:space="preserve">, R. (1992). Shamed into anger? The relation of shame and guilt to anger and self-reported aggression. </w:t>
      </w:r>
      <w:r w:rsidRPr="00CE781E">
        <w:rPr>
          <w:i/>
          <w:iCs/>
        </w:rPr>
        <w:t>Journal of Personality and Social Psychology</w:t>
      </w:r>
      <w:r w:rsidRPr="00CE781E">
        <w:t xml:space="preserve">, </w:t>
      </w:r>
      <w:r w:rsidRPr="00CE781E">
        <w:rPr>
          <w:i/>
          <w:iCs/>
        </w:rPr>
        <w:t>62</w:t>
      </w:r>
      <w:r w:rsidRPr="00CE781E">
        <w:t>, 669–675.</w:t>
      </w:r>
    </w:p>
    <w:p w14:paraId="34FCBBB9" w14:textId="1BCFA7E0" w:rsidR="00C3134E" w:rsidRPr="00CE781E" w:rsidRDefault="00C3134E" w:rsidP="00C3134E">
      <w:pPr>
        <w:pStyle w:val="Bibliography"/>
      </w:pPr>
      <w:r w:rsidRPr="00CE781E">
        <w:t xml:space="preserve">Tangney, J. P., Wagner, P., &amp; </w:t>
      </w:r>
      <w:proofErr w:type="spellStart"/>
      <w:r w:rsidRPr="00CE781E">
        <w:t>Gramzow</w:t>
      </w:r>
      <w:proofErr w:type="spellEnd"/>
      <w:r w:rsidRPr="00CE781E">
        <w:t xml:space="preserve">, R. (1992). Proneness to shame, proneness to guilt, and psychopathology. </w:t>
      </w:r>
      <w:r w:rsidRPr="00CE781E">
        <w:rPr>
          <w:i/>
          <w:iCs/>
        </w:rPr>
        <w:t>Journal of Abnormal Psychology</w:t>
      </w:r>
      <w:r w:rsidRPr="00CE781E">
        <w:t xml:space="preserve">, </w:t>
      </w:r>
      <w:r w:rsidRPr="00CE781E">
        <w:rPr>
          <w:i/>
          <w:iCs/>
        </w:rPr>
        <w:t>101</w:t>
      </w:r>
      <w:r w:rsidRPr="00CE781E">
        <w:t>, 469–478.</w:t>
      </w:r>
    </w:p>
    <w:p w14:paraId="494B06FA" w14:textId="71C85A21" w:rsidR="009244B4" w:rsidRPr="00CE781E" w:rsidRDefault="009244B4" w:rsidP="00033129">
      <w:pPr>
        <w:pStyle w:val="Bibliography"/>
      </w:pPr>
      <w:r w:rsidRPr="00CE781E">
        <w:t xml:space="preserve">Thomas, K. A., DeScioli, P., &amp; Pinker, S. (2018). Common knowledge, coordination, and the logic of self-conscious emotions. </w:t>
      </w:r>
      <w:r w:rsidRPr="00CE781E">
        <w:rPr>
          <w:i/>
          <w:iCs/>
        </w:rPr>
        <w:t>Evolution and Human Behavior</w:t>
      </w:r>
      <w:r w:rsidRPr="00CE781E">
        <w:t xml:space="preserve">, </w:t>
      </w:r>
      <w:r w:rsidRPr="00CE781E">
        <w:rPr>
          <w:i/>
          <w:iCs/>
        </w:rPr>
        <w:t>39</w:t>
      </w:r>
      <w:r w:rsidRPr="00CE781E">
        <w:t>(2), 179–190.</w:t>
      </w:r>
    </w:p>
    <w:p w14:paraId="5E57736B" w14:textId="77777777" w:rsidR="009244B4" w:rsidRPr="00CE781E" w:rsidRDefault="009244B4" w:rsidP="00033129">
      <w:pPr>
        <w:pStyle w:val="Bibliography"/>
      </w:pPr>
      <w:r w:rsidRPr="00CE781E">
        <w:t>Tooby, J., Cosmides, L., Sell, A., Lieberman, D., &amp; Sznycer, D. (2008). Internal regulatory variables and the design of human motivation: A computational and evolutionary approach. In A. J. Elliot (Ed.) (pp. 251–271). Mahwah, NJ: Lawrence Erlbaum Associates.</w:t>
      </w:r>
    </w:p>
    <w:p w14:paraId="5BF3BE77" w14:textId="77777777" w:rsidR="009244B4" w:rsidRPr="00CE781E" w:rsidRDefault="009244B4" w:rsidP="00033129">
      <w:pPr>
        <w:pStyle w:val="Bibliography"/>
      </w:pPr>
      <w:r w:rsidRPr="00CE781E">
        <w:lastRenderedPageBreak/>
        <w:t xml:space="preserve">Tracy, J. L., &amp; Matsumoto, D. (2008). The spontaneous display of pride and shame: Evidence for biologically innate nonverbal displays. </w:t>
      </w:r>
      <w:r w:rsidRPr="00CE781E">
        <w:rPr>
          <w:i/>
          <w:iCs/>
        </w:rPr>
        <w:t>Proceedings of the National Academy of Sciences</w:t>
      </w:r>
      <w:r w:rsidRPr="00CE781E">
        <w:t xml:space="preserve">, </w:t>
      </w:r>
      <w:r w:rsidRPr="00CE781E">
        <w:rPr>
          <w:i/>
          <w:iCs/>
        </w:rPr>
        <w:t>105</w:t>
      </w:r>
      <w:r w:rsidRPr="00CE781E">
        <w:t>, 11655–11660.</w:t>
      </w:r>
    </w:p>
    <w:p w14:paraId="30DEB8F8" w14:textId="301A679C" w:rsidR="009244B4" w:rsidRPr="00CE781E" w:rsidRDefault="009244B4" w:rsidP="00033129">
      <w:pPr>
        <w:pStyle w:val="Bibliography"/>
      </w:pPr>
      <w:r w:rsidRPr="00CE781E">
        <w:t>Tracy, J</w:t>
      </w:r>
      <w:r w:rsidR="00F867F2" w:rsidRPr="00CE781E">
        <w:t>.</w:t>
      </w:r>
      <w:r w:rsidRPr="00CE781E">
        <w:t xml:space="preserve"> L. (2016). Take pride: Why the deadliest sin holds the secret to human success. Houghton Mifflin Harcourt New York, NY.</w:t>
      </w:r>
    </w:p>
    <w:p w14:paraId="00EE4FA6" w14:textId="3DFF0305" w:rsidR="001F299A" w:rsidRPr="00CE781E" w:rsidRDefault="001F299A" w:rsidP="00033129">
      <w:pPr>
        <w:pStyle w:val="Bibliography"/>
      </w:pPr>
      <w:r w:rsidRPr="00CE781E">
        <w:t>Tracy, J. L., &amp; Robins, R. W. (2014). Conceptual and empirical strengths of the authentic/hubristic model of pride.</w:t>
      </w:r>
      <w:r w:rsidR="0099013F" w:rsidRPr="00CE781E">
        <w:t xml:space="preserve"> </w:t>
      </w:r>
      <w:r w:rsidR="0099013F" w:rsidRPr="00CE781E">
        <w:rPr>
          <w:i/>
          <w:iCs/>
        </w:rPr>
        <w:t>Emotion, 14</w:t>
      </w:r>
      <w:r w:rsidR="0099013F" w:rsidRPr="00CE781E">
        <w:t>, 33–37.</w:t>
      </w:r>
    </w:p>
    <w:p w14:paraId="6B6ABE7C" w14:textId="2EC7119D" w:rsidR="009244B4" w:rsidRPr="00CE781E" w:rsidRDefault="009244B4" w:rsidP="00033129">
      <w:pPr>
        <w:pStyle w:val="Bibliography"/>
      </w:pPr>
      <w:r w:rsidRPr="00CE781E">
        <w:t>Tracy, J</w:t>
      </w:r>
      <w:r w:rsidR="001F299A" w:rsidRPr="00CE781E">
        <w:t>.</w:t>
      </w:r>
      <w:r w:rsidRPr="00CE781E">
        <w:t xml:space="preserve"> L., &amp; Robins, R. W. (2007). The Prototypical Pride Expression: Development of a Nonverbal Behavior Coding System. </w:t>
      </w:r>
      <w:r w:rsidRPr="00CE781E">
        <w:rPr>
          <w:i/>
          <w:iCs/>
        </w:rPr>
        <w:t>Emotion</w:t>
      </w:r>
      <w:r w:rsidRPr="00CE781E">
        <w:t xml:space="preserve">, </w:t>
      </w:r>
      <w:r w:rsidRPr="00CE781E">
        <w:rPr>
          <w:i/>
          <w:iCs/>
        </w:rPr>
        <w:t>7</w:t>
      </w:r>
      <w:r w:rsidRPr="00CE781E">
        <w:t>, 789–801.</w:t>
      </w:r>
    </w:p>
    <w:p w14:paraId="791A8451" w14:textId="0005A91D" w:rsidR="009244B4" w:rsidRPr="00CE781E" w:rsidRDefault="009244B4" w:rsidP="00033129">
      <w:pPr>
        <w:pStyle w:val="Bibliography"/>
      </w:pPr>
      <w:r w:rsidRPr="00CE781E">
        <w:t>Tracy, J</w:t>
      </w:r>
      <w:r w:rsidR="00F867F2" w:rsidRPr="00CE781E">
        <w:t>.</w:t>
      </w:r>
      <w:r w:rsidRPr="00CE781E">
        <w:t xml:space="preserve"> L., &amp; Robins, R. W. (2008). The Nonverbal Expression of Pride: Evidence for Cross-Cultural Recognition. </w:t>
      </w:r>
      <w:r w:rsidRPr="00CE781E">
        <w:rPr>
          <w:i/>
          <w:iCs/>
        </w:rPr>
        <w:t>Journal of Personality and Social Psychology</w:t>
      </w:r>
      <w:r w:rsidRPr="00CE781E">
        <w:t xml:space="preserve">, </w:t>
      </w:r>
      <w:r w:rsidRPr="00CE781E">
        <w:rPr>
          <w:i/>
          <w:iCs/>
        </w:rPr>
        <w:t>94</w:t>
      </w:r>
      <w:r w:rsidRPr="00CE781E">
        <w:t>, 516–530.</w:t>
      </w:r>
    </w:p>
    <w:p w14:paraId="09531F93" w14:textId="74355E0D" w:rsidR="009244B4" w:rsidRPr="00CE781E" w:rsidRDefault="009244B4" w:rsidP="00033129">
      <w:pPr>
        <w:pStyle w:val="Bibliography"/>
      </w:pPr>
      <w:r w:rsidRPr="00CE781E">
        <w:t xml:space="preserve">Tracy, </w:t>
      </w:r>
      <w:r w:rsidR="00F867F2" w:rsidRPr="00CE781E">
        <w:t xml:space="preserve">J. </w:t>
      </w:r>
      <w:r w:rsidRPr="00CE781E">
        <w:t xml:space="preserve">L., Robins, R. W., &amp; Lagattuta, K. H. (2005). Can Children Recognize Pride? </w:t>
      </w:r>
      <w:r w:rsidRPr="00CE781E">
        <w:rPr>
          <w:i/>
          <w:iCs/>
        </w:rPr>
        <w:t>Emotion</w:t>
      </w:r>
      <w:r w:rsidRPr="00CE781E">
        <w:t xml:space="preserve">, </w:t>
      </w:r>
      <w:r w:rsidRPr="00CE781E">
        <w:rPr>
          <w:i/>
          <w:iCs/>
        </w:rPr>
        <w:t>5</w:t>
      </w:r>
      <w:r w:rsidRPr="00CE781E">
        <w:t>, 251–257.</w:t>
      </w:r>
    </w:p>
    <w:p w14:paraId="54EEFF87" w14:textId="3E66127C" w:rsidR="009244B4" w:rsidRPr="00CE781E" w:rsidRDefault="009244B4" w:rsidP="00033129">
      <w:pPr>
        <w:pStyle w:val="Bibliography"/>
      </w:pPr>
      <w:r w:rsidRPr="00CE781E">
        <w:t xml:space="preserve">Tracy, </w:t>
      </w:r>
      <w:r w:rsidR="00F867F2" w:rsidRPr="00CE781E">
        <w:t>J.</w:t>
      </w:r>
      <w:r w:rsidRPr="00CE781E">
        <w:t xml:space="preserve"> L., Shariff, A. F., &amp; Cheng, J. T. (2010). A naturalist’s view of pride. </w:t>
      </w:r>
      <w:r w:rsidRPr="00CE781E">
        <w:rPr>
          <w:i/>
          <w:iCs/>
        </w:rPr>
        <w:t>Emotion Review</w:t>
      </w:r>
      <w:r w:rsidRPr="00CE781E">
        <w:t xml:space="preserve">, </w:t>
      </w:r>
      <w:r w:rsidRPr="00CE781E">
        <w:rPr>
          <w:i/>
          <w:iCs/>
        </w:rPr>
        <w:t>2</w:t>
      </w:r>
      <w:r w:rsidRPr="00CE781E">
        <w:t>(2), 163–177.</w:t>
      </w:r>
    </w:p>
    <w:p w14:paraId="2709BB5C" w14:textId="77777777" w:rsidR="00946716" w:rsidRPr="002A33B9" w:rsidRDefault="00946716" w:rsidP="00946716">
      <w:pPr>
        <w:pStyle w:val="Bibliography"/>
      </w:pPr>
      <w:r w:rsidRPr="002A33B9">
        <w:t xml:space="preserve">Van </w:t>
      </w:r>
      <w:proofErr w:type="spellStart"/>
      <w:r w:rsidRPr="002A33B9">
        <w:t>Beest</w:t>
      </w:r>
      <w:proofErr w:type="spellEnd"/>
      <w:r w:rsidRPr="002A33B9">
        <w:t xml:space="preserve">, I., &amp; Williams, K. D. (2006). When inclusion costs and ostracism </w:t>
      </w:r>
      <w:proofErr w:type="gramStart"/>
      <w:r w:rsidRPr="002A33B9">
        <w:t>pays</w:t>
      </w:r>
      <w:proofErr w:type="gramEnd"/>
      <w:r w:rsidRPr="002A33B9">
        <w:t xml:space="preserve">, ostracism still hurts. </w:t>
      </w:r>
      <w:r w:rsidRPr="002A33B9">
        <w:rPr>
          <w:i/>
          <w:iCs/>
        </w:rPr>
        <w:t>Journal of Personality and Social Psychology</w:t>
      </w:r>
      <w:r w:rsidRPr="002A33B9">
        <w:t xml:space="preserve">, </w:t>
      </w:r>
      <w:r w:rsidRPr="002A33B9">
        <w:rPr>
          <w:i/>
          <w:iCs/>
        </w:rPr>
        <w:t>91</w:t>
      </w:r>
      <w:r w:rsidRPr="002A33B9">
        <w:t>(5), 918–928.</w:t>
      </w:r>
    </w:p>
    <w:p w14:paraId="6F71468F" w14:textId="28160F11" w:rsidR="00D31E18" w:rsidRPr="00CE781E" w:rsidRDefault="00921471" w:rsidP="00D31E18">
      <w:pPr>
        <w:pStyle w:val="Bibliography"/>
      </w:pPr>
      <w:proofErr w:type="spellStart"/>
      <w:r w:rsidRPr="00CE781E">
        <w:t>Verhagen</w:t>
      </w:r>
      <w:proofErr w:type="spellEnd"/>
      <w:r w:rsidRPr="00CE781E">
        <w:t xml:space="preserve">, J., &amp; </w:t>
      </w:r>
      <w:proofErr w:type="spellStart"/>
      <w:r w:rsidRPr="00CE781E">
        <w:t>Wagenmakers</w:t>
      </w:r>
      <w:proofErr w:type="spellEnd"/>
      <w:r w:rsidRPr="00CE781E">
        <w:t>, E. J. (2014). Bayesian tests to quantify the result of a replication</w:t>
      </w:r>
      <w:r w:rsidR="006E7BDD" w:rsidRPr="00CE781E">
        <w:t xml:space="preserve"> </w:t>
      </w:r>
      <w:r w:rsidRPr="00CE781E">
        <w:t xml:space="preserve">attempt. </w:t>
      </w:r>
      <w:r w:rsidRPr="00CE781E">
        <w:rPr>
          <w:i/>
          <w:iCs/>
        </w:rPr>
        <w:t>Journal of Experimental Psychology: General, 143(4)</w:t>
      </w:r>
      <w:r w:rsidRPr="00CE781E">
        <w:t>, 1457.</w:t>
      </w:r>
    </w:p>
    <w:p w14:paraId="1C2FBF0D" w14:textId="670BDCD5" w:rsidR="00D31E18" w:rsidRPr="00CE781E" w:rsidRDefault="00D31E18" w:rsidP="00D31E18">
      <w:pPr>
        <w:pStyle w:val="Bibliography"/>
      </w:pPr>
      <w:proofErr w:type="spellStart"/>
      <w:r w:rsidRPr="00CE781E">
        <w:t>Wagenmakers</w:t>
      </w:r>
      <w:proofErr w:type="spellEnd"/>
      <w:r w:rsidRPr="00CE781E">
        <w:t xml:space="preserve">, E. J., </w:t>
      </w:r>
      <w:proofErr w:type="spellStart"/>
      <w:r w:rsidRPr="00CE781E">
        <w:t>Verhagen</w:t>
      </w:r>
      <w:proofErr w:type="spellEnd"/>
      <w:r w:rsidRPr="00CE781E">
        <w:t xml:space="preserve">, J., &amp; Ly, A. (2016). How to quantify the evidence for the absence of a correlation. </w:t>
      </w:r>
      <w:r w:rsidRPr="00CE781E">
        <w:rPr>
          <w:i/>
        </w:rPr>
        <w:t>Behavior research methods, 48</w:t>
      </w:r>
      <w:r w:rsidRPr="00CE781E">
        <w:t>, 413-426.</w:t>
      </w:r>
    </w:p>
    <w:p w14:paraId="56846342" w14:textId="0F8F7D60" w:rsidR="00921471" w:rsidRPr="00CE781E" w:rsidRDefault="00921471" w:rsidP="006263B5">
      <w:pPr>
        <w:pStyle w:val="Bibliography"/>
      </w:pPr>
      <w:proofErr w:type="spellStart"/>
      <w:r w:rsidRPr="00CE781E">
        <w:lastRenderedPageBreak/>
        <w:t>Wagenmakers</w:t>
      </w:r>
      <w:proofErr w:type="spellEnd"/>
      <w:r w:rsidRPr="00CE781E">
        <w:t xml:space="preserve">, E. J., </w:t>
      </w:r>
      <w:proofErr w:type="spellStart"/>
      <w:r w:rsidRPr="00CE781E">
        <w:t>Wetzels</w:t>
      </w:r>
      <w:proofErr w:type="spellEnd"/>
      <w:r w:rsidRPr="00CE781E">
        <w:t xml:space="preserve">, R., </w:t>
      </w:r>
      <w:proofErr w:type="spellStart"/>
      <w:r w:rsidRPr="00CE781E">
        <w:t>Borsboom</w:t>
      </w:r>
      <w:proofErr w:type="spellEnd"/>
      <w:r w:rsidRPr="00CE781E">
        <w:t xml:space="preserve">, D., van der Maas, H. L., &amp; </w:t>
      </w:r>
      <w:proofErr w:type="spellStart"/>
      <w:r w:rsidRPr="00CE781E">
        <w:t>Kievit</w:t>
      </w:r>
      <w:proofErr w:type="spellEnd"/>
      <w:r w:rsidRPr="00CE781E">
        <w:t xml:space="preserve">, R. A. (2012). An agenda for purely confirmatory research. </w:t>
      </w:r>
      <w:r w:rsidRPr="00CE781E">
        <w:rPr>
          <w:i/>
          <w:iCs/>
        </w:rPr>
        <w:t>Perspectives on Psychological Science, 7(6)</w:t>
      </w:r>
      <w:r w:rsidRPr="00CE781E">
        <w:t>, 632-638.</w:t>
      </w:r>
    </w:p>
    <w:p w14:paraId="3D4E3000" w14:textId="77777777" w:rsidR="00921471" w:rsidRPr="00CE781E" w:rsidRDefault="00921471" w:rsidP="006263B5">
      <w:pPr>
        <w:pStyle w:val="Bibliography"/>
      </w:pPr>
      <w:r w:rsidRPr="00CE781E">
        <w:t xml:space="preserve">Wasserstein, R. L., &amp; Lazar, N. A. (2016). The ASA’s statement on p-values: context, process, and purpose. </w:t>
      </w:r>
      <w:r w:rsidRPr="00CE781E">
        <w:rPr>
          <w:i/>
          <w:iCs/>
        </w:rPr>
        <w:t>The American Statistician, 70(2)</w:t>
      </w:r>
      <w:r w:rsidRPr="00CE781E">
        <w:t>, 129-133.</w:t>
      </w:r>
      <w:r w:rsidRPr="00CE781E" w:rsidDel="009244B4">
        <w:t xml:space="preserve"> </w:t>
      </w:r>
    </w:p>
    <w:p w14:paraId="6FCDAF90" w14:textId="2CC75721" w:rsidR="009244B4" w:rsidRPr="00CE781E" w:rsidRDefault="009244B4" w:rsidP="00033129">
      <w:pPr>
        <w:pStyle w:val="Bibliography"/>
      </w:pPr>
      <w:proofErr w:type="spellStart"/>
      <w:r w:rsidRPr="00CE781E">
        <w:t>Weisfeld</w:t>
      </w:r>
      <w:proofErr w:type="spellEnd"/>
      <w:r w:rsidRPr="00CE781E">
        <w:t xml:space="preserve">, G. E., &amp; Dillon, L. M. (2012). Applying the dominance hierarchy model to pride and shame, and related behaviors. </w:t>
      </w:r>
      <w:r w:rsidRPr="00CE781E">
        <w:rPr>
          <w:i/>
          <w:iCs/>
        </w:rPr>
        <w:t>Journal of Evolutionary Psychology</w:t>
      </w:r>
      <w:r w:rsidRPr="00CE781E">
        <w:t xml:space="preserve">, </w:t>
      </w:r>
      <w:r w:rsidRPr="00CE781E">
        <w:rPr>
          <w:i/>
          <w:iCs/>
        </w:rPr>
        <w:t>10</w:t>
      </w:r>
      <w:r w:rsidRPr="00CE781E">
        <w:t>(1), 15–41.</w:t>
      </w:r>
    </w:p>
    <w:p w14:paraId="5126233D" w14:textId="3F22C51C" w:rsidR="00D12CEA" w:rsidRDefault="00D12CEA" w:rsidP="00033129">
      <w:pPr>
        <w:pStyle w:val="Bibliography"/>
      </w:pPr>
      <w:r w:rsidRPr="002A33B9">
        <w:t xml:space="preserve">Williams, K. D. (1997). Social ostracism. In </w:t>
      </w:r>
      <w:r w:rsidRPr="002A33B9">
        <w:rPr>
          <w:i/>
          <w:iCs/>
        </w:rPr>
        <w:t>Aversive interpersonal behaviors</w:t>
      </w:r>
      <w:r w:rsidRPr="002A33B9">
        <w:t xml:space="preserve"> (pp. 133–170). Springer.</w:t>
      </w:r>
    </w:p>
    <w:p w14:paraId="40D51921" w14:textId="304B3B13" w:rsidR="009244B4" w:rsidRPr="00CE781E" w:rsidRDefault="009244B4" w:rsidP="00033129">
      <w:pPr>
        <w:pStyle w:val="Bibliography"/>
      </w:pPr>
      <w:r w:rsidRPr="00CE781E">
        <w:t xml:space="preserve">Williams, L. A., &amp; </w:t>
      </w:r>
      <w:proofErr w:type="spellStart"/>
      <w:r w:rsidRPr="00CE781E">
        <w:t>DeSteno</w:t>
      </w:r>
      <w:proofErr w:type="spellEnd"/>
      <w:r w:rsidRPr="00CE781E">
        <w:t xml:space="preserve">, D. (2008). Pride and perseverance: the motivational role of pride. </w:t>
      </w:r>
      <w:r w:rsidRPr="00CE781E">
        <w:rPr>
          <w:i/>
          <w:iCs/>
        </w:rPr>
        <w:t>Journal of Personality and Social Psychology</w:t>
      </w:r>
      <w:r w:rsidRPr="00CE781E">
        <w:t xml:space="preserve">, </w:t>
      </w:r>
      <w:r w:rsidRPr="00CE781E">
        <w:rPr>
          <w:i/>
          <w:iCs/>
        </w:rPr>
        <w:t>94</w:t>
      </w:r>
      <w:r w:rsidRPr="00CE781E">
        <w:t>(6), 1007–1017.</w:t>
      </w:r>
    </w:p>
    <w:p w14:paraId="4D7AAFF1" w14:textId="6CDFE6C0" w:rsidR="00A26EF1" w:rsidRPr="00F64851" w:rsidRDefault="009244B4" w:rsidP="00033129">
      <w:pPr>
        <w:pStyle w:val="Bibliography"/>
      </w:pPr>
      <w:r w:rsidRPr="00CE781E">
        <w:t xml:space="preserve">Zhu, R., Xu, Z., Tang, H., Liu, J., Wang, H., An, Y., … Liu, C. (2018). The effect of shame on anger at others: awareness of the emotion-causing events matters. </w:t>
      </w:r>
      <w:r w:rsidRPr="00CE781E">
        <w:rPr>
          <w:i/>
          <w:iCs/>
        </w:rPr>
        <w:t>Cognition and Emotion</w:t>
      </w:r>
      <w:r w:rsidR="00A26EF1" w:rsidRPr="00CE781E">
        <w:t>. doi.org/10.1080/02699931.2018.1489782.</w:t>
      </w:r>
    </w:p>
    <w:p w14:paraId="153E26CA" w14:textId="2301E7FA" w:rsidR="00CE6732" w:rsidRPr="008D1D59" w:rsidRDefault="00CE6732" w:rsidP="00274F8C">
      <w:pPr>
        <w:ind w:firstLine="0"/>
        <w:jc w:val="center"/>
        <w:outlineLvl w:val="0"/>
      </w:pPr>
    </w:p>
    <w:sectPr w:rsidR="00CE6732" w:rsidRPr="008D1D59" w:rsidSect="00A434AE">
      <w:headerReference w:type="default" r:id="rId15"/>
      <w:headerReference w:type="first" r:id="rId16"/>
      <w:pgSz w:w="12240" w:h="15840"/>
      <w:pgMar w:top="1440" w:right="1440" w:bottom="1440" w:left="1440" w:header="0" w:footer="0" w:gutter="0"/>
      <w:cols w:space="720"/>
      <w:formProt w:val="0"/>
      <w:titlePg/>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dam S. Cohen" w:date="2019-12-17T13:28:00Z" w:initials="ASC">
    <w:p w14:paraId="56D0B8F8" w14:textId="3D693446" w:rsidR="00406E54" w:rsidRDefault="00406E54">
      <w:pPr>
        <w:pStyle w:val="CommentText"/>
      </w:pPr>
      <w:r>
        <w:rPr>
          <w:rStyle w:val="CommentReference"/>
        </w:rPr>
        <w:annotationRef/>
      </w:r>
      <w:r>
        <w:t xml:space="preserve">Rewording here (changes to “consider” and “test”) to avoid hinting at a preference for the hypotheses introduced later. </w:t>
      </w:r>
    </w:p>
  </w:comment>
  <w:comment w:id="39" w:author="Adam S. Cohen" w:date="2019-12-17T13:12:00Z" w:initials="ASC">
    <w:p w14:paraId="2EE141F2" w14:textId="02BDEE24" w:rsidR="003C1CA0" w:rsidRDefault="003C1CA0">
      <w:pPr>
        <w:pStyle w:val="CommentText"/>
      </w:pPr>
      <w:r>
        <w:rPr>
          <w:rStyle w:val="CommentReference"/>
        </w:rPr>
        <w:annotationRef/>
      </w:r>
      <w:r>
        <w:t>fix</w:t>
      </w:r>
    </w:p>
  </w:comment>
  <w:comment w:id="47" w:author="Adam S. Cohen" w:date="2019-12-17T13:12:00Z" w:initials="ASC">
    <w:p w14:paraId="42CFD6F8" w14:textId="77777777" w:rsidR="002361AB" w:rsidRDefault="002361AB" w:rsidP="002361AB">
      <w:pPr>
        <w:pStyle w:val="CommentText"/>
      </w:pPr>
      <w:r>
        <w:rPr>
          <w:rStyle w:val="CommentReference"/>
        </w:rPr>
        <w:annotationRef/>
      </w:r>
      <w:r>
        <w:t>fix</w:t>
      </w:r>
    </w:p>
  </w:comment>
  <w:comment w:id="53" w:author="Adam S. Cohen" w:date="2019-12-17T14:32:00Z" w:initials="ASC">
    <w:p w14:paraId="65778932" w14:textId="7FB12B3A" w:rsidR="00532912" w:rsidRDefault="00532912">
      <w:pPr>
        <w:pStyle w:val="CommentText"/>
      </w:pPr>
      <w:r>
        <w:rPr>
          <w:rStyle w:val="CommentReference"/>
        </w:rPr>
        <w:annotationRef/>
      </w:r>
      <w:r>
        <w:t>There was something weird going on with the links and track changes, so I updated the links with track changes temp turned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D0B8F8" w15:done="0"/>
  <w15:commentEx w15:paraId="2EE141F2" w15:done="0"/>
  <w15:commentEx w15:paraId="42CFD6F8" w15:done="0"/>
  <w15:commentEx w15:paraId="657789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D0B8F8" w16cid:durableId="21A3566A"/>
  <w16cid:commentId w16cid:paraId="2EE141F2" w16cid:durableId="21A352D6"/>
  <w16cid:commentId w16cid:paraId="65778932" w16cid:durableId="21A365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5D78A" w14:textId="77777777" w:rsidR="00591C0D" w:rsidRDefault="00591C0D" w:rsidP="00867E2C">
      <w:r>
        <w:separator/>
      </w:r>
    </w:p>
  </w:endnote>
  <w:endnote w:type="continuationSeparator" w:id="0">
    <w:p w14:paraId="4B1D8B21" w14:textId="77777777" w:rsidR="00591C0D" w:rsidRDefault="00591C0D" w:rsidP="0086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F2A98" w14:textId="77777777" w:rsidR="00591C0D" w:rsidRDefault="00591C0D" w:rsidP="00867E2C">
      <w:r>
        <w:separator/>
      </w:r>
    </w:p>
  </w:footnote>
  <w:footnote w:type="continuationSeparator" w:id="0">
    <w:p w14:paraId="643F8F5D" w14:textId="77777777" w:rsidR="00591C0D" w:rsidRDefault="00591C0D" w:rsidP="00867E2C">
      <w:r>
        <w:continuationSeparator/>
      </w:r>
    </w:p>
  </w:footnote>
  <w:footnote w:id="1">
    <w:p w14:paraId="5FD2C185" w14:textId="1649FA0D" w:rsidR="00AF13AD" w:rsidRDefault="00AF13AD" w:rsidP="006430EA">
      <w:pPr>
        <w:pStyle w:val="FootnoteText"/>
        <w:ind w:firstLine="0"/>
      </w:pPr>
      <w:r w:rsidRPr="00695B44">
        <w:rPr>
          <w:rStyle w:val="FootnoteReference"/>
        </w:rPr>
        <w:footnoteRef/>
      </w:r>
      <w:r>
        <w:t xml:space="preserve"> We report a different power analysis in the Method section of Studies 1 and 2 to address a problem with the preregistered power analyses. See the addendum on OSF for details: [</w:t>
      </w:r>
      <w:r w:rsidRPr="00240658">
        <w:t>https://osf.io/jymzk/</w:t>
      </w:r>
      <w:r>
        <w:t>]</w:t>
      </w:r>
    </w:p>
  </w:footnote>
  <w:footnote w:id="2">
    <w:p w14:paraId="000F6BCB" w14:textId="1B2D1B4B" w:rsidR="00AF13AD" w:rsidRDefault="00AF13AD" w:rsidP="004D2D0C">
      <w:pPr>
        <w:pStyle w:val="FootnoteText"/>
        <w:ind w:firstLine="0"/>
      </w:pPr>
      <w:r w:rsidRPr="00695B44">
        <w:rPr>
          <w:rStyle w:val="FootnoteReference"/>
        </w:rPr>
        <w:footnoteRef/>
      </w:r>
      <w:r>
        <w:t xml:space="preserve"> The Bayes Factor quantifies the evidence in favor of one hypothesis relative to a second hypothesis. A Bayes Factor of 3 represents odds of 3:1 in support of a hypothesis compared to another, competing hypothesis.</w:t>
      </w:r>
    </w:p>
  </w:footnote>
  <w:footnote w:id="3">
    <w:p w14:paraId="42213B12" w14:textId="6719AC4D" w:rsidR="00AF13AD" w:rsidRDefault="00AF13AD" w:rsidP="006430EA">
      <w:pPr>
        <w:pStyle w:val="FootnoteText"/>
        <w:ind w:firstLine="0"/>
      </w:pPr>
      <w:r w:rsidRPr="00695B44">
        <w:rPr>
          <w:rStyle w:val="FootnoteReference"/>
        </w:rPr>
        <w:footnoteRef/>
      </w:r>
      <w:r>
        <w:t xml:space="preserve"> Due to an oversight, the stopping rules for Studies 1 and 2 were not preregistered. However, no analyses were conducted before the stopping rule was reached and no additional data were collected after.</w:t>
      </w:r>
    </w:p>
  </w:footnote>
  <w:footnote w:id="4">
    <w:p w14:paraId="37E987C0" w14:textId="4DAC3A8A" w:rsidR="00AF13AD" w:rsidRDefault="00AF13AD" w:rsidP="004D2D0C">
      <w:pPr>
        <w:pStyle w:val="FootnoteText"/>
        <w:ind w:firstLine="0"/>
      </w:pPr>
      <w:r w:rsidRPr="00695B44">
        <w:rPr>
          <w:rStyle w:val="FootnoteReference"/>
        </w:rPr>
        <w:footnoteRef/>
      </w:r>
      <w:r>
        <w:t xml:space="preserve"> An attention check was used in the original study but was not provided with materials for Study 2, so the replication was run without an attention check.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9F88D" w14:textId="12B930B5" w:rsidR="00AF13AD" w:rsidRDefault="00AF13AD" w:rsidP="00033129">
    <w:pPr>
      <w:pStyle w:val="Header"/>
    </w:pPr>
  </w:p>
  <w:p w14:paraId="0EF87BF5" w14:textId="6DB8198D" w:rsidR="00AF13AD" w:rsidRDefault="00AF13AD" w:rsidP="00033129">
    <w:pPr>
      <w:pStyle w:val="Header"/>
    </w:pPr>
  </w:p>
  <w:p w14:paraId="4AB9353A" w14:textId="3E3BC76A" w:rsidR="00AF13AD" w:rsidRDefault="00AF13AD" w:rsidP="00033129">
    <w:pPr>
      <w:pStyle w:val="Header"/>
    </w:pPr>
  </w:p>
  <w:p w14:paraId="165E0314" w14:textId="0627DC00" w:rsidR="00AF13AD" w:rsidRDefault="0078521A" w:rsidP="00A62BE3">
    <w:pPr>
      <w:pStyle w:val="Header"/>
      <w:ind w:firstLine="0"/>
    </w:pPr>
    <w:r w:rsidRPr="0078521A">
      <w:t>PRIDE, SHAME, AND BEING VALUED BY OTHERS</w:t>
    </w:r>
    <w:r w:rsidR="00AF13AD">
      <w:tab/>
    </w:r>
    <w:r w:rsidR="00AF13AD">
      <w:fldChar w:fldCharType="begin"/>
    </w:r>
    <w:r w:rsidR="00AF13AD">
      <w:instrText xml:space="preserve"> PAGE   \* MERGEFORMAT </w:instrText>
    </w:r>
    <w:r w:rsidR="00AF13AD">
      <w:fldChar w:fldCharType="separate"/>
    </w:r>
    <w:r w:rsidR="00AF13AD">
      <w:rPr>
        <w:noProof/>
      </w:rPr>
      <w:t>9</w:t>
    </w:r>
    <w:r w:rsidR="00AF13A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D6C05" w14:textId="67965165" w:rsidR="00B3782E" w:rsidRDefault="00B3782E" w:rsidP="00033129">
    <w:pPr>
      <w:pStyle w:val="Header"/>
    </w:pPr>
  </w:p>
  <w:p w14:paraId="3EA96F39" w14:textId="77777777" w:rsidR="00B3782E" w:rsidRDefault="00B3782E" w:rsidP="00033129">
    <w:pPr>
      <w:pStyle w:val="Header"/>
    </w:pPr>
  </w:p>
  <w:p w14:paraId="6B0AC4C3" w14:textId="2FA8DA60" w:rsidR="00B3782E" w:rsidRDefault="00B3782E" w:rsidP="00033129">
    <w:pPr>
      <w:pStyle w:val="Header"/>
    </w:pPr>
  </w:p>
  <w:p w14:paraId="226F221C" w14:textId="55AD027C" w:rsidR="00B3782E" w:rsidRPr="00A434AE" w:rsidRDefault="00B3782E" w:rsidP="00A62BE3">
    <w:pPr>
      <w:pStyle w:val="Header"/>
      <w:ind w:firstLine="0"/>
    </w:pPr>
    <w:r>
      <w:t xml:space="preserve">Running Head: </w:t>
    </w:r>
    <w:r w:rsidR="0078521A" w:rsidRPr="0078521A">
      <w:t>PRIDE, SHAME, AND BEING VALUED BY OTHERS</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EA8"/>
    <w:multiLevelType w:val="multilevel"/>
    <w:tmpl w:val="1D745D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2B7EE8"/>
    <w:multiLevelType w:val="multilevel"/>
    <w:tmpl w:val="A462C4D2"/>
    <w:numStyleLink w:val="Style1"/>
  </w:abstractNum>
  <w:abstractNum w:abstractNumId="2" w15:restartNumberingAfterBreak="0">
    <w:nsid w:val="200800FC"/>
    <w:multiLevelType w:val="hybridMultilevel"/>
    <w:tmpl w:val="DA3A9FD4"/>
    <w:lvl w:ilvl="0" w:tplc="25102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62749"/>
    <w:multiLevelType w:val="hybridMultilevel"/>
    <w:tmpl w:val="A59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44E5F"/>
    <w:multiLevelType w:val="multilevel"/>
    <w:tmpl w:val="B64E42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6492D3A"/>
    <w:multiLevelType w:val="multilevel"/>
    <w:tmpl w:val="A462C4D2"/>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81E61DD"/>
    <w:multiLevelType w:val="multilevel"/>
    <w:tmpl w:val="374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C7696"/>
    <w:multiLevelType w:val="hybridMultilevel"/>
    <w:tmpl w:val="A81A6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
  </w:num>
  <w:num w:numId="5">
    <w:abstractNumId w:val="5"/>
  </w:num>
  <w:num w:numId="6">
    <w:abstractNumId w:val="3"/>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S. Cohen">
    <w15:presenceInfo w15:providerId="AD" w15:userId="S-1-5-21-3659636318-898462740-2146759422-10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0A4"/>
    <w:rsid w:val="00000281"/>
    <w:rsid w:val="000004B4"/>
    <w:rsid w:val="000005A2"/>
    <w:rsid w:val="00000A61"/>
    <w:rsid w:val="00000F02"/>
    <w:rsid w:val="000012A4"/>
    <w:rsid w:val="00001645"/>
    <w:rsid w:val="00001DAC"/>
    <w:rsid w:val="000020B0"/>
    <w:rsid w:val="0000259A"/>
    <w:rsid w:val="000026AD"/>
    <w:rsid w:val="0000372B"/>
    <w:rsid w:val="00004179"/>
    <w:rsid w:val="00004B78"/>
    <w:rsid w:val="00005393"/>
    <w:rsid w:val="00005F1E"/>
    <w:rsid w:val="00005F7E"/>
    <w:rsid w:val="000063B2"/>
    <w:rsid w:val="000066C2"/>
    <w:rsid w:val="00007492"/>
    <w:rsid w:val="00010664"/>
    <w:rsid w:val="000108DF"/>
    <w:rsid w:val="000117B1"/>
    <w:rsid w:val="00011820"/>
    <w:rsid w:val="0001191C"/>
    <w:rsid w:val="00011A35"/>
    <w:rsid w:val="00011B6B"/>
    <w:rsid w:val="00012226"/>
    <w:rsid w:val="00013339"/>
    <w:rsid w:val="00013449"/>
    <w:rsid w:val="0001361E"/>
    <w:rsid w:val="000138DE"/>
    <w:rsid w:val="00013D3C"/>
    <w:rsid w:val="00013DCD"/>
    <w:rsid w:val="00014EF5"/>
    <w:rsid w:val="0001582A"/>
    <w:rsid w:val="00016327"/>
    <w:rsid w:val="00016B2F"/>
    <w:rsid w:val="0001723B"/>
    <w:rsid w:val="00017E25"/>
    <w:rsid w:val="00017E68"/>
    <w:rsid w:val="00017E87"/>
    <w:rsid w:val="00017FF8"/>
    <w:rsid w:val="00020794"/>
    <w:rsid w:val="00021900"/>
    <w:rsid w:val="00021C7F"/>
    <w:rsid w:val="0002213F"/>
    <w:rsid w:val="00022215"/>
    <w:rsid w:val="0002440A"/>
    <w:rsid w:val="00024825"/>
    <w:rsid w:val="00024C0C"/>
    <w:rsid w:val="00024DDD"/>
    <w:rsid w:val="00025B7C"/>
    <w:rsid w:val="000260DC"/>
    <w:rsid w:val="00027209"/>
    <w:rsid w:val="0002722F"/>
    <w:rsid w:val="00027D3A"/>
    <w:rsid w:val="00027EE4"/>
    <w:rsid w:val="00031AD5"/>
    <w:rsid w:val="00031E94"/>
    <w:rsid w:val="00033063"/>
    <w:rsid w:val="00033129"/>
    <w:rsid w:val="000333AC"/>
    <w:rsid w:val="00033786"/>
    <w:rsid w:val="00033BFD"/>
    <w:rsid w:val="00033E85"/>
    <w:rsid w:val="0003446D"/>
    <w:rsid w:val="000349B8"/>
    <w:rsid w:val="00034CB7"/>
    <w:rsid w:val="00035233"/>
    <w:rsid w:val="0003540C"/>
    <w:rsid w:val="00035A5B"/>
    <w:rsid w:val="00036CCD"/>
    <w:rsid w:val="00037D4C"/>
    <w:rsid w:val="0004070C"/>
    <w:rsid w:val="00040EA2"/>
    <w:rsid w:val="00042301"/>
    <w:rsid w:val="00042E48"/>
    <w:rsid w:val="000438CE"/>
    <w:rsid w:val="00045924"/>
    <w:rsid w:val="00050D21"/>
    <w:rsid w:val="00051E11"/>
    <w:rsid w:val="00051EAD"/>
    <w:rsid w:val="00052F9A"/>
    <w:rsid w:val="00053430"/>
    <w:rsid w:val="00053964"/>
    <w:rsid w:val="00054538"/>
    <w:rsid w:val="000546E6"/>
    <w:rsid w:val="00054FFA"/>
    <w:rsid w:val="0005502D"/>
    <w:rsid w:val="00055399"/>
    <w:rsid w:val="00055612"/>
    <w:rsid w:val="0005585A"/>
    <w:rsid w:val="000564C7"/>
    <w:rsid w:val="00056C0D"/>
    <w:rsid w:val="00056FB3"/>
    <w:rsid w:val="00057081"/>
    <w:rsid w:val="0005710C"/>
    <w:rsid w:val="00057B9B"/>
    <w:rsid w:val="00060BB2"/>
    <w:rsid w:val="00060C63"/>
    <w:rsid w:val="00060E23"/>
    <w:rsid w:val="000616A6"/>
    <w:rsid w:val="00062A8A"/>
    <w:rsid w:val="00062FB8"/>
    <w:rsid w:val="00063BEE"/>
    <w:rsid w:val="00064511"/>
    <w:rsid w:val="000657C6"/>
    <w:rsid w:val="00065AFD"/>
    <w:rsid w:val="0006677C"/>
    <w:rsid w:val="00066F1F"/>
    <w:rsid w:val="0006795F"/>
    <w:rsid w:val="00071B17"/>
    <w:rsid w:val="00072103"/>
    <w:rsid w:val="00072D72"/>
    <w:rsid w:val="00073404"/>
    <w:rsid w:val="00074967"/>
    <w:rsid w:val="00075D5C"/>
    <w:rsid w:val="000768A8"/>
    <w:rsid w:val="00076E70"/>
    <w:rsid w:val="00076F11"/>
    <w:rsid w:val="000771AE"/>
    <w:rsid w:val="000771AF"/>
    <w:rsid w:val="00081258"/>
    <w:rsid w:val="0008169C"/>
    <w:rsid w:val="00081C8A"/>
    <w:rsid w:val="00082706"/>
    <w:rsid w:val="00082BA1"/>
    <w:rsid w:val="00082C5E"/>
    <w:rsid w:val="00084A01"/>
    <w:rsid w:val="00085152"/>
    <w:rsid w:val="00086CE4"/>
    <w:rsid w:val="0008758C"/>
    <w:rsid w:val="00090169"/>
    <w:rsid w:val="00090351"/>
    <w:rsid w:val="00091E29"/>
    <w:rsid w:val="0009343A"/>
    <w:rsid w:val="00093791"/>
    <w:rsid w:val="00093906"/>
    <w:rsid w:val="00094374"/>
    <w:rsid w:val="00094B95"/>
    <w:rsid w:val="00095273"/>
    <w:rsid w:val="00096134"/>
    <w:rsid w:val="0009715C"/>
    <w:rsid w:val="00097A90"/>
    <w:rsid w:val="000A0733"/>
    <w:rsid w:val="000A0841"/>
    <w:rsid w:val="000A1527"/>
    <w:rsid w:val="000A1962"/>
    <w:rsid w:val="000A1FF6"/>
    <w:rsid w:val="000A248B"/>
    <w:rsid w:val="000A2BB7"/>
    <w:rsid w:val="000A2FCD"/>
    <w:rsid w:val="000A3037"/>
    <w:rsid w:val="000A31C2"/>
    <w:rsid w:val="000A32A0"/>
    <w:rsid w:val="000A3402"/>
    <w:rsid w:val="000A342C"/>
    <w:rsid w:val="000A37D2"/>
    <w:rsid w:val="000A4A9A"/>
    <w:rsid w:val="000A6B7B"/>
    <w:rsid w:val="000A7159"/>
    <w:rsid w:val="000B04EB"/>
    <w:rsid w:val="000B07CD"/>
    <w:rsid w:val="000B0BFC"/>
    <w:rsid w:val="000B0C0E"/>
    <w:rsid w:val="000B1068"/>
    <w:rsid w:val="000B133E"/>
    <w:rsid w:val="000B15EA"/>
    <w:rsid w:val="000B1E55"/>
    <w:rsid w:val="000B29C6"/>
    <w:rsid w:val="000B372B"/>
    <w:rsid w:val="000B38DE"/>
    <w:rsid w:val="000B40A6"/>
    <w:rsid w:val="000B5396"/>
    <w:rsid w:val="000B57C0"/>
    <w:rsid w:val="000B5A68"/>
    <w:rsid w:val="000B5F65"/>
    <w:rsid w:val="000B6078"/>
    <w:rsid w:val="000C07D9"/>
    <w:rsid w:val="000C0F7B"/>
    <w:rsid w:val="000C1753"/>
    <w:rsid w:val="000C19EF"/>
    <w:rsid w:val="000C243A"/>
    <w:rsid w:val="000C2565"/>
    <w:rsid w:val="000C279D"/>
    <w:rsid w:val="000C3209"/>
    <w:rsid w:val="000C3890"/>
    <w:rsid w:val="000C4AFA"/>
    <w:rsid w:val="000C5919"/>
    <w:rsid w:val="000C5BA1"/>
    <w:rsid w:val="000C5C93"/>
    <w:rsid w:val="000C5ECA"/>
    <w:rsid w:val="000C5FA2"/>
    <w:rsid w:val="000C6A47"/>
    <w:rsid w:val="000C6B54"/>
    <w:rsid w:val="000C6B87"/>
    <w:rsid w:val="000D00E4"/>
    <w:rsid w:val="000D0612"/>
    <w:rsid w:val="000D0E0F"/>
    <w:rsid w:val="000D1ADF"/>
    <w:rsid w:val="000D2067"/>
    <w:rsid w:val="000D240C"/>
    <w:rsid w:val="000D3ED2"/>
    <w:rsid w:val="000D5495"/>
    <w:rsid w:val="000D573E"/>
    <w:rsid w:val="000D63B3"/>
    <w:rsid w:val="000D6982"/>
    <w:rsid w:val="000D6EA0"/>
    <w:rsid w:val="000E02EB"/>
    <w:rsid w:val="000E111B"/>
    <w:rsid w:val="000E1207"/>
    <w:rsid w:val="000E26B2"/>
    <w:rsid w:val="000E2CCC"/>
    <w:rsid w:val="000E2FC3"/>
    <w:rsid w:val="000E3335"/>
    <w:rsid w:val="000E4079"/>
    <w:rsid w:val="000E4A98"/>
    <w:rsid w:val="000E4ECE"/>
    <w:rsid w:val="000E4F3E"/>
    <w:rsid w:val="000E5E7C"/>
    <w:rsid w:val="000E5FBE"/>
    <w:rsid w:val="000E61A2"/>
    <w:rsid w:val="000E691A"/>
    <w:rsid w:val="000E70EF"/>
    <w:rsid w:val="000E7472"/>
    <w:rsid w:val="000E7723"/>
    <w:rsid w:val="000E7D07"/>
    <w:rsid w:val="000F017E"/>
    <w:rsid w:val="000F0A3D"/>
    <w:rsid w:val="000F0E1D"/>
    <w:rsid w:val="000F0EAE"/>
    <w:rsid w:val="000F0F33"/>
    <w:rsid w:val="000F11A5"/>
    <w:rsid w:val="000F1894"/>
    <w:rsid w:val="000F18C7"/>
    <w:rsid w:val="000F18DA"/>
    <w:rsid w:val="000F19B9"/>
    <w:rsid w:val="000F1C77"/>
    <w:rsid w:val="000F220C"/>
    <w:rsid w:val="000F2562"/>
    <w:rsid w:val="000F27A2"/>
    <w:rsid w:val="000F3B19"/>
    <w:rsid w:val="000F3C29"/>
    <w:rsid w:val="000F46C8"/>
    <w:rsid w:val="000F4925"/>
    <w:rsid w:val="000F4A7F"/>
    <w:rsid w:val="000F531C"/>
    <w:rsid w:val="000F56AE"/>
    <w:rsid w:val="000F5F31"/>
    <w:rsid w:val="000F6E2D"/>
    <w:rsid w:val="000F7134"/>
    <w:rsid w:val="000F781F"/>
    <w:rsid w:val="0010013B"/>
    <w:rsid w:val="001009BE"/>
    <w:rsid w:val="00101261"/>
    <w:rsid w:val="00101466"/>
    <w:rsid w:val="001016C9"/>
    <w:rsid w:val="00101A15"/>
    <w:rsid w:val="001022CF"/>
    <w:rsid w:val="001025A7"/>
    <w:rsid w:val="00102B45"/>
    <w:rsid w:val="00102C2A"/>
    <w:rsid w:val="00102DCF"/>
    <w:rsid w:val="00103B17"/>
    <w:rsid w:val="001043D7"/>
    <w:rsid w:val="001049FB"/>
    <w:rsid w:val="00105325"/>
    <w:rsid w:val="00105A23"/>
    <w:rsid w:val="00105F6A"/>
    <w:rsid w:val="00106037"/>
    <w:rsid w:val="001068B4"/>
    <w:rsid w:val="00106942"/>
    <w:rsid w:val="00107430"/>
    <w:rsid w:val="0010751A"/>
    <w:rsid w:val="00107F37"/>
    <w:rsid w:val="001101DA"/>
    <w:rsid w:val="0011056D"/>
    <w:rsid w:val="00110CCD"/>
    <w:rsid w:val="00111921"/>
    <w:rsid w:val="001119FB"/>
    <w:rsid w:val="0011271C"/>
    <w:rsid w:val="00113008"/>
    <w:rsid w:val="00113A81"/>
    <w:rsid w:val="00114A29"/>
    <w:rsid w:val="00114CFE"/>
    <w:rsid w:val="001169D0"/>
    <w:rsid w:val="00120DCE"/>
    <w:rsid w:val="0012122E"/>
    <w:rsid w:val="001214C4"/>
    <w:rsid w:val="00122DB4"/>
    <w:rsid w:val="00124804"/>
    <w:rsid w:val="00124980"/>
    <w:rsid w:val="00124C25"/>
    <w:rsid w:val="00125058"/>
    <w:rsid w:val="0012544E"/>
    <w:rsid w:val="0012570F"/>
    <w:rsid w:val="00125BC5"/>
    <w:rsid w:val="0012624F"/>
    <w:rsid w:val="00126DF1"/>
    <w:rsid w:val="00126F46"/>
    <w:rsid w:val="00127516"/>
    <w:rsid w:val="0012794F"/>
    <w:rsid w:val="00127A9E"/>
    <w:rsid w:val="00130D34"/>
    <w:rsid w:val="00130D8C"/>
    <w:rsid w:val="00131001"/>
    <w:rsid w:val="001318C8"/>
    <w:rsid w:val="00132137"/>
    <w:rsid w:val="0013217C"/>
    <w:rsid w:val="00132EED"/>
    <w:rsid w:val="00133C23"/>
    <w:rsid w:val="00133D04"/>
    <w:rsid w:val="001346E6"/>
    <w:rsid w:val="0013568C"/>
    <w:rsid w:val="001369AF"/>
    <w:rsid w:val="00136E82"/>
    <w:rsid w:val="00137D05"/>
    <w:rsid w:val="00141299"/>
    <w:rsid w:val="00141727"/>
    <w:rsid w:val="00142540"/>
    <w:rsid w:val="00142F74"/>
    <w:rsid w:val="00143006"/>
    <w:rsid w:val="001433CA"/>
    <w:rsid w:val="00143BF1"/>
    <w:rsid w:val="00144E5D"/>
    <w:rsid w:val="00145828"/>
    <w:rsid w:val="001459C3"/>
    <w:rsid w:val="00145BC1"/>
    <w:rsid w:val="0014623A"/>
    <w:rsid w:val="0014791F"/>
    <w:rsid w:val="00147E76"/>
    <w:rsid w:val="00150221"/>
    <w:rsid w:val="001505DC"/>
    <w:rsid w:val="00150C2D"/>
    <w:rsid w:val="00151788"/>
    <w:rsid w:val="00152431"/>
    <w:rsid w:val="00152AFC"/>
    <w:rsid w:val="00152EEB"/>
    <w:rsid w:val="00153753"/>
    <w:rsid w:val="0015430A"/>
    <w:rsid w:val="001555CE"/>
    <w:rsid w:val="0015560F"/>
    <w:rsid w:val="00156710"/>
    <w:rsid w:val="00160442"/>
    <w:rsid w:val="0016065B"/>
    <w:rsid w:val="00160753"/>
    <w:rsid w:val="001618D2"/>
    <w:rsid w:val="0016197A"/>
    <w:rsid w:val="0016264F"/>
    <w:rsid w:val="00162814"/>
    <w:rsid w:val="00162921"/>
    <w:rsid w:val="0016320F"/>
    <w:rsid w:val="001638C9"/>
    <w:rsid w:val="00163C64"/>
    <w:rsid w:val="00164201"/>
    <w:rsid w:val="00165AE5"/>
    <w:rsid w:val="00165BC8"/>
    <w:rsid w:val="00165DCF"/>
    <w:rsid w:val="00166769"/>
    <w:rsid w:val="00167787"/>
    <w:rsid w:val="001678D0"/>
    <w:rsid w:val="00167AB8"/>
    <w:rsid w:val="0017032D"/>
    <w:rsid w:val="00170926"/>
    <w:rsid w:val="00171385"/>
    <w:rsid w:val="00171480"/>
    <w:rsid w:val="00171D9F"/>
    <w:rsid w:val="00171E85"/>
    <w:rsid w:val="00172D5D"/>
    <w:rsid w:val="0017302B"/>
    <w:rsid w:val="001739E5"/>
    <w:rsid w:val="00174832"/>
    <w:rsid w:val="00174FCB"/>
    <w:rsid w:val="00175205"/>
    <w:rsid w:val="001752F5"/>
    <w:rsid w:val="001753DE"/>
    <w:rsid w:val="00176A8F"/>
    <w:rsid w:val="00176F1B"/>
    <w:rsid w:val="001779A3"/>
    <w:rsid w:val="00180229"/>
    <w:rsid w:val="0018026F"/>
    <w:rsid w:val="0018158C"/>
    <w:rsid w:val="001817FC"/>
    <w:rsid w:val="00182E47"/>
    <w:rsid w:val="00183071"/>
    <w:rsid w:val="00183262"/>
    <w:rsid w:val="00183531"/>
    <w:rsid w:val="00183B70"/>
    <w:rsid w:val="00184A49"/>
    <w:rsid w:val="00184D79"/>
    <w:rsid w:val="001851BB"/>
    <w:rsid w:val="0018530B"/>
    <w:rsid w:val="0018579F"/>
    <w:rsid w:val="00185833"/>
    <w:rsid w:val="00185DC5"/>
    <w:rsid w:val="0018662F"/>
    <w:rsid w:val="001870F0"/>
    <w:rsid w:val="001871A0"/>
    <w:rsid w:val="00187451"/>
    <w:rsid w:val="00187776"/>
    <w:rsid w:val="00190382"/>
    <w:rsid w:val="00190585"/>
    <w:rsid w:val="00190BFF"/>
    <w:rsid w:val="00190FD0"/>
    <w:rsid w:val="00191145"/>
    <w:rsid w:val="00191A3E"/>
    <w:rsid w:val="0019350D"/>
    <w:rsid w:val="001941D9"/>
    <w:rsid w:val="00194F56"/>
    <w:rsid w:val="00194FC3"/>
    <w:rsid w:val="0019525F"/>
    <w:rsid w:val="00195399"/>
    <w:rsid w:val="00195813"/>
    <w:rsid w:val="00195A5B"/>
    <w:rsid w:val="00195ABC"/>
    <w:rsid w:val="001979B9"/>
    <w:rsid w:val="00197A9A"/>
    <w:rsid w:val="00197EB2"/>
    <w:rsid w:val="001A01A2"/>
    <w:rsid w:val="001A01F0"/>
    <w:rsid w:val="001A029D"/>
    <w:rsid w:val="001A03C1"/>
    <w:rsid w:val="001A1784"/>
    <w:rsid w:val="001A1C32"/>
    <w:rsid w:val="001A2E66"/>
    <w:rsid w:val="001A5151"/>
    <w:rsid w:val="001A5A8A"/>
    <w:rsid w:val="001A5C19"/>
    <w:rsid w:val="001A7566"/>
    <w:rsid w:val="001A7949"/>
    <w:rsid w:val="001A7BF0"/>
    <w:rsid w:val="001B0AD2"/>
    <w:rsid w:val="001B0CFB"/>
    <w:rsid w:val="001B1296"/>
    <w:rsid w:val="001B161B"/>
    <w:rsid w:val="001B1EF5"/>
    <w:rsid w:val="001B25B0"/>
    <w:rsid w:val="001B370F"/>
    <w:rsid w:val="001B37ED"/>
    <w:rsid w:val="001B3A71"/>
    <w:rsid w:val="001B4090"/>
    <w:rsid w:val="001B477C"/>
    <w:rsid w:val="001B5FA3"/>
    <w:rsid w:val="001B6C0E"/>
    <w:rsid w:val="001B7592"/>
    <w:rsid w:val="001B7C31"/>
    <w:rsid w:val="001C00D5"/>
    <w:rsid w:val="001C01CE"/>
    <w:rsid w:val="001C0549"/>
    <w:rsid w:val="001C1AEB"/>
    <w:rsid w:val="001C22FD"/>
    <w:rsid w:val="001C3219"/>
    <w:rsid w:val="001C36E3"/>
    <w:rsid w:val="001C38D7"/>
    <w:rsid w:val="001C6192"/>
    <w:rsid w:val="001C6A24"/>
    <w:rsid w:val="001C6A90"/>
    <w:rsid w:val="001C6B27"/>
    <w:rsid w:val="001C7C54"/>
    <w:rsid w:val="001D0F44"/>
    <w:rsid w:val="001D0F9C"/>
    <w:rsid w:val="001D1850"/>
    <w:rsid w:val="001D1C23"/>
    <w:rsid w:val="001D2637"/>
    <w:rsid w:val="001D26E8"/>
    <w:rsid w:val="001D2977"/>
    <w:rsid w:val="001D3749"/>
    <w:rsid w:val="001D3766"/>
    <w:rsid w:val="001D4448"/>
    <w:rsid w:val="001D46AB"/>
    <w:rsid w:val="001D4A58"/>
    <w:rsid w:val="001D4CA3"/>
    <w:rsid w:val="001D4D80"/>
    <w:rsid w:val="001D4EF6"/>
    <w:rsid w:val="001D4FDF"/>
    <w:rsid w:val="001D5B48"/>
    <w:rsid w:val="001D5BC4"/>
    <w:rsid w:val="001D624E"/>
    <w:rsid w:val="001D76AB"/>
    <w:rsid w:val="001E032C"/>
    <w:rsid w:val="001E04EF"/>
    <w:rsid w:val="001E0589"/>
    <w:rsid w:val="001E11FF"/>
    <w:rsid w:val="001E12EA"/>
    <w:rsid w:val="001E1C4D"/>
    <w:rsid w:val="001E2307"/>
    <w:rsid w:val="001E303B"/>
    <w:rsid w:val="001E31FB"/>
    <w:rsid w:val="001E3C3D"/>
    <w:rsid w:val="001E3F4F"/>
    <w:rsid w:val="001E46B2"/>
    <w:rsid w:val="001E4D4C"/>
    <w:rsid w:val="001E4EA1"/>
    <w:rsid w:val="001E520A"/>
    <w:rsid w:val="001E5467"/>
    <w:rsid w:val="001E5FA2"/>
    <w:rsid w:val="001E6008"/>
    <w:rsid w:val="001E6339"/>
    <w:rsid w:val="001E6AEB"/>
    <w:rsid w:val="001E6B83"/>
    <w:rsid w:val="001E78C6"/>
    <w:rsid w:val="001E7928"/>
    <w:rsid w:val="001F004D"/>
    <w:rsid w:val="001F0F28"/>
    <w:rsid w:val="001F0F49"/>
    <w:rsid w:val="001F12E1"/>
    <w:rsid w:val="001F1AC8"/>
    <w:rsid w:val="001F2207"/>
    <w:rsid w:val="001F24CF"/>
    <w:rsid w:val="001F2706"/>
    <w:rsid w:val="001F299A"/>
    <w:rsid w:val="001F2A25"/>
    <w:rsid w:val="001F3F3F"/>
    <w:rsid w:val="001F3FC4"/>
    <w:rsid w:val="001F495A"/>
    <w:rsid w:val="001F51AF"/>
    <w:rsid w:val="001F5937"/>
    <w:rsid w:val="001F6584"/>
    <w:rsid w:val="001F67CF"/>
    <w:rsid w:val="001F7331"/>
    <w:rsid w:val="001F77E9"/>
    <w:rsid w:val="001F7940"/>
    <w:rsid w:val="00200002"/>
    <w:rsid w:val="00200F62"/>
    <w:rsid w:val="002016B8"/>
    <w:rsid w:val="00202DC0"/>
    <w:rsid w:val="00202F33"/>
    <w:rsid w:val="002037B7"/>
    <w:rsid w:val="00203A76"/>
    <w:rsid w:val="00203C1B"/>
    <w:rsid w:val="002047A5"/>
    <w:rsid w:val="002047BE"/>
    <w:rsid w:val="002049A9"/>
    <w:rsid w:val="0020500E"/>
    <w:rsid w:val="0020519A"/>
    <w:rsid w:val="002051FD"/>
    <w:rsid w:val="00205FF4"/>
    <w:rsid w:val="002062A9"/>
    <w:rsid w:val="0020655F"/>
    <w:rsid w:val="00206B60"/>
    <w:rsid w:val="00206F02"/>
    <w:rsid w:val="00211AB5"/>
    <w:rsid w:val="00211DD5"/>
    <w:rsid w:val="0021238C"/>
    <w:rsid w:val="00212D6C"/>
    <w:rsid w:val="00213164"/>
    <w:rsid w:val="00213BC5"/>
    <w:rsid w:val="00214316"/>
    <w:rsid w:val="0021454E"/>
    <w:rsid w:val="002145B3"/>
    <w:rsid w:val="0021474F"/>
    <w:rsid w:val="00214947"/>
    <w:rsid w:val="00214ADB"/>
    <w:rsid w:val="00215075"/>
    <w:rsid w:val="002153F6"/>
    <w:rsid w:val="002156C5"/>
    <w:rsid w:val="002158AD"/>
    <w:rsid w:val="00215F02"/>
    <w:rsid w:val="00215F9B"/>
    <w:rsid w:val="002167E0"/>
    <w:rsid w:val="002168C6"/>
    <w:rsid w:val="00216E57"/>
    <w:rsid w:val="00217168"/>
    <w:rsid w:val="002171B4"/>
    <w:rsid w:val="00217729"/>
    <w:rsid w:val="00217824"/>
    <w:rsid w:val="00217E14"/>
    <w:rsid w:val="002201F9"/>
    <w:rsid w:val="00220A5F"/>
    <w:rsid w:val="00220D0C"/>
    <w:rsid w:val="0022102E"/>
    <w:rsid w:val="0022162B"/>
    <w:rsid w:val="00221730"/>
    <w:rsid w:val="00222C60"/>
    <w:rsid w:val="00222D01"/>
    <w:rsid w:val="0022305D"/>
    <w:rsid w:val="00223198"/>
    <w:rsid w:val="00223BE8"/>
    <w:rsid w:val="002256B5"/>
    <w:rsid w:val="0022645C"/>
    <w:rsid w:val="00226718"/>
    <w:rsid w:val="0022719B"/>
    <w:rsid w:val="002304BE"/>
    <w:rsid w:val="00230D79"/>
    <w:rsid w:val="00230F18"/>
    <w:rsid w:val="00231377"/>
    <w:rsid w:val="002317D5"/>
    <w:rsid w:val="002317E7"/>
    <w:rsid w:val="0023303F"/>
    <w:rsid w:val="00233614"/>
    <w:rsid w:val="00233F31"/>
    <w:rsid w:val="00234077"/>
    <w:rsid w:val="00234463"/>
    <w:rsid w:val="00234795"/>
    <w:rsid w:val="00234F92"/>
    <w:rsid w:val="002359C4"/>
    <w:rsid w:val="00235C18"/>
    <w:rsid w:val="00235D0E"/>
    <w:rsid w:val="00236159"/>
    <w:rsid w:val="002361AB"/>
    <w:rsid w:val="002363AB"/>
    <w:rsid w:val="00236B72"/>
    <w:rsid w:val="00236DFC"/>
    <w:rsid w:val="00236F58"/>
    <w:rsid w:val="0023728D"/>
    <w:rsid w:val="002374D0"/>
    <w:rsid w:val="0023769D"/>
    <w:rsid w:val="002377FD"/>
    <w:rsid w:val="00237C19"/>
    <w:rsid w:val="00240483"/>
    <w:rsid w:val="00240658"/>
    <w:rsid w:val="00240B57"/>
    <w:rsid w:val="00241553"/>
    <w:rsid w:val="002420A3"/>
    <w:rsid w:val="00242136"/>
    <w:rsid w:val="00242509"/>
    <w:rsid w:val="00242778"/>
    <w:rsid w:val="00242C9A"/>
    <w:rsid w:val="002431C2"/>
    <w:rsid w:val="00244778"/>
    <w:rsid w:val="0024484F"/>
    <w:rsid w:val="00244F48"/>
    <w:rsid w:val="00246370"/>
    <w:rsid w:val="00246797"/>
    <w:rsid w:val="0024753F"/>
    <w:rsid w:val="002476FB"/>
    <w:rsid w:val="0025042B"/>
    <w:rsid w:val="0025240A"/>
    <w:rsid w:val="00252614"/>
    <w:rsid w:val="002529B8"/>
    <w:rsid w:val="0025328E"/>
    <w:rsid w:val="00253CFA"/>
    <w:rsid w:val="00254027"/>
    <w:rsid w:val="00254469"/>
    <w:rsid w:val="0025537A"/>
    <w:rsid w:val="00255D8E"/>
    <w:rsid w:val="00255EBE"/>
    <w:rsid w:val="002567CB"/>
    <w:rsid w:val="00260586"/>
    <w:rsid w:val="00260594"/>
    <w:rsid w:val="00260AE0"/>
    <w:rsid w:val="00260EAF"/>
    <w:rsid w:val="00260F1C"/>
    <w:rsid w:val="00261AF9"/>
    <w:rsid w:val="00261CB1"/>
    <w:rsid w:val="00261F1F"/>
    <w:rsid w:val="00262C66"/>
    <w:rsid w:val="00263110"/>
    <w:rsid w:val="00263288"/>
    <w:rsid w:val="00263625"/>
    <w:rsid w:val="0026376B"/>
    <w:rsid w:val="002637C0"/>
    <w:rsid w:val="00264163"/>
    <w:rsid w:val="00265053"/>
    <w:rsid w:val="00265C6D"/>
    <w:rsid w:val="002668F5"/>
    <w:rsid w:val="00266B1D"/>
    <w:rsid w:val="00266C10"/>
    <w:rsid w:val="00267B28"/>
    <w:rsid w:val="00267B7D"/>
    <w:rsid w:val="002702AE"/>
    <w:rsid w:val="00270603"/>
    <w:rsid w:val="00270CB7"/>
    <w:rsid w:val="00271A78"/>
    <w:rsid w:val="00272214"/>
    <w:rsid w:val="0027293E"/>
    <w:rsid w:val="00272DDE"/>
    <w:rsid w:val="00273080"/>
    <w:rsid w:val="00273627"/>
    <w:rsid w:val="002738E1"/>
    <w:rsid w:val="002740B1"/>
    <w:rsid w:val="002745B4"/>
    <w:rsid w:val="00274763"/>
    <w:rsid w:val="00274826"/>
    <w:rsid w:val="00274AB8"/>
    <w:rsid w:val="00274F8C"/>
    <w:rsid w:val="00275078"/>
    <w:rsid w:val="0027542F"/>
    <w:rsid w:val="002755BF"/>
    <w:rsid w:val="00275ED3"/>
    <w:rsid w:val="00276553"/>
    <w:rsid w:val="00276944"/>
    <w:rsid w:val="002771DF"/>
    <w:rsid w:val="00277554"/>
    <w:rsid w:val="00277C5F"/>
    <w:rsid w:val="00280489"/>
    <w:rsid w:val="002807E8"/>
    <w:rsid w:val="00281013"/>
    <w:rsid w:val="002812BE"/>
    <w:rsid w:val="00281A55"/>
    <w:rsid w:val="00281F53"/>
    <w:rsid w:val="00282AB0"/>
    <w:rsid w:val="00285D2E"/>
    <w:rsid w:val="00285EF1"/>
    <w:rsid w:val="00286733"/>
    <w:rsid w:val="00286F4A"/>
    <w:rsid w:val="00287C1D"/>
    <w:rsid w:val="00290B0C"/>
    <w:rsid w:val="00290D0D"/>
    <w:rsid w:val="00291EB4"/>
    <w:rsid w:val="00292433"/>
    <w:rsid w:val="002927B4"/>
    <w:rsid w:val="00292816"/>
    <w:rsid w:val="00292819"/>
    <w:rsid w:val="00293372"/>
    <w:rsid w:val="002935F8"/>
    <w:rsid w:val="00294705"/>
    <w:rsid w:val="00294DB5"/>
    <w:rsid w:val="002951CC"/>
    <w:rsid w:val="00295ABD"/>
    <w:rsid w:val="00295FD7"/>
    <w:rsid w:val="00296110"/>
    <w:rsid w:val="00296949"/>
    <w:rsid w:val="00296A19"/>
    <w:rsid w:val="002974E0"/>
    <w:rsid w:val="00297A15"/>
    <w:rsid w:val="00297DF6"/>
    <w:rsid w:val="002A1D42"/>
    <w:rsid w:val="002A20A4"/>
    <w:rsid w:val="002A2ABB"/>
    <w:rsid w:val="002A2B24"/>
    <w:rsid w:val="002A3326"/>
    <w:rsid w:val="002A38F1"/>
    <w:rsid w:val="002A3B52"/>
    <w:rsid w:val="002A3C5E"/>
    <w:rsid w:val="002A3E74"/>
    <w:rsid w:val="002A4DFE"/>
    <w:rsid w:val="002A5FA3"/>
    <w:rsid w:val="002A6173"/>
    <w:rsid w:val="002A61C1"/>
    <w:rsid w:val="002A6329"/>
    <w:rsid w:val="002A65FE"/>
    <w:rsid w:val="002A70F0"/>
    <w:rsid w:val="002A7CA7"/>
    <w:rsid w:val="002B0A48"/>
    <w:rsid w:val="002B0E32"/>
    <w:rsid w:val="002B138E"/>
    <w:rsid w:val="002B4519"/>
    <w:rsid w:val="002B4EA2"/>
    <w:rsid w:val="002B5BBE"/>
    <w:rsid w:val="002B6397"/>
    <w:rsid w:val="002B6787"/>
    <w:rsid w:val="002B69A7"/>
    <w:rsid w:val="002B6F66"/>
    <w:rsid w:val="002B706D"/>
    <w:rsid w:val="002B7194"/>
    <w:rsid w:val="002B77FA"/>
    <w:rsid w:val="002C01F2"/>
    <w:rsid w:val="002C080F"/>
    <w:rsid w:val="002C0BCC"/>
    <w:rsid w:val="002C1BBC"/>
    <w:rsid w:val="002C22AF"/>
    <w:rsid w:val="002C28DE"/>
    <w:rsid w:val="002C2A20"/>
    <w:rsid w:val="002C2C3E"/>
    <w:rsid w:val="002C3360"/>
    <w:rsid w:val="002C35A4"/>
    <w:rsid w:val="002C515E"/>
    <w:rsid w:val="002C5300"/>
    <w:rsid w:val="002C5DD4"/>
    <w:rsid w:val="002C646C"/>
    <w:rsid w:val="002C6FC9"/>
    <w:rsid w:val="002C7000"/>
    <w:rsid w:val="002C7ECF"/>
    <w:rsid w:val="002D0120"/>
    <w:rsid w:val="002D0708"/>
    <w:rsid w:val="002D0935"/>
    <w:rsid w:val="002D097E"/>
    <w:rsid w:val="002D0BB6"/>
    <w:rsid w:val="002D0D81"/>
    <w:rsid w:val="002D1456"/>
    <w:rsid w:val="002D25FF"/>
    <w:rsid w:val="002D29C2"/>
    <w:rsid w:val="002D2BEA"/>
    <w:rsid w:val="002D3397"/>
    <w:rsid w:val="002D4174"/>
    <w:rsid w:val="002D4330"/>
    <w:rsid w:val="002D50C5"/>
    <w:rsid w:val="002D52E3"/>
    <w:rsid w:val="002D5B0B"/>
    <w:rsid w:val="002D5C1A"/>
    <w:rsid w:val="002D745A"/>
    <w:rsid w:val="002D760C"/>
    <w:rsid w:val="002D79B2"/>
    <w:rsid w:val="002D7F0F"/>
    <w:rsid w:val="002E00BA"/>
    <w:rsid w:val="002E01B9"/>
    <w:rsid w:val="002E084A"/>
    <w:rsid w:val="002E10EE"/>
    <w:rsid w:val="002E125B"/>
    <w:rsid w:val="002E1422"/>
    <w:rsid w:val="002E15C2"/>
    <w:rsid w:val="002E2F2B"/>
    <w:rsid w:val="002E37BE"/>
    <w:rsid w:val="002E3CE4"/>
    <w:rsid w:val="002E450D"/>
    <w:rsid w:val="002E57F5"/>
    <w:rsid w:val="002E5806"/>
    <w:rsid w:val="002E6715"/>
    <w:rsid w:val="002E6B34"/>
    <w:rsid w:val="002F01A3"/>
    <w:rsid w:val="002F2B10"/>
    <w:rsid w:val="002F3713"/>
    <w:rsid w:val="002F3901"/>
    <w:rsid w:val="002F486C"/>
    <w:rsid w:val="002F4BE1"/>
    <w:rsid w:val="002F4E48"/>
    <w:rsid w:val="002F5347"/>
    <w:rsid w:val="002F5376"/>
    <w:rsid w:val="002F53E3"/>
    <w:rsid w:val="002F5DF2"/>
    <w:rsid w:val="002F7865"/>
    <w:rsid w:val="002F790B"/>
    <w:rsid w:val="002F796F"/>
    <w:rsid w:val="002F79BF"/>
    <w:rsid w:val="002F7ADC"/>
    <w:rsid w:val="0030072C"/>
    <w:rsid w:val="00300C54"/>
    <w:rsid w:val="003019F6"/>
    <w:rsid w:val="0030291B"/>
    <w:rsid w:val="00303B7A"/>
    <w:rsid w:val="00303CDF"/>
    <w:rsid w:val="00303D43"/>
    <w:rsid w:val="00304113"/>
    <w:rsid w:val="003043BF"/>
    <w:rsid w:val="0030457E"/>
    <w:rsid w:val="00304BB8"/>
    <w:rsid w:val="00305693"/>
    <w:rsid w:val="00305983"/>
    <w:rsid w:val="00305F97"/>
    <w:rsid w:val="00306767"/>
    <w:rsid w:val="00307A94"/>
    <w:rsid w:val="00307B58"/>
    <w:rsid w:val="00307F3D"/>
    <w:rsid w:val="00310313"/>
    <w:rsid w:val="00310D47"/>
    <w:rsid w:val="003124E6"/>
    <w:rsid w:val="003128C2"/>
    <w:rsid w:val="00312F45"/>
    <w:rsid w:val="003132A5"/>
    <w:rsid w:val="003133D2"/>
    <w:rsid w:val="003134A0"/>
    <w:rsid w:val="00314017"/>
    <w:rsid w:val="00314049"/>
    <w:rsid w:val="00314A4A"/>
    <w:rsid w:val="003154FF"/>
    <w:rsid w:val="003157C7"/>
    <w:rsid w:val="003159B3"/>
    <w:rsid w:val="00315C03"/>
    <w:rsid w:val="00316740"/>
    <w:rsid w:val="00316FE5"/>
    <w:rsid w:val="0031769C"/>
    <w:rsid w:val="00317950"/>
    <w:rsid w:val="003209F1"/>
    <w:rsid w:val="00321601"/>
    <w:rsid w:val="00321629"/>
    <w:rsid w:val="00322818"/>
    <w:rsid w:val="003229CF"/>
    <w:rsid w:val="00322B17"/>
    <w:rsid w:val="00322D57"/>
    <w:rsid w:val="00322F1F"/>
    <w:rsid w:val="00323192"/>
    <w:rsid w:val="003232FD"/>
    <w:rsid w:val="00323397"/>
    <w:rsid w:val="00323A6D"/>
    <w:rsid w:val="003242EC"/>
    <w:rsid w:val="00324DA3"/>
    <w:rsid w:val="00324F7E"/>
    <w:rsid w:val="00325304"/>
    <w:rsid w:val="003255F8"/>
    <w:rsid w:val="003259D7"/>
    <w:rsid w:val="00325AAA"/>
    <w:rsid w:val="00325F85"/>
    <w:rsid w:val="003260F0"/>
    <w:rsid w:val="003267C8"/>
    <w:rsid w:val="0032691E"/>
    <w:rsid w:val="00326B88"/>
    <w:rsid w:val="00326D00"/>
    <w:rsid w:val="00327754"/>
    <w:rsid w:val="00327965"/>
    <w:rsid w:val="00327A96"/>
    <w:rsid w:val="00330D1B"/>
    <w:rsid w:val="00330F2A"/>
    <w:rsid w:val="003323F9"/>
    <w:rsid w:val="00332B5F"/>
    <w:rsid w:val="00333A16"/>
    <w:rsid w:val="00333A40"/>
    <w:rsid w:val="003343C1"/>
    <w:rsid w:val="003344DB"/>
    <w:rsid w:val="00334CC6"/>
    <w:rsid w:val="003351D3"/>
    <w:rsid w:val="00335D33"/>
    <w:rsid w:val="00336902"/>
    <w:rsid w:val="00336C44"/>
    <w:rsid w:val="003370D5"/>
    <w:rsid w:val="00340516"/>
    <w:rsid w:val="00340DFA"/>
    <w:rsid w:val="0034218F"/>
    <w:rsid w:val="0034225A"/>
    <w:rsid w:val="00342960"/>
    <w:rsid w:val="00343528"/>
    <w:rsid w:val="00343D66"/>
    <w:rsid w:val="003441C3"/>
    <w:rsid w:val="00344564"/>
    <w:rsid w:val="00345251"/>
    <w:rsid w:val="00345829"/>
    <w:rsid w:val="00345DAB"/>
    <w:rsid w:val="00346079"/>
    <w:rsid w:val="0034631F"/>
    <w:rsid w:val="0034634F"/>
    <w:rsid w:val="00347F5B"/>
    <w:rsid w:val="003508FC"/>
    <w:rsid w:val="003515A2"/>
    <w:rsid w:val="00351879"/>
    <w:rsid w:val="00351B53"/>
    <w:rsid w:val="00351F57"/>
    <w:rsid w:val="00352518"/>
    <w:rsid w:val="00352933"/>
    <w:rsid w:val="003529B1"/>
    <w:rsid w:val="00353121"/>
    <w:rsid w:val="003535E5"/>
    <w:rsid w:val="0035366A"/>
    <w:rsid w:val="0035381E"/>
    <w:rsid w:val="00353942"/>
    <w:rsid w:val="00353D24"/>
    <w:rsid w:val="00353DED"/>
    <w:rsid w:val="003546CE"/>
    <w:rsid w:val="00354770"/>
    <w:rsid w:val="00355061"/>
    <w:rsid w:val="00355298"/>
    <w:rsid w:val="00355475"/>
    <w:rsid w:val="003559F9"/>
    <w:rsid w:val="00355FE0"/>
    <w:rsid w:val="00356658"/>
    <w:rsid w:val="00357678"/>
    <w:rsid w:val="00360017"/>
    <w:rsid w:val="003607C5"/>
    <w:rsid w:val="00360AAC"/>
    <w:rsid w:val="003612DF"/>
    <w:rsid w:val="00361460"/>
    <w:rsid w:val="00361976"/>
    <w:rsid w:val="00362230"/>
    <w:rsid w:val="00362337"/>
    <w:rsid w:val="00363270"/>
    <w:rsid w:val="003636C7"/>
    <w:rsid w:val="00363DD4"/>
    <w:rsid w:val="00363F37"/>
    <w:rsid w:val="00364B84"/>
    <w:rsid w:val="00365038"/>
    <w:rsid w:val="00365BEA"/>
    <w:rsid w:val="00366B69"/>
    <w:rsid w:val="0036744A"/>
    <w:rsid w:val="0036792C"/>
    <w:rsid w:val="0037000E"/>
    <w:rsid w:val="00370BFC"/>
    <w:rsid w:val="003710CC"/>
    <w:rsid w:val="0037139F"/>
    <w:rsid w:val="00371AEF"/>
    <w:rsid w:val="00372043"/>
    <w:rsid w:val="0037247F"/>
    <w:rsid w:val="00372EED"/>
    <w:rsid w:val="00373030"/>
    <w:rsid w:val="003740C5"/>
    <w:rsid w:val="00374443"/>
    <w:rsid w:val="0037494A"/>
    <w:rsid w:val="003749BE"/>
    <w:rsid w:val="00374CEB"/>
    <w:rsid w:val="00374F13"/>
    <w:rsid w:val="0037512A"/>
    <w:rsid w:val="00375BB1"/>
    <w:rsid w:val="0037628E"/>
    <w:rsid w:val="00376544"/>
    <w:rsid w:val="00377A09"/>
    <w:rsid w:val="00377A3C"/>
    <w:rsid w:val="00377B26"/>
    <w:rsid w:val="00377E65"/>
    <w:rsid w:val="00380449"/>
    <w:rsid w:val="00381C06"/>
    <w:rsid w:val="00382663"/>
    <w:rsid w:val="003836CE"/>
    <w:rsid w:val="003836D3"/>
    <w:rsid w:val="00383BCB"/>
    <w:rsid w:val="00385C05"/>
    <w:rsid w:val="00385CEA"/>
    <w:rsid w:val="00386309"/>
    <w:rsid w:val="00387558"/>
    <w:rsid w:val="00387B9F"/>
    <w:rsid w:val="00387E12"/>
    <w:rsid w:val="00387F3D"/>
    <w:rsid w:val="0039065B"/>
    <w:rsid w:val="00390C57"/>
    <w:rsid w:val="00391825"/>
    <w:rsid w:val="00392079"/>
    <w:rsid w:val="003921D4"/>
    <w:rsid w:val="00392297"/>
    <w:rsid w:val="0039233F"/>
    <w:rsid w:val="00392AD5"/>
    <w:rsid w:val="00392AD7"/>
    <w:rsid w:val="00392FB6"/>
    <w:rsid w:val="00393C54"/>
    <w:rsid w:val="00393DAE"/>
    <w:rsid w:val="003948C2"/>
    <w:rsid w:val="003949AE"/>
    <w:rsid w:val="003949F3"/>
    <w:rsid w:val="00394E70"/>
    <w:rsid w:val="0039572A"/>
    <w:rsid w:val="00395B1A"/>
    <w:rsid w:val="00395CD0"/>
    <w:rsid w:val="00397469"/>
    <w:rsid w:val="003A00AF"/>
    <w:rsid w:val="003A0100"/>
    <w:rsid w:val="003A041D"/>
    <w:rsid w:val="003A0B73"/>
    <w:rsid w:val="003A23F6"/>
    <w:rsid w:val="003A2E0E"/>
    <w:rsid w:val="003A3D73"/>
    <w:rsid w:val="003A410E"/>
    <w:rsid w:val="003A45A7"/>
    <w:rsid w:val="003A45D6"/>
    <w:rsid w:val="003A4CDF"/>
    <w:rsid w:val="003A4D2C"/>
    <w:rsid w:val="003A5DB6"/>
    <w:rsid w:val="003A665C"/>
    <w:rsid w:val="003A66A7"/>
    <w:rsid w:val="003A71F6"/>
    <w:rsid w:val="003A7B32"/>
    <w:rsid w:val="003A7DBD"/>
    <w:rsid w:val="003A7FDE"/>
    <w:rsid w:val="003B0C05"/>
    <w:rsid w:val="003B0C9F"/>
    <w:rsid w:val="003B1D34"/>
    <w:rsid w:val="003B20EA"/>
    <w:rsid w:val="003B239D"/>
    <w:rsid w:val="003B2591"/>
    <w:rsid w:val="003B26DD"/>
    <w:rsid w:val="003B3859"/>
    <w:rsid w:val="003B406F"/>
    <w:rsid w:val="003B46ED"/>
    <w:rsid w:val="003B4CEE"/>
    <w:rsid w:val="003B4D2C"/>
    <w:rsid w:val="003B5164"/>
    <w:rsid w:val="003B5DA0"/>
    <w:rsid w:val="003B601E"/>
    <w:rsid w:val="003B6649"/>
    <w:rsid w:val="003B6925"/>
    <w:rsid w:val="003B6CAB"/>
    <w:rsid w:val="003B723C"/>
    <w:rsid w:val="003B766F"/>
    <w:rsid w:val="003C0848"/>
    <w:rsid w:val="003C0863"/>
    <w:rsid w:val="003C144D"/>
    <w:rsid w:val="003C1CA0"/>
    <w:rsid w:val="003C1CE2"/>
    <w:rsid w:val="003C23F9"/>
    <w:rsid w:val="003C27F8"/>
    <w:rsid w:val="003C39FE"/>
    <w:rsid w:val="003C3AF7"/>
    <w:rsid w:val="003C4AF4"/>
    <w:rsid w:val="003C4CAA"/>
    <w:rsid w:val="003C50AD"/>
    <w:rsid w:val="003C5B31"/>
    <w:rsid w:val="003C5E6D"/>
    <w:rsid w:val="003C6D43"/>
    <w:rsid w:val="003C7B3F"/>
    <w:rsid w:val="003C7D1D"/>
    <w:rsid w:val="003D0C9A"/>
    <w:rsid w:val="003D17A8"/>
    <w:rsid w:val="003D1BF6"/>
    <w:rsid w:val="003D2172"/>
    <w:rsid w:val="003D3D77"/>
    <w:rsid w:val="003D3F37"/>
    <w:rsid w:val="003D494F"/>
    <w:rsid w:val="003D4BE2"/>
    <w:rsid w:val="003D51BA"/>
    <w:rsid w:val="003D5906"/>
    <w:rsid w:val="003D66D1"/>
    <w:rsid w:val="003D6980"/>
    <w:rsid w:val="003D7B8C"/>
    <w:rsid w:val="003D7D02"/>
    <w:rsid w:val="003E14D3"/>
    <w:rsid w:val="003E17F8"/>
    <w:rsid w:val="003E1F1E"/>
    <w:rsid w:val="003E3228"/>
    <w:rsid w:val="003E39AF"/>
    <w:rsid w:val="003E3D24"/>
    <w:rsid w:val="003E4305"/>
    <w:rsid w:val="003E587A"/>
    <w:rsid w:val="003E6038"/>
    <w:rsid w:val="003E659F"/>
    <w:rsid w:val="003E7E3F"/>
    <w:rsid w:val="003F1465"/>
    <w:rsid w:val="003F162B"/>
    <w:rsid w:val="003F19B6"/>
    <w:rsid w:val="003F1FCF"/>
    <w:rsid w:val="003F268E"/>
    <w:rsid w:val="003F26F3"/>
    <w:rsid w:val="003F3205"/>
    <w:rsid w:val="003F43E2"/>
    <w:rsid w:val="003F445F"/>
    <w:rsid w:val="003F488E"/>
    <w:rsid w:val="003F49A0"/>
    <w:rsid w:val="003F4A97"/>
    <w:rsid w:val="003F4AA9"/>
    <w:rsid w:val="003F5CD2"/>
    <w:rsid w:val="003F633C"/>
    <w:rsid w:val="003F6AB8"/>
    <w:rsid w:val="003F77BA"/>
    <w:rsid w:val="004000C8"/>
    <w:rsid w:val="004003B7"/>
    <w:rsid w:val="004008CF"/>
    <w:rsid w:val="004015A0"/>
    <w:rsid w:val="00401846"/>
    <w:rsid w:val="00402492"/>
    <w:rsid w:val="00402B16"/>
    <w:rsid w:val="00402CDB"/>
    <w:rsid w:val="004033F0"/>
    <w:rsid w:val="00403784"/>
    <w:rsid w:val="004039FE"/>
    <w:rsid w:val="00403F44"/>
    <w:rsid w:val="00403F92"/>
    <w:rsid w:val="0040606C"/>
    <w:rsid w:val="004061F9"/>
    <w:rsid w:val="00406B39"/>
    <w:rsid w:val="00406E54"/>
    <w:rsid w:val="00406FFE"/>
    <w:rsid w:val="004076E2"/>
    <w:rsid w:val="00410C6D"/>
    <w:rsid w:val="00411992"/>
    <w:rsid w:val="004128D0"/>
    <w:rsid w:val="00412D9F"/>
    <w:rsid w:val="00414A2E"/>
    <w:rsid w:val="00414E9B"/>
    <w:rsid w:val="00415683"/>
    <w:rsid w:val="00415C30"/>
    <w:rsid w:val="00416014"/>
    <w:rsid w:val="0041602E"/>
    <w:rsid w:val="00416071"/>
    <w:rsid w:val="00416459"/>
    <w:rsid w:val="00416BFE"/>
    <w:rsid w:val="00416CB6"/>
    <w:rsid w:val="004170EB"/>
    <w:rsid w:val="00420380"/>
    <w:rsid w:val="00420AD4"/>
    <w:rsid w:val="00421611"/>
    <w:rsid w:val="00421CB8"/>
    <w:rsid w:val="004226AA"/>
    <w:rsid w:val="0042274C"/>
    <w:rsid w:val="00423D39"/>
    <w:rsid w:val="00423FD9"/>
    <w:rsid w:val="00424C8F"/>
    <w:rsid w:val="00424F2B"/>
    <w:rsid w:val="00425CE5"/>
    <w:rsid w:val="004264DA"/>
    <w:rsid w:val="00426870"/>
    <w:rsid w:val="00427275"/>
    <w:rsid w:val="00427866"/>
    <w:rsid w:val="00431B12"/>
    <w:rsid w:val="00432CFD"/>
    <w:rsid w:val="00432E67"/>
    <w:rsid w:val="0043355B"/>
    <w:rsid w:val="004336D1"/>
    <w:rsid w:val="00433724"/>
    <w:rsid w:val="00433FC8"/>
    <w:rsid w:val="004341E2"/>
    <w:rsid w:val="00435A46"/>
    <w:rsid w:val="0043610E"/>
    <w:rsid w:val="00436743"/>
    <w:rsid w:val="004369DF"/>
    <w:rsid w:val="00436AE8"/>
    <w:rsid w:val="00437367"/>
    <w:rsid w:val="00440175"/>
    <w:rsid w:val="004402CB"/>
    <w:rsid w:val="00440591"/>
    <w:rsid w:val="00440CFF"/>
    <w:rsid w:val="0044120A"/>
    <w:rsid w:val="00441807"/>
    <w:rsid w:val="0044237D"/>
    <w:rsid w:val="0044287A"/>
    <w:rsid w:val="00442D7B"/>
    <w:rsid w:val="00443E77"/>
    <w:rsid w:val="00444D04"/>
    <w:rsid w:val="00445E0A"/>
    <w:rsid w:val="00446220"/>
    <w:rsid w:val="00446304"/>
    <w:rsid w:val="00446CDC"/>
    <w:rsid w:val="0044773E"/>
    <w:rsid w:val="004479C2"/>
    <w:rsid w:val="00447CA7"/>
    <w:rsid w:val="00447F09"/>
    <w:rsid w:val="00451026"/>
    <w:rsid w:val="00451710"/>
    <w:rsid w:val="00451BBD"/>
    <w:rsid w:val="004527C0"/>
    <w:rsid w:val="00456966"/>
    <w:rsid w:val="00456C4B"/>
    <w:rsid w:val="00457579"/>
    <w:rsid w:val="0046031B"/>
    <w:rsid w:val="00460515"/>
    <w:rsid w:val="0046093C"/>
    <w:rsid w:val="00460AE0"/>
    <w:rsid w:val="00461083"/>
    <w:rsid w:val="004620B0"/>
    <w:rsid w:val="004633AB"/>
    <w:rsid w:val="0046385D"/>
    <w:rsid w:val="004651E2"/>
    <w:rsid w:val="00465903"/>
    <w:rsid w:val="00466D0E"/>
    <w:rsid w:val="00467208"/>
    <w:rsid w:val="004673B7"/>
    <w:rsid w:val="00467F1F"/>
    <w:rsid w:val="004725A8"/>
    <w:rsid w:val="00473806"/>
    <w:rsid w:val="0047554D"/>
    <w:rsid w:val="00475855"/>
    <w:rsid w:val="00477422"/>
    <w:rsid w:val="004775B0"/>
    <w:rsid w:val="00477695"/>
    <w:rsid w:val="00477BB1"/>
    <w:rsid w:val="00477FB7"/>
    <w:rsid w:val="00480617"/>
    <w:rsid w:val="004807FB"/>
    <w:rsid w:val="00480C73"/>
    <w:rsid w:val="00481119"/>
    <w:rsid w:val="004815DE"/>
    <w:rsid w:val="0048173B"/>
    <w:rsid w:val="00481BC8"/>
    <w:rsid w:val="00481FAD"/>
    <w:rsid w:val="0048250A"/>
    <w:rsid w:val="00483239"/>
    <w:rsid w:val="004840E0"/>
    <w:rsid w:val="004846DD"/>
    <w:rsid w:val="00485523"/>
    <w:rsid w:val="004859CF"/>
    <w:rsid w:val="00485AE1"/>
    <w:rsid w:val="00486E64"/>
    <w:rsid w:val="004904FA"/>
    <w:rsid w:val="00490545"/>
    <w:rsid w:val="00490593"/>
    <w:rsid w:val="00490D6A"/>
    <w:rsid w:val="00491C92"/>
    <w:rsid w:val="00491F9A"/>
    <w:rsid w:val="00492B0C"/>
    <w:rsid w:val="00492F3E"/>
    <w:rsid w:val="00493AB8"/>
    <w:rsid w:val="00493BDE"/>
    <w:rsid w:val="00493C80"/>
    <w:rsid w:val="004944DD"/>
    <w:rsid w:val="00496A19"/>
    <w:rsid w:val="00496D1B"/>
    <w:rsid w:val="00497A13"/>
    <w:rsid w:val="00497C8C"/>
    <w:rsid w:val="004A01D5"/>
    <w:rsid w:val="004A124E"/>
    <w:rsid w:val="004A1C77"/>
    <w:rsid w:val="004A1EC4"/>
    <w:rsid w:val="004A3B7D"/>
    <w:rsid w:val="004A4F40"/>
    <w:rsid w:val="004A5E51"/>
    <w:rsid w:val="004A651B"/>
    <w:rsid w:val="004A6708"/>
    <w:rsid w:val="004A674C"/>
    <w:rsid w:val="004A6D8F"/>
    <w:rsid w:val="004A7205"/>
    <w:rsid w:val="004A793A"/>
    <w:rsid w:val="004A7C3D"/>
    <w:rsid w:val="004B04D2"/>
    <w:rsid w:val="004B0629"/>
    <w:rsid w:val="004B0AC4"/>
    <w:rsid w:val="004B117D"/>
    <w:rsid w:val="004B142F"/>
    <w:rsid w:val="004B146A"/>
    <w:rsid w:val="004B157D"/>
    <w:rsid w:val="004B1B97"/>
    <w:rsid w:val="004B1D20"/>
    <w:rsid w:val="004B1F99"/>
    <w:rsid w:val="004B217B"/>
    <w:rsid w:val="004B2CF7"/>
    <w:rsid w:val="004B36C3"/>
    <w:rsid w:val="004B39AD"/>
    <w:rsid w:val="004B3AC2"/>
    <w:rsid w:val="004B3F4A"/>
    <w:rsid w:val="004B4569"/>
    <w:rsid w:val="004B5A02"/>
    <w:rsid w:val="004B6037"/>
    <w:rsid w:val="004B7435"/>
    <w:rsid w:val="004B7B61"/>
    <w:rsid w:val="004C085B"/>
    <w:rsid w:val="004C0F04"/>
    <w:rsid w:val="004C2C1A"/>
    <w:rsid w:val="004C3168"/>
    <w:rsid w:val="004C34E6"/>
    <w:rsid w:val="004C37D9"/>
    <w:rsid w:val="004C3C80"/>
    <w:rsid w:val="004C409F"/>
    <w:rsid w:val="004C520B"/>
    <w:rsid w:val="004C52FB"/>
    <w:rsid w:val="004C564F"/>
    <w:rsid w:val="004C56BC"/>
    <w:rsid w:val="004C5DC5"/>
    <w:rsid w:val="004C69FB"/>
    <w:rsid w:val="004C6B22"/>
    <w:rsid w:val="004D01CC"/>
    <w:rsid w:val="004D0ECB"/>
    <w:rsid w:val="004D14E6"/>
    <w:rsid w:val="004D244B"/>
    <w:rsid w:val="004D2D0C"/>
    <w:rsid w:val="004D2D88"/>
    <w:rsid w:val="004D34F7"/>
    <w:rsid w:val="004D4F4C"/>
    <w:rsid w:val="004D51DF"/>
    <w:rsid w:val="004D5503"/>
    <w:rsid w:val="004D6DAA"/>
    <w:rsid w:val="004D7A0E"/>
    <w:rsid w:val="004E0D3E"/>
    <w:rsid w:val="004E1061"/>
    <w:rsid w:val="004E1742"/>
    <w:rsid w:val="004E1BBB"/>
    <w:rsid w:val="004E2004"/>
    <w:rsid w:val="004E292D"/>
    <w:rsid w:val="004E2D8F"/>
    <w:rsid w:val="004E3018"/>
    <w:rsid w:val="004E38F1"/>
    <w:rsid w:val="004E4438"/>
    <w:rsid w:val="004E47FB"/>
    <w:rsid w:val="004E5A2C"/>
    <w:rsid w:val="004E5F04"/>
    <w:rsid w:val="004E7304"/>
    <w:rsid w:val="004E7A65"/>
    <w:rsid w:val="004F05CB"/>
    <w:rsid w:val="004F1318"/>
    <w:rsid w:val="004F13E0"/>
    <w:rsid w:val="004F1821"/>
    <w:rsid w:val="004F1AC8"/>
    <w:rsid w:val="004F1FE5"/>
    <w:rsid w:val="004F2A5F"/>
    <w:rsid w:val="004F2F36"/>
    <w:rsid w:val="004F30E7"/>
    <w:rsid w:val="004F3670"/>
    <w:rsid w:val="004F3D7D"/>
    <w:rsid w:val="004F4289"/>
    <w:rsid w:val="004F44AC"/>
    <w:rsid w:val="004F49C5"/>
    <w:rsid w:val="004F53D6"/>
    <w:rsid w:val="004F596F"/>
    <w:rsid w:val="004F6041"/>
    <w:rsid w:val="004F61B6"/>
    <w:rsid w:val="004F71BD"/>
    <w:rsid w:val="004F7275"/>
    <w:rsid w:val="004F7DCE"/>
    <w:rsid w:val="005004B7"/>
    <w:rsid w:val="005007E0"/>
    <w:rsid w:val="005009CE"/>
    <w:rsid w:val="00500C28"/>
    <w:rsid w:val="0050159C"/>
    <w:rsid w:val="00502654"/>
    <w:rsid w:val="005029DB"/>
    <w:rsid w:val="00503077"/>
    <w:rsid w:val="0050400D"/>
    <w:rsid w:val="00504560"/>
    <w:rsid w:val="005048FB"/>
    <w:rsid w:val="00504FB7"/>
    <w:rsid w:val="00505AFC"/>
    <w:rsid w:val="005063DB"/>
    <w:rsid w:val="005065BB"/>
    <w:rsid w:val="00507B78"/>
    <w:rsid w:val="0051057A"/>
    <w:rsid w:val="00510B11"/>
    <w:rsid w:val="00510E2B"/>
    <w:rsid w:val="0051168E"/>
    <w:rsid w:val="00512B71"/>
    <w:rsid w:val="00512EAC"/>
    <w:rsid w:val="00513417"/>
    <w:rsid w:val="00513482"/>
    <w:rsid w:val="00513CC8"/>
    <w:rsid w:val="00513F78"/>
    <w:rsid w:val="005141AE"/>
    <w:rsid w:val="00514D2F"/>
    <w:rsid w:val="0051555B"/>
    <w:rsid w:val="005160BD"/>
    <w:rsid w:val="00516B06"/>
    <w:rsid w:val="00517020"/>
    <w:rsid w:val="00517213"/>
    <w:rsid w:val="005174D7"/>
    <w:rsid w:val="00517606"/>
    <w:rsid w:val="0052074D"/>
    <w:rsid w:val="00520818"/>
    <w:rsid w:val="005218E2"/>
    <w:rsid w:val="00521980"/>
    <w:rsid w:val="00521EAB"/>
    <w:rsid w:val="00521EBE"/>
    <w:rsid w:val="00522404"/>
    <w:rsid w:val="0052529D"/>
    <w:rsid w:val="005256E2"/>
    <w:rsid w:val="005257ED"/>
    <w:rsid w:val="00525856"/>
    <w:rsid w:val="00526818"/>
    <w:rsid w:val="00526B4D"/>
    <w:rsid w:val="00526B50"/>
    <w:rsid w:val="00526DB6"/>
    <w:rsid w:val="005273C6"/>
    <w:rsid w:val="00527C16"/>
    <w:rsid w:val="00530809"/>
    <w:rsid w:val="00531031"/>
    <w:rsid w:val="005328AA"/>
    <w:rsid w:val="00532912"/>
    <w:rsid w:val="00532C2F"/>
    <w:rsid w:val="0053394F"/>
    <w:rsid w:val="005347EB"/>
    <w:rsid w:val="0053521B"/>
    <w:rsid w:val="00535321"/>
    <w:rsid w:val="005356A3"/>
    <w:rsid w:val="00535B6F"/>
    <w:rsid w:val="005370C3"/>
    <w:rsid w:val="005378EA"/>
    <w:rsid w:val="005402BC"/>
    <w:rsid w:val="0054060E"/>
    <w:rsid w:val="00541565"/>
    <w:rsid w:val="00541AA3"/>
    <w:rsid w:val="00541CBB"/>
    <w:rsid w:val="00542880"/>
    <w:rsid w:val="00543096"/>
    <w:rsid w:val="00543CD7"/>
    <w:rsid w:val="005441EE"/>
    <w:rsid w:val="005455D4"/>
    <w:rsid w:val="00545806"/>
    <w:rsid w:val="00545852"/>
    <w:rsid w:val="0054587A"/>
    <w:rsid w:val="00545E8C"/>
    <w:rsid w:val="005466BE"/>
    <w:rsid w:val="00546A65"/>
    <w:rsid w:val="0054721A"/>
    <w:rsid w:val="00547878"/>
    <w:rsid w:val="00550690"/>
    <w:rsid w:val="0055078C"/>
    <w:rsid w:val="00550AEA"/>
    <w:rsid w:val="00551992"/>
    <w:rsid w:val="00551A35"/>
    <w:rsid w:val="0055252E"/>
    <w:rsid w:val="005527C0"/>
    <w:rsid w:val="00552C46"/>
    <w:rsid w:val="00553043"/>
    <w:rsid w:val="00554008"/>
    <w:rsid w:val="00554856"/>
    <w:rsid w:val="00555E33"/>
    <w:rsid w:val="00556944"/>
    <w:rsid w:val="00556BB8"/>
    <w:rsid w:val="00556CA9"/>
    <w:rsid w:val="00556F79"/>
    <w:rsid w:val="005577F0"/>
    <w:rsid w:val="00557DD4"/>
    <w:rsid w:val="005600F0"/>
    <w:rsid w:val="005617CD"/>
    <w:rsid w:val="00561C22"/>
    <w:rsid w:val="00562207"/>
    <w:rsid w:val="005626F6"/>
    <w:rsid w:val="0056291E"/>
    <w:rsid w:val="00562D03"/>
    <w:rsid w:val="00563387"/>
    <w:rsid w:val="005639C0"/>
    <w:rsid w:val="00564B60"/>
    <w:rsid w:val="005652E8"/>
    <w:rsid w:val="00565B17"/>
    <w:rsid w:val="0056605E"/>
    <w:rsid w:val="0056692F"/>
    <w:rsid w:val="005669E1"/>
    <w:rsid w:val="00567722"/>
    <w:rsid w:val="005679D0"/>
    <w:rsid w:val="00567B37"/>
    <w:rsid w:val="00567E44"/>
    <w:rsid w:val="00567EF8"/>
    <w:rsid w:val="005702D6"/>
    <w:rsid w:val="00570552"/>
    <w:rsid w:val="00571DE1"/>
    <w:rsid w:val="0057214F"/>
    <w:rsid w:val="00572F1C"/>
    <w:rsid w:val="005735E3"/>
    <w:rsid w:val="005738C9"/>
    <w:rsid w:val="00573B7B"/>
    <w:rsid w:val="0057411C"/>
    <w:rsid w:val="00574A2E"/>
    <w:rsid w:val="00574C6A"/>
    <w:rsid w:val="005756BA"/>
    <w:rsid w:val="00575BE4"/>
    <w:rsid w:val="00575C98"/>
    <w:rsid w:val="00575DEB"/>
    <w:rsid w:val="005760EB"/>
    <w:rsid w:val="005761C1"/>
    <w:rsid w:val="00576464"/>
    <w:rsid w:val="005764A4"/>
    <w:rsid w:val="00577A9F"/>
    <w:rsid w:val="00577CB5"/>
    <w:rsid w:val="005803BD"/>
    <w:rsid w:val="00581024"/>
    <w:rsid w:val="00581819"/>
    <w:rsid w:val="00581E7D"/>
    <w:rsid w:val="00582092"/>
    <w:rsid w:val="00583011"/>
    <w:rsid w:val="00583222"/>
    <w:rsid w:val="005845CE"/>
    <w:rsid w:val="00584EE5"/>
    <w:rsid w:val="00585B8A"/>
    <w:rsid w:val="00586383"/>
    <w:rsid w:val="0058686C"/>
    <w:rsid w:val="00587CA2"/>
    <w:rsid w:val="00587E18"/>
    <w:rsid w:val="00587FC1"/>
    <w:rsid w:val="0059000D"/>
    <w:rsid w:val="00590DB4"/>
    <w:rsid w:val="005916BE"/>
    <w:rsid w:val="00591C0D"/>
    <w:rsid w:val="00591E66"/>
    <w:rsid w:val="005933A1"/>
    <w:rsid w:val="005935FB"/>
    <w:rsid w:val="0059437A"/>
    <w:rsid w:val="00595140"/>
    <w:rsid w:val="0059603C"/>
    <w:rsid w:val="0059670E"/>
    <w:rsid w:val="005969D8"/>
    <w:rsid w:val="00597BA0"/>
    <w:rsid w:val="00597D1F"/>
    <w:rsid w:val="005A03D1"/>
    <w:rsid w:val="005A0B1E"/>
    <w:rsid w:val="005A0C4F"/>
    <w:rsid w:val="005A1B1D"/>
    <w:rsid w:val="005A21D6"/>
    <w:rsid w:val="005A2B36"/>
    <w:rsid w:val="005A2FBC"/>
    <w:rsid w:val="005A36F0"/>
    <w:rsid w:val="005A563E"/>
    <w:rsid w:val="005A5C5A"/>
    <w:rsid w:val="005A6901"/>
    <w:rsid w:val="005A725C"/>
    <w:rsid w:val="005B0086"/>
    <w:rsid w:val="005B0283"/>
    <w:rsid w:val="005B1178"/>
    <w:rsid w:val="005B16FE"/>
    <w:rsid w:val="005B1B92"/>
    <w:rsid w:val="005B1BFE"/>
    <w:rsid w:val="005B212B"/>
    <w:rsid w:val="005B2DED"/>
    <w:rsid w:val="005B389A"/>
    <w:rsid w:val="005B4EDF"/>
    <w:rsid w:val="005B5403"/>
    <w:rsid w:val="005B562B"/>
    <w:rsid w:val="005B70C9"/>
    <w:rsid w:val="005B79E5"/>
    <w:rsid w:val="005B7EBA"/>
    <w:rsid w:val="005C0DB9"/>
    <w:rsid w:val="005C0F82"/>
    <w:rsid w:val="005C1594"/>
    <w:rsid w:val="005C18C7"/>
    <w:rsid w:val="005C1992"/>
    <w:rsid w:val="005C1BCD"/>
    <w:rsid w:val="005C1FB2"/>
    <w:rsid w:val="005C2142"/>
    <w:rsid w:val="005C25B1"/>
    <w:rsid w:val="005C3355"/>
    <w:rsid w:val="005C38E7"/>
    <w:rsid w:val="005C3E1F"/>
    <w:rsid w:val="005C4254"/>
    <w:rsid w:val="005C499A"/>
    <w:rsid w:val="005C6459"/>
    <w:rsid w:val="005C6DA0"/>
    <w:rsid w:val="005D0341"/>
    <w:rsid w:val="005D097C"/>
    <w:rsid w:val="005D1150"/>
    <w:rsid w:val="005D16B7"/>
    <w:rsid w:val="005D2552"/>
    <w:rsid w:val="005D277A"/>
    <w:rsid w:val="005D2789"/>
    <w:rsid w:val="005D2FAD"/>
    <w:rsid w:val="005D3355"/>
    <w:rsid w:val="005D35FA"/>
    <w:rsid w:val="005D39D2"/>
    <w:rsid w:val="005D428B"/>
    <w:rsid w:val="005D47BD"/>
    <w:rsid w:val="005D4AF3"/>
    <w:rsid w:val="005D4C56"/>
    <w:rsid w:val="005D4C82"/>
    <w:rsid w:val="005D4F2D"/>
    <w:rsid w:val="005D5440"/>
    <w:rsid w:val="005D5457"/>
    <w:rsid w:val="005D5999"/>
    <w:rsid w:val="005D60FD"/>
    <w:rsid w:val="005D681F"/>
    <w:rsid w:val="005D69AD"/>
    <w:rsid w:val="005D6C71"/>
    <w:rsid w:val="005D7277"/>
    <w:rsid w:val="005D7612"/>
    <w:rsid w:val="005D76AF"/>
    <w:rsid w:val="005D7AAE"/>
    <w:rsid w:val="005D7AB2"/>
    <w:rsid w:val="005E0475"/>
    <w:rsid w:val="005E0F8C"/>
    <w:rsid w:val="005E1965"/>
    <w:rsid w:val="005E1E2B"/>
    <w:rsid w:val="005E2934"/>
    <w:rsid w:val="005E316B"/>
    <w:rsid w:val="005E3385"/>
    <w:rsid w:val="005E3596"/>
    <w:rsid w:val="005E3840"/>
    <w:rsid w:val="005E4874"/>
    <w:rsid w:val="005E48E0"/>
    <w:rsid w:val="005E4C5E"/>
    <w:rsid w:val="005E70D7"/>
    <w:rsid w:val="005F081A"/>
    <w:rsid w:val="005F0E43"/>
    <w:rsid w:val="005F36B4"/>
    <w:rsid w:val="005F36D0"/>
    <w:rsid w:val="005F37E0"/>
    <w:rsid w:val="005F463D"/>
    <w:rsid w:val="005F47EB"/>
    <w:rsid w:val="005F4B70"/>
    <w:rsid w:val="005F5507"/>
    <w:rsid w:val="005F5C8E"/>
    <w:rsid w:val="005F606F"/>
    <w:rsid w:val="005F6976"/>
    <w:rsid w:val="006000D3"/>
    <w:rsid w:val="00600718"/>
    <w:rsid w:val="00601657"/>
    <w:rsid w:val="00601667"/>
    <w:rsid w:val="006023A0"/>
    <w:rsid w:val="006029B2"/>
    <w:rsid w:val="006030DD"/>
    <w:rsid w:val="00603DFC"/>
    <w:rsid w:val="00605675"/>
    <w:rsid w:val="00605838"/>
    <w:rsid w:val="00605B58"/>
    <w:rsid w:val="00605F68"/>
    <w:rsid w:val="00606574"/>
    <w:rsid w:val="00606CAF"/>
    <w:rsid w:val="0060716B"/>
    <w:rsid w:val="00610106"/>
    <w:rsid w:val="00610948"/>
    <w:rsid w:val="006113A6"/>
    <w:rsid w:val="00611551"/>
    <w:rsid w:val="006123B9"/>
    <w:rsid w:val="00612413"/>
    <w:rsid w:val="006127F5"/>
    <w:rsid w:val="0061297C"/>
    <w:rsid w:val="006130AE"/>
    <w:rsid w:val="006138C4"/>
    <w:rsid w:val="006138C7"/>
    <w:rsid w:val="00613C45"/>
    <w:rsid w:val="00614382"/>
    <w:rsid w:val="00614CE0"/>
    <w:rsid w:val="006151EA"/>
    <w:rsid w:val="00615205"/>
    <w:rsid w:val="00617497"/>
    <w:rsid w:val="0062057C"/>
    <w:rsid w:val="00620FBA"/>
    <w:rsid w:val="00621536"/>
    <w:rsid w:val="00621FEF"/>
    <w:rsid w:val="006227C1"/>
    <w:rsid w:val="00622838"/>
    <w:rsid w:val="006232FF"/>
    <w:rsid w:val="0062344B"/>
    <w:rsid w:val="0062377A"/>
    <w:rsid w:val="00623FB8"/>
    <w:rsid w:val="006246C4"/>
    <w:rsid w:val="00624DDB"/>
    <w:rsid w:val="00624E27"/>
    <w:rsid w:val="00624FC1"/>
    <w:rsid w:val="00625527"/>
    <w:rsid w:val="00625DBB"/>
    <w:rsid w:val="006263B5"/>
    <w:rsid w:val="006264EE"/>
    <w:rsid w:val="00626B7F"/>
    <w:rsid w:val="00626FFE"/>
    <w:rsid w:val="0062766D"/>
    <w:rsid w:val="006305BD"/>
    <w:rsid w:val="00630904"/>
    <w:rsid w:val="00630D54"/>
    <w:rsid w:val="0063110C"/>
    <w:rsid w:val="006322BE"/>
    <w:rsid w:val="0063295B"/>
    <w:rsid w:val="00632A78"/>
    <w:rsid w:val="00632F1C"/>
    <w:rsid w:val="006331BB"/>
    <w:rsid w:val="00633D97"/>
    <w:rsid w:val="00634D82"/>
    <w:rsid w:val="00634E30"/>
    <w:rsid w:val="00635006"/>
    <w:rsid w:val="00635CB0"/>
    <w:rsid w:val="00635E1C"/>
    <w:rsid w:val="006366A5"/>
    <w:rsid w:val="00636EA3"/>
    <w:rsid w:val="00637AEA"/>
    <w:rsid w:val="00637EC5"/>
    <w:rsid w:val="00640C24"/>
    <w:rsid w:val="006413F6"/>
    <w:rsid w:val="00641669"/>
    <w:rsid w:val="006430EA"/>
    <w:rsid w:val="006443D4"/>
    <w:rsid w:val="006445D0"/>
    <w:rsid w:val="006454E6"/>
    <w:rsid w:val="00645FEC"/>
    <w:rsid w:val="00646B66"/>
    <w:rsid w:val="006470DA"/>
    <w:rsid w:val="006471EE"/>
    <w:rsid w:val="00647848"/>
    <w:rsid w:val="00647C18"/>
    <w:rsid w:val="00651024"/>
    <w:rsid w:val="00651038"/>
    <w:rsid w:val="0065111B"/>
    <w:rsid w:val="006522FA"/>
    <w:rsid w:val="0065232B"/>
    <w:rsid w:val="0065387B"/>
    <w:rsid w:val="00653B2F"/>
    <w:rsid w:val="00654091"/>
    <w:rsid w:val="0065450B"/>
    <w:rsid w:val="0065476D"/>
    <w:rsid w:val="0065635D"/>
    <w:rsid w:val="00656E63"/>
    <w:rsid w:val="00657038"/>
    <w:rsid w:val="0065746E"/>
    <w:rsid w:val="0065773F"/>
    <w:rsid w:val="00657A5A"/>
    <w:rsid w:val="00660DAD"/>
    <w:rsid w:val="00660EB6"/>
    <w:rsid w:val="00660FA7"/>
    <w:rsid w:val="00661E36"/>
    <w:rsid w:val="00662135"/>
    <w:rsid w:val="006634AC"/>
    <w:rsid w:val="00664202"/>
    <w:rsid w:val="00664290"/>
    <w:rsid w:val="0066482E"/>
    <w:rsid w:val="00665074"/>
    <w:rsid w:val="00665368"/>
    <w:rsid w:val="00666002"/>
    <w:rsid w:val="00666566"/>
    <w:rsid w:val="00666A16"/>
    <w:rsid w:val="00666E0E"/>
    <w:rsid w:val="00667204"/>
    <w:rsid w:val="00670092"/>
    <w:rsid w:val="00670212"/>
    <w:rsid w:val="00670385"/>
    <w:rsid w:val="00670DBC"/>
    <w:rsid w:val="00670E67"/>
    <w:rsid w:val="00671575"/>
    <w:rsid w:val="00671623"/>
    <w:rsid w:val="00671C89"/>
    <w:rsid w:val="00671EEA"/>
    <w:rsid w:val="00672C27"/>
    <w:rsid w:val="006734B7"/>
    <w:rsid w:val="00674061"/>
    <w:rsid w:val="006740B3"/>
    <w:rsid w:val="0067411F"/>
    <w:rsid w:val="006749B5"/>
    <w:rsid w:val="006750BC"/>
    <w:rsid w:val="00675316"/>
    <w:rsid w:val="00675D0A"/>
    <w:rsid w:val="00676F2B"/>
    <w:rsid w:val="006773C5"/>
    <w:rsid w:val="006776B6"/>
    <w:rsid w:val="00677949"/>
    <w:rsid w:val="0068045D"/>
    <w:rsid w:val="00681665"/>
    <w:rsid w:val="00681739"/>
    <w:rsid w:val="00681E81"/>
    <w:rsid w:val="00682C16"/>
    <w:rsid w:val="006836C9"/>
    <w:rsid w:val="00684161"/>
    <w:rsid w:val="00686A64"/>
    <w:rsid w:val="00687292"/>
    <w:rsid w:val="00690445"/>
    <w:rsid w:val="006908FC"/>
    <w:rsid w:val="006909D8"/>
    <w:rsid w:val="00691190"/>
    <w:rsid w:val="00691BFB"/>
    <w:rsid w:val="0069427A"/>
    <w:rsid w:val="00694461"/>
    <w:rsid w:val="006945B6"/>
    <w:rsid w:val="006951C0"/>
    <w:rsid w:val="00695B44"/>
    <w:rsid w:val="00697A5B"/>
    <w:rsid w:val="00697C72"/>
    <w:rsid w:val="006A0A88"/>
    <w:rsid w:val="006A133F"/>
    <w:rsid w:val="006A246A"/>
    <w:rsid w:val="006A2550"/>
    <w:rsid w:val="006A26D0"/>
    <w:rsid w:val="006A2809"/>
    <w:rsid w:val="006A2B6E"/>
    <w:rsid w:val="006A2E9D"/>
    <w:rsid w:val="006A3192"/>
    <w:rsid w:val="006A33C9"/>
    <w:rsid w:val="006A35C6"/>
    <w:rsid w:val="006A3E29"/>
    <w:rsid w:val="006A52E7"/>
    <w:rsid w:val="006A56FE"/>
    <w:rsid w:val="006A5EE6"/>
    <w:rsid w:val="006A681A"/>
    <w:rsid w:val="006A72FB"/>
    <w:rsid w:val="006A740D"/>
    <w:rsid w:val="006A7F26"/>
    <w:rsid w:val="006B0274"/>
    <w:rsid w:val="006B06C0"/>
    <w:rsid w:val="006B0859"/>
    <w:rsid w:val="006B0CA6"/>
    <w:rsid w:val="006B0DC8"/>
    <w:rsid w:val="006B11F3"/>
    <w:rsid w:val="006B15E6"/>
    <w:rsid w:val="006B186A"/>
    <w:rsid w:val="006B1A91"/>
    <w:rsid w:val="006B1BFD"/>
    <w:rsid w:val="006B2308"/>
    <w:rsid w:val="006B28CC"/>
    <w:rsid w:val="006B354A"/>
    <w:rsid w:val="006B3621"/>
    <w:rsid w:val="006B40AA"/>
    <w:rsid w:val="006B412E"/>
    <w:rsid w:val="006B4637"/>
    <w:rsid w:val="006B4E32"/>
    <w:rsid w:val="006B55FA"/>
    <w:rsid w:val="006B5746"/>
    <w:rsid w:val="006B5F51"/>
    <w:rsid w:val="006B5FBC"/>
    <w:rsid w:val="006B6A9C"/>
    <w:rsid w:val="006B748C"/>
    <w:rsid w:val="006B790B"/>
    <w:rsid w:val="006C051C"/>
    <w:rsid w:val="006C06CF"/>
    <w:rsid w:val="006C0888"/>
    <w:rsid w:val="006C24B5"/>
    <w:rsid w:val="006C25C3"/>
    <w:rsid w:val="006C35B1"/>
    <w:rsid w:val="006C437F"/>
    <w:rsid w:val="006C49D3"/>
    <w:rsid w:val="006C540A"/>
    <w:rsid w:val="006C59BD"/>
    <w:rsid w:val="006C5FE9"/>
    <w:rsid w:val="006C6912"/>
    <w:rsid w:val="006C6DB9"/>
    <w:rsid w:val="006D066D"/>
    <w:rsid w:val="006D09BF"/>
    <w:rsid w:val="006D13F6"/>
    <w:rsid w:val="006D1AA3"/>
    <w:rsid w:val="006D1C8E"/>
    <w:rsid w:val="006D2C83"/>
    <w:rsid w:val="006D3CA8"/>
    <w:rsid w:val="006D50EF"/>
    <w:rsid w:val="006D55D6"/>
    <w:rsid w:val="006D5A98"/>
    <w:rsid w:val="006D5E5B"/>
    <w:rsid w:val="006D60ED"/>
    <w:rsid w:val="006D6966"/>
    <w:rsid w:val="006D74C7"/>
    <w:rsid w:val="006D78A6"/>
    <w:rsid w:val="006D7BA0"/>
    <w:rsid w:val="006D7BD4"/>
    <w:rsid w:val="006E0027"/>
    <w:rsid w:val="006E014F"/>
    <w:rsid w:val="006E02C0"/>
    <w:rsid w:val="006E1B92"/>
    <w:rsid w:val="006E22B0"/>
    <w:rsid w:val="006E24B5"/>
    <w:rsid w:val="006E255B"/>
    <w:rsid w:val="006E2C12"/>
    <w:rsid w:val="006E3BEB"/>
    <w:rsid w:val="006E3D76"/>
    <w:rsid w:val="006E40A1"/>
    <w:rsid w:val="006E45AF"/>
    <w:rsid w:val="006E67FD"/>
    <w:rsid w:val="006E79D3"/>
    <w:rsid w:val="006E7BDD"/>
    <w:rsid w:val="006F03C2"/>
    <w:rsid w:val="006F0983"/>
    <w:rsid w:val="006F09F2"/>
    <w:rsid w:val="006F2C64"/>
    <w:rsid w:val="006F3346"/>
    <w:rsid w:val="006F51B5"/>
    <w:rsid w:val="006F5954"/>
    <w:rsid w:val="006F5C24"/>
    <w:rsid w:val="006F64D1"/>
    <w:rsid w:val="006F6E6B"/>
    <w:rsid w:val="006F70C6"/>
    <w:rsid w:val="006F7743"/>
    <w:rsid w:val="00700D1F"/>
    <w:rsid w:val="00700F19"/>
    <w:rsid w:val="00701C33"/>
    <w:rsid w:val="00701ED3"/>
    <w:rsid w:val="00703E52"/>
    <w:rsid w:val="00704DC4"/>
    <w:rsid w:val="00704EB7"/>
    <w:rsid w:val="00705070"/>
    <w:rsid w:val="00705BE8"/>
    <w:rsid w:val="00705EDE"/>
    <w:rsid w:val="00705FE7"/>
    <w:rsid w:val="00706670"/>
    <w:rsid w:val="00710316"/>
    <w:rsid w:val="00710392"/>
    <w:rsid w:val="00711410"/>
    <w:rsid w:val="0071144C"/>
    <w:rsid w:val="00711BC2"/>
    <w:rsid w:val="0071269E"/>
    <w:rsid w:val="00712731"/>
    <w:rsid w:val="00712CB8"/>
    <w:rsid w:val="00714824"/>
    <w:rsid w:val="00714953"/>
    <w:rsid w:val="00714B4F"/>
    <w:rsid w:val="00715F5F"/>
    <w:rsid w:val="00715FAC"/>
    <w:rsid w:val="00715FF8"/>
    <w:rsid w:val="00716222"/>
    <w:rsid w:val="00716309"/>
    <w:rsid w:val="00716566"/>
    <w:rsid w:val="007202EB"/>
    <w:rsid w:val="00720868"/>
    <w:rsid w:val="00720C52"/>
    <w:rsid w:val="00720CC5"/>
    <w:rsid w:val="00722042"/>
    <w:rsid w:val="00722259"/>
    <w:rsid w:val="007225AC"/>
    <w:rsid w:val="0072289B"/>
    <w:rsid w:val="0072303F"/>
    <w:rsid w:val="007232B6"/>
    <w:rsid w:val="007232EC"/>
    <w:rsid w:val="00723583"/>
    <w:rsid w:val="00723961"/>
    <w:rsid w:val="0072400F"/>
    <w:rsid w:val="00724C50"/>
    <w:rsid w:val="0072558C"/>
    <w:rsid w:val="0072671E"/>
    <w:rsid w:val="00726FB5"/>
    <w:rsid w:val="007271EA"/>
    <w:rsid w:val="00727535"/>
    <w:rsid w:val="007302AD"/>
    <w:rsid w:val="007308A7"/>
    <w:rsid w:val="00730CB2"/>
    <w:rsid w:val="00731354"/>
    <w:rsid w:val="00731665"/>
    <w:rsid w:val="00731A04"/>
    <w:rsid w:val="00731A58"/>
    <w:rsid w:val="00732058"/>
    <w:rsid w:val="00732181"/>
    <w:rsid w:val="00732E7E"/>
    <w:rsid w:val="00733141"/>
    <w:rsid w:val="007345D8"/>
    <w:rsid w:val="00734712"/>
    <w:rsid w:val="0073505B"/>
    <w:rsid w:val="007354AD"/>
    <w:rsid w:val="00735933"/>
    <w:rsid w:val="00736BE6"/>
    <w:rsid w:val="00737603"/>
    <w:rsid w:val="007377BD"/>
    <w:rsid w:val="00740C5D"/>
    <w:rsid w:val="00740E2E"/>
    <w:rsid w:val="00741247"/>
    <w:rsid w:val="00741EF2"/>
    <w:rsid w:val="0074258D"/>
    <w:rsid w:val="00742663"/>
    <w:rsid w:val="00742BB8"/>
    <w:rsid w:val="00742BC3"/>
    <w:rsid w:val="0074337C"/>
    <w:rsid w:val="00743558"/>
    <w:rsid w:val="007438E9"/>
    <w:rsid w:val="007447DB"/>
    <w:rsid w:val="007449C4"/>
    <w:rsid w:val="00744FC4"/>
    <w:rsid w:val="00745077"/>
    <w:rsid w:val="007457C4"/>
    <w:rsid w:val="00745E17"/>
    <w:rsid w:val="007467BA"/>
    <w:rsid w:val="007468F9"/>
    <w:rsid w:val="00746D56"/>
    <w:rsid w:val="007471C4"/>
    <w:rsid w:val="007473A7"/>
    <w:rsid w:val="00747E1F"/>
    <w:rsid w:val="007503E2"/>
    <w:rsid w:val="007504BB"/>
    <w:rsid w:val="00750CAB"/>
    <w:rsid w:val="00750FB7"/>
    <w:rsid w:val="0075118E"/>
    <w:rsid w:val="00751536"/>
    <w:rsid w:val="007526B3"/>
    <w:rsid w:val="0075542D"/>
    <w:rsid w:val="007554A0"/>
    <w:rsid w:val="007566EC"/>
    <w:rsid w:val="007575A9"/>
    <w:rsid w:val="00757CAE"/>
    <w:rsid w:val="007601F8"/>
    <w:rsid w:val="00760479"/>
    <w:rsid w:val="0076060B"/>
    <w:rsid w:val="007618E9"/>
    <w:rsid w:val="0076234B"/>
    <w:rsid w:val="007627AB"/>
    <w:rsid w:val="0076296C"/>
    <w:rsid w:val="00762A94"/>
    <w:rsid w:val="00763475"/>
    <w:rsid w:val="00764AB0"/>
    <w:rsid w:val="007657D3"/>
    <w:rsid w:val="0076585E"/>
    <w:rsid w:val="00765A95"/>
    <w:rsid w:val="00765F11"/>
    <w:rsid w:val="007660EF"/>
    <w:rsid w:val="00766FF8"/>
    <w:rsid w:val="00767E1F"/>
    <w:rsid w:val="007705DF"/>
    <w:rsid w:val="00771255"/>
    <w:rsid w:val="00771CC7"/>
    <w:rsid w:val="00772480"/>
    <w:rsid w:val="00773B67"/>
    <w:rsid w:val="00774820"/>
    <w:rsid w:val="007750F9"/>
    <w:rsid w:val="00775128"/>
    <w:rsid w:val="00775450"/>
    <w:rsid w:val="00775798"/>
    <w:rsid w:val="007758D4"/>
    <w:rsid w:val="00775AAB"/>
    <w:rsid w:val="00775B73"/>
    <w:rsid w:val="007762B2"/>
    <w:rsid w:val="0077630F"/>
    <w:rsid w:val="00776562"/>
    <w:rsid w:val="00776AED"/>
    <w:rsid w:val="00776E42"/>
    <w:rsid w:val="00776F09"/>
    <w:rsid w:val="007772C6"/>
    <w:rsid w:val="00777483"/>
    <w:rsid w:val="00777B94"/>
    <w:rsid w:val="00777CD7"/>
    <w:rsid w:val="00780272"/>
    <w:rsid w:val="00780BAF"/>
    <w:rsid w:val="00780FB9"/>
    <w:rsid w:val="00781493"/>
    <w:rsid w:val="007816C3"/>
    <w:rsid w:val="007820AA"/>
    <w:rsid w:val="0078229F"/>
    <w:rsid w:val="007837A9"/>
    <w:rsid w:val="007838FE"/>
    <w:rsid w:val="0078403D"/>
    <w:rsid w:val="00784484"/>
    <w:rsid w:val="00784604"/>
    <w:rsid w:val="00784BC4"/>
    <w:rsid w:val="00784E8F"/>
    <w:rsid w:val="0078521A"/>
    <w:rsid w:val="00785984"/>
    <w:rsid w:val="0078643E"/>
    <w:rsid w:val="007868BF"/>
    <w:rsid w:val="00786B87"/>
    <w:rsid w:val="00786DA0"/>
    <w:rsid w:val="007873DD"/>
    <w:rsid w:val="00787F9F"/>
    <w:rsid w:val="00790C32"/>
    <w:rsid w:val="00790D6A"/>
    <w:rsid w:val="00790F44"/>
    <w:rsid w:val="007918F6"/>
    <w:rsid w:val="00792BD2"/>
    <w:rsid w:val="007943AA"/>
    <w:rsid w:val="00794815"/>
    <w:rsid w:val="00794949"/>
    <w:rsid w:val="00794A8A"/>
    <w:rsid w:val="00794F2C"/>
    <w:rsid w:val="0079502E"/>
    <w:rsid w:val="007952B3"/>
    <w:rsid w:val="00795E33"/>
    <w:rsid w:val="007969DB"/>
    <w:rsid w:val="007969EA"/>
    <w:rsid w:val="00796D5E"/>
    <w:rsid w:val="00796E8B"/>
    <w:rsid w:val="007977AF"/>
    <w:rsid w:val="00797E10"/>
    <w:rsid w:val="00797EC4"/>
    <w:rsid w:val="007A04AA"/>
    <w:rsid w:val="007A0DBD"/>
    <w:rsid w:val="007A1688"/>
    <w:rsid w:val="007A1C54"/>
    <w:rsid w:val="007A24D6"/>
    <w:rsid w:val="007A2A79"/>
    <w:rsid w:val="007A2C53"/>
    <w:rsid w:val="007A2F88"/>
    <w:rsid w:val="007A3ABF"/>
    <w:rsid w:val="007A3D99"/>
    <w:rsid w:val="007A53D9"/>
    <w:rsid w:val="007A578C"/>
    <w:rsid w:val="007A5DBB"/>
    <w:rsid w:val="007A603A"/>
    <w:rsid w:val="007A62E8"/>
    <w:rsid w:val="007A6632"/>
    <w:rsid w:val="007A6896"/>
    <w:rsid w:val="007A74C6"/>
    <w:rsid w:val="007A76D6"/>
    <w:rsid w:val="007A792E"/>
    <w:rsid w:val="007B04B5"/>
    <w:rsid w:val="007B0740"/>
    <w:rsid w:val="007B144B"/>
    <w:rsid w:val="007B1739"/>
    <w:rsid w:val="007B1B1C"/>
    <w:rsid w:val="007B21B9"/>
    <w:rsid w:val="007B25D6"/>
    <w:rsid w:val="007B2A0D"/>
    <w:rsid w:val="007B2B22"/>
    <w:rsid w:val="007B2B39"/>
    <w:rsid w:val="007B32F0"/>
    <w:rsid w:val="007B419D"/>
    <w:rsid w:val="007B4688"/>
    <w:rsid w:val="007B4BB6"/>
    <w:rsid w:val="007B5DC6"/>
    <w:rsid w:val="007B66B5"/>
    <w:rsid w:val="007B68B8"/>
    <w:rsid w:val="007B697D"/>
    <w:rsid w:val="007B773D"/>
    <w:rsid w:val="007B7CB5"/>
    <w:rsid w:val="007C00E0"/>
    <w:rsid w:val="007C091C"/>
    <w:rsid w:val="007C1623"/>
    <w:rsid w:val="007C1C17"/>
    <w:rsid w:val="007C2368"/>
    <w:rsid w:val="007C2846"/>
    <w:rsid w:val="007C2E19"/>
    <w:rsid w:val="007C475A"/>
    <w:rsid w:val="007C4CA2"/>
    <w:rsid w:val="007C59EA"/>
    <w:rsid w:val="007C6A37"/>
    <w:rsid w:val="007C72F2"/>
    <w:rsid w:val="007C7C05"/>
    <w:rsid w:val="007D022F"/>
    <w:rsid w:val="007D0845"/>
    <w:rsid w:val="007D0846"/>
    <w:rsid w:val="007D0B86"/>
    <w:rsid w:val="007D0BD3"/>
    <w:rsid w:val="007D1752"/>
    <w:rsid w:val="007D1B7A"/>
    <w:rsid w:val="007D1C05"/>
    <w:rsid w:val="007D2067"/>
    <w:rsid w:val="007D2BEF"/>
    <w:rsid w:val="007D4755"/>
    <w:rsid w:val="007D5969"/>
    <w:rsid w:val="007D5B0D"/>
    <w:rsid w:val="007D6073"/>
    <w:rsid w:val="007D61BE"/>
    <w:rsid w:val="007D6393"/>
    <w:rsid w:val="007D669B"/>
    <w:rsid w:val="007D68B1"/>
    <w:rsid w:val="007D7321"/>
    <w:rsid w:val="007D76E8"/>
    <w:rsid w:val="007D76FF"/>
    <w:rsid w:val="007D7935"/>
    <w:rsid w:val="007E057C"/>
    <w:rsid w:val="007E0F25"/>
    <w:rsid w:val="007E17B6"/>
    <w:rsid w:val="007E1933"/>
    <w:rsid w:val="007E1A8C"/>
    <w:rsid w:val="007E1D52"/>
    <w:rsid w:val="007E1F8B"/>
    <w:rsid w:val="007E2193"/>
    <w:rsid w:val="007E3859"/>
    <w:rsid w:val="007E398C"/>
    <w:rsid w:val="007E3F75"/>
    <w:rsid w:val="007E4310"/>
    <w:rsid w:val="007E44D0"/>
    <w:rsid w:val="007E4540"/>
    <w:rsid w:val="007E4CBD"/>
    <w:rsid w:val="007E5CE1"/>
    <w:rsid w:val="007E718A"/>
    <w:rsid w:val="007E71D6"/>
    <w:rsid w:val="007E7E68"/>
    <w:rsid w:val="007F0BA7"/>
    <w:rsid w:val="007F137A"/>
    <w:rsid w:val="007F177B"/>
    <w:rsid w:val="007F258D"/>
    <w:rsid w:val="007F2C7E"/>
    <w:rsid w:val="007F371D"/>
    <w:rsid w:val="007F3CA0"/>
    <w:rsid w:val="007F466B"/>
    <w:rsid w:val="007F4D0F"/>
    <w:rsid w:val="007F50B2"/>
    <w:rsid w:val="007F6134"/>
    <w:rsid w:val="007F6E2A"/>
    <w:rsid w:val="007F6E6E"/>
    <w:rsid w:val="007F707D"/>
    <w:rsid w:val="007F74CF"/>
    <w:rsid w:val="00800362"/>
    <w:rsid w:val="008006F4"/>
    <w:rsid w:val="008007F7"/>
    <w:rsid w:val="00801ADB"/>
    <w:rsid w:val="00801B09"/>
    <w:rsid w:val="00801E70"/>
    <w:rsid w:val="008020F3"/>
    <w:rsid w:val="00802807"/>
    <w:rsid w:val="00802884"/>
    <w:rsid w:val="00802B98"/>
    <w:rsid w:val="00802C38"/>
    <w:rsid w:val="00803C5A"/>
    <w:rsid w:val="00803DE5"/>
    <w:rsid w:val="00804092"/>
    <w:rsid w:val="008041B8"/>
    <w:rsid w:val="00804252"/>
    <w:rsid w:val="00804FC5"/>
    <w:rsid w:val="00805215"/>
    <w:rsid w:val="008059B8"/>
    <w:rsid w:val="008062D6"/>
    <w:rsid w:val="00806616"/>
    <w:rsid w:val="008075B2"/>
    <w:rsid w:val="00807740"/>
    <w:rsid w:val="00807E69"/>
    <w:rsid w:val="0081103D"/>
    <w:rsid w:val="00811356"/>
    <w:rsid w:val="00811457"/>
    <w:rsid w:val="00811608"/>
    <w:rsid w:val="008116A8"/>
    <w:rsid w:val="00811A7A"/>
    <w:rsid w:val="00811B48"/>
    <w:rsid w:val="00812AAB"/>
    <w:rsid w:val="00812D28"/>
    <w:rsid w:val="00812FAC"/>
    <w:rsid w:val="00813879"/>
    <w:rsid w:val="00813FFE"/>
    <w:rsid w:val="0081401E"/>
    <w:rsid w:val="0081409D"/>
    <w:rsid w:val="0081442C"/>
    <w:rsid w:val="00814951"/>
    <w:rsid w:val="008150B1"/>
    <w:rsid w:val="0081513D"/>
    <w:rsid w:val="008157CD"/>
    <w:rsid w:val="008168E5"/>
    <w:rsid w:val="00817936"/>
    <w:rsid w:val="00817D04"/>
    <w:rsid w:val="00820195"/>
    <w:rsid w:val="00820879"/>
    <w:rsid w:val="00821172"/>
    <w:rsid w:val="00821654"/>
    <w:rsid w:val="0082177E"/>
    <w:rsid w:val="0082231D"/>
    <w:rsid w:val="00822755"/>
    <w:rsid w:val="008227B5"/>
    <w:rsid w:val="00824743"/>
    <w:rsid w:val="00825E87"/>
    <w:rsid w:val="008261D0"/>
    <w:rsid w:val="00827739"/>
    <w:rsid w:val="00827799"/>
    <w:rsid w:val="00827C82"/>
    <w:rsid w:val="00830213"/>
    <w:rsid w:val="0083094C"/>
    <w:rsid w:val="00830A46"/>
    <w:rsid w:val="0083154E"/>
    <w:rsid w:val="008332E4"/>
    <w:rsid w:val="00833DC7"/>
    <w:rsid w:val="008347E6"/>
    <w:rsid w:val="00835BBE"/>
    <w:rsid w:val="00835D00"/>
    <w:rsid w:val="00835DB1"/>
    <w:rsid w:val="00836624"/>
    <w:rsid w:val="008369AD"/>
    <w:rsid w:val="00836C93"/>
    <w:rsid w:val="00836D56"/>
    <w:rsid w:val="00837053"/>
    <w:rsid w:val="008375FC"/>
    <w:rsid w:val="00837AB1"/>
    <w:rsid w:val="00842641"/>
    <w:rsid w:val="00842657"/>
    <w:rsid w:val="00842715"/>
    <w:rsid w:val="008427C2"/>
    <w:rsid w:val="00842D00"/>
    <w:rsid w:val="008437A2"/>
    <w:rsid w:val="00843A11"/>
    <w:rsid w:val="00843C67"/>
    <w:rsid w:val="00843F10"/>
    <w:rsid w:val="008441C4"/>
    <w:rsid w:val="008458C4"/>
    <w:rsid w:val="00846531"/>
    <w:rsid w:val="00847085"/>
    <w:rsid w:val="00850752"/>
    <w:rsid w:val="008509DA"/>
    <w:rsid w:val="00851214"/>
    <w:rsid w:val="008516BE"/>
    <w:rsid w:val="00851A25"/>
    <w:rsid w:val="00852747"/>
    <w:rsid w:val="008541EC"/>
    <w:rsid w:val="00854A47"/>
    <w:rsid w:val="00854D43"/>
    <w:rsid w:val="00855487"/>
    <w:rsid w:val="00855E70"/>
    <w:rsid w:val="008565EC"/>
    <w:rsid w:val="00856AB0"/>
    <w:rsid w:val="00857237"/>
    <w:rsid w:val="0085735C"/>
    <w:rsid w:val="00857483"/>
    <w:rsid w:val="008579B5"/>
    <w:rsid w:val="00857DEA"/>
    <w:rsid w:val="00857E6B"/>
    <w:rsid w:val="00860B79"/>
    <w:rsid w:val="008613A9"/>
    <w:rsid w:val="008613D8"/>
    <w:rsid w:val="00861612"/>
    <w:rsid w:val="00861E02"/>
    <w:rsid w:val="00862CE0"/>
    <w:rsid w:val="00862F02"/>
    <w:rsid w:val="00863B5D"/>
    <w:rsid w:val="00863FAE"/>
    <w:rsid w:val="00864A3D"/>
    <w:rsid w:val="0086513D"/>
    <w:rsid w:val="0086549B"/>
    <w:rsid w:val="008658D6"/>
    <w:rsid w:val="008667F5"/>
    <w:rsid w:val="008670F9"/>
    <w:rsid w:val="00867E2C"/>
    <w:rsid w:val="008700B2"/>
    <w:rsid w:val="0087055D"/>
    <w:rsid w:val="00871139"/>
    <w:rsid w:val="008711AE"/>
    <w:rsid w:val="008713FF"/>
    <w:rsid w:val="00871503"/>
    <w:rsid w:val="00871D9D"/>
    <w:rsid w:val="00871F5F"/>
    <w:rsid w:val="00872864"/>
    <w:rsid w:val="00873368"/>
    <w:rsid w:val="00874230"/>
    <w:rsid w:val="00874AAD"/>
    <w:rsid w:val="00874CFB"/>
    <w:rsid w:val="00874F87"/>
    <w:rsid w:val="00875346"/>
    <w:rsid w:val="00875669"/>
    <w:rsid w:val="00875DAD"/>
    <w:rsid w:val="008763A7"/>
    <w:rsid w:val="008764B3"/>
    <w:rsid w:val="00876661"/>
    <w:rsid w:val="0087751D"/>
    <w:rsid w:val="00880237"/>
    <w:rsid w:val="00880DF1"/>
    <w:rsid w:val="00881425"/>
    <w:rsid w:val="008817D0"/>
    <w:rsid w:val="00881972"/>
    <w:rsid w:val="0088237A"/>
    <w:rsid w:val="008829EC"/>
    <w:rsid w:val="0088435A"/>
    <w:rsid w:val="008843AB"/>
    <w:rsid w:val="00884F58"/>
    <w:rsid w:val="008855AB"/>
    <w:rsid w:val="0088596B"/>
    <w:rsid w:val="008870C0"/>
    <w:rsid w:val="008878B4"/>
    <w:rsid w:val="00890508"/>
    <w:rsid w:val="008906F2"/>
    <w:rsid w:val="0089099A"/>
    <w:rsid w:val="00891470"/>
    <w:rsid w:val="00891713"/>
    <w:rsid w:val="008917CB"/>
    <w:rsid w:val="008919E2"/>
    <w:rsid w:val="00891BEC"/>
    <w:rsid w:val="00892BDD"/>
    <w:rsid w:val="00893AEC"/>
    <w:rsid w:val="00894990"/>
    <w:rsid w:val="00895D0B"/>
    <w:rsid w:val="00895DD6"/>
    <w:rsid w:val="0089684C"/>
    <w:rsid w:val="0089737A"/>
    <w:rsid w:val="00897727"/>
    <w:rsid w:val="008979DF"/>
    <w:rsid w:val="00897F8A"/>
    <w:rsid w:val="008A0709"/>
    <w:rsid w:val="008A08E6"/>
    <w:rsid w:val="008A0B9C"/>
    <w:rsid w:val="008A2001"/>
    <w:rsid w:val="008A3DA6"/>
    <w:rsid w:val="008A3DB4"/>
    <w:rsid w:val="008A4152"/>
    <w:rsid w:val="008A544D"/>
    <w:rsid w:val="008A653B"/>
    <w:rsid w:val="008A6BBA"/>
    <w:rsid w:val="008A74CE"/>
    <w:rsid w:val="008A74EC"/>
    <w:rsid w:val="008A7721"/>
    <w:rsid w:val="008A7763"/>
    <w:rsid w:val="008B00EA"/>
    <w:rsid w:val="008B0339"/>
    <w:rsid w:val="008B0ED4"/>
    <w:rsid w:val="008B122F"/>
    <w:rsid w:val="008B16EA"/>
    <w:rsid w:val="008B2729"/>
    <w:rsid w:val="008B2DD1"/>
    <w:rsid w:val="008B3EA0"/>
    <w:rsid w:val="008B44FF"/>
    <w:rsid w:val="008B5E08"/>
    <w:rsid w:val="008B720E"/>
    <w:rsid w:val="008B7530"/>
    <w:rsid w:val="008B7806"/>
    <w:rsid w:val="008B7C47"/>
    <w:rsid w:val="008B7EEF"/>
    <w:rsid w:val="008C0A1D"/>
    <w:rsid w:val="008C0E53"/>
    <w:rsid w:val="008C1940"/>
    <w:rsid w:val="008C21D7"/>
    <w:rsid w:val="008C2BBC"/>
    <w:rsid w:val="008C343A"/>
    <w:rsid w:val="008C3884"/>
    <w:rsid w:val="008C3DE0"/>
    <w:rsid w:val="008C3E68"/>
    <w:rsid w:val="008C4406"/>
    <w:rsid w:val="008C44E8"/>
    <w:rsid w:val="008C4553"/>
    <w:rsid w:val="008C4729"/>
    <w:rsid w:val="008C4C1D"/>
    <w:rsid w:val="008C4FBE"/>
    <w:rsid w:val="008C51DC"/>
    <w:rsid w:val="008C5565"/>
    <w:rsid w:val="008C5BC5"/>
    <w:rsid w:val="008C5F55"/>
    <w:rsid w:val="008C61B3"/>
    <w:rsid w:val="008C6229"/>
    <w:rsid w:val="008C6AE7"/>
    <w:rsid w:val="008C6F1F"/>
    <w:rsid w:val="008C7219"/>
    <w:rsid w:val="008C747E"/>
    <w:rsid w:val="008C761E"/>
    <w:rsid w:val="008C7634"/>
    <w:rsid w:val="008C76E4"/>
    <w:rsid w:val="008D00C7"/>
    <w:rsid w:val="008D014D"/>
    <w:rsid w:val="008D0482"/>
    <w:rsid w:val="008D06D1"/>
    <w:rsid w:val="008D0C8C"/>
    <w:rsid w:val="008D17F0"/>
    <w:rsid w:val="008D1D59"/>
    <w:rsid w:val="008D2079"/>
    <w:rsid w:val="008D3823"/>
    <w:rsid w:val="008D39A1"/>
    <w:rsid w:val="008D40B1"/>
    <w:rsid w:val="008D54A7"/>
    <w:rsid w:val="008D5B77"/>
    <w:rsid w:val="008D6471"/>
    <w:rsid w:val="008D6D92"/>
    <w:rsid w:val="008D6ED2"/>
    <w:rsid w:val="008D7A9C"/>
    <w:rsid w:val="008E04A8"/>
    <w:rsid w:val="008E0E25"/>
    <w:rsid w:val="008E0EB6"/>
    <w:rsid w:val="008E0FEE"/>
    <w:rsid w:val="008E2BA0"/>
    <w:rsid w:val="008E2FBE"/>
    <w:rsid w:val="008E36A6"/>
    <w:rsid w:val="008E3748"/>
    <w:rsid w:val="008E4A97"/>
    <w:rsid w:val="008E5FD7"/>
    <w:rsid w:val="008E60B4"/>
    <w:rsid w:val="008E622D"/>
    <w:rsid w:val="008E670C"/>
    <w:rsid w:val="008E6CA2"/>
    <w:rsid w:val="008E7651"/>
    <w:rsid w:val="008F021B"/>
    <w:rsid w:val="008F103A"/>
    <w:rsid w:val="008F1067"/>
    <w:rsid w:val="008F2483"/>
    <w:rsid w:val="008F2BCC"/>
    <w:rsid w:val="008F3007"/>
    <w:rsid w:val="008F3DAA"/>
    <w:rsid w:val="008F3EB2"/>
    <w:rsid w:val="008F42A6"/>
    <w:rsid w:val="008F4339"/>
    <w:rsid w:val="008F4A07"/>
    <w:rsid w:val="008F4D0D"/>
    <w:rsid w:val="008F6540"/>
    <w:rsid w:val="008F6D18"/>
    <w:rsid w:val="008F6FFE"/>
    <w:rsid w:val="008F7322"/>
    <w:rsid w:val="009001AE"/>
    <w:rsid w:val="00900B1E"/>
    <w:rsid w:val="00900DFC"/>
    <w:rsid w:val="00900E47"/>
    <w:rsid w:val="00901320"/>
    <w:rsid w:val="009015EE"/>
    <w:rsid w:val="009019DE"/>
    <w:rsid w:val="00901AAD"/>
    <w:rsid w:val="00901CFE"/>
    <w:rsid w:val="00901F03"/>
    <w:rsid w:val="00902507"/>
    <w:rsid w:val="00903698"/>
    <w:rsid w:val="009052A8"/>
    <w:rsid w:val="00905D49"/>
    <w:rsid w:val="00906B00"/>
    <w:rsid w:val="00906BB8"/>
    <w:rsid w:val="00906CE5"/>
    <w:rsid w:val="0090743F"/>
    <w:rsid w:val="00910584"/>
    <w:rsid w:val="00910976"/>
    <w:rsid w:val="00910B89"/>
    <w:rsid w:val="009129CB"/>
    <w:rsid w:val="00912F1A"/>
    <w:rsid w:val="0091370B"/>
    <w:rsid w:val="00913934"/>
    <w:rsid w:val="00913C7A"/>
    <w:rsid w:val="00913E9F"/>
    <w:rsid w:val="009143FE"/>
    <w:rsid w:val="00914AA9"/>
    <w:rsid w:val="0091568A"/>
    <w:rsid w:val="00915B32"/>
    <w:rsid w:val="00915F6A"/>
    <w:rsid w:val="00916336"/>
    <w:rsid w:val="0091694A"/>
    <w:rsid w:val="00917317"/>
    <w:rsid w:val="009200EC"/>
    <w:rsid w:val="0092023E"/>
    <w:rsid w:val="00920DAC"/>
    <w:rsid w:val="009213EC"/>
    <w:rsid w:val="00921471"/>
    <w:rsid w:val="00921734"/>
    <w:rsid w:val="00921A5F"/>
    <w:rsid w:val="00923001"/>
    <w:rsid w:val="009244B4"/>
    <w:rsid w:val="009248CE"/>
    <w:rsid w:val="00925523"/>
    <w:rsid w:val="00925E37"/>
    <w:rsid w:val="0092622F"/>
    <w:rsid w:val="00926B86"/>
    <w:rsid w:val="0092721C"/>
    <w:rsid w:val="00930154"/>
    <w:rsid w:val="00930569"/>
    <w:rsid w:val="00930F4E"/>
    <w:rsid w:val="009319F0"/>
    <w:rsid w:val="00931CFF"/>
    <w:rsid w:val="009327C9"/>
    <w:rsid w:val="009328CF"/>
    <w:rsid w:val="00933C4F"/>
    <w:rsid w:val="00933CE0"/>
    <w:rsid w:val="00933D1D"/>
    <w:rsid w:val="00934BCA"/>
    <w:rsid w:val="0093579A"/>
    <w:rsid w:val="00935BD0"/>
    <w:rsid w:val="00935D79"/>
    <w:rsid w:val="00935EA2"/>
    <w:rsid w:val="009379B0"/>
    <w:rsid w:val="00940323"/>
    <w:rsid w:val="0094128E"/>
    <w:rsid w:val="0094190D"/>
    <w:rsid w:val="00941CD7"/>
    <w:rsid w:val="00941DDC"/>
    <w:rsid w:val="0094215B"/>
    <w:rsid w:val="00942B8E"/>
    <w:rsid w:val="00943061"/>
    <w:rsid w:val="009430B0"/>
    <w:rsid w:val="009439EB"/>
    <w:rsid w:val="00943BD0"/>
    <w:rsid w:val="00943DBF"/>
    <w:rsid w:val="00944814"/>
    <w:rsid w:val="00945940"/>
    <w:rsid w:val="0094628B"/>
    <w:rsid w:val="00946716"/>
    <w:rsid w:val="009500B0"/>
    <w:rsid w:val="00950EA9"/>
    <w:rsid w:val="00951C6B"/>
    <w:rsid w:val="00953147"/>
    <w:rsid w:val="0095343F"/>
    <w:rsid w:val="00953C21"/>
    <w:rsid w:val="009548DA"/>
    <w:rsid w:val="00954AE0"/>
    <w:rsid w:val="00955709"/>
    <w:rsid w:val="00956766"/>
    <w:rsid w:val="0095677F"/>
    <w:rsid w:val="0095758E"/>
    <w:rsid w:val="0095763D"/>
    <w:rsid w:val="00957B59"/>
    <w:rsid w:val="00957EFD"/>
    <w:rsid w:val="00957F05"/>
    <w:rsid w:val="00960494"/>
    <w:rsid w:val="009615D1"/>
    <w:rsid w:val="00962142"/>
    <w:rsid w:val="00962810"/>
    <w:rsid w:val="00962951"/>
    <w:rsid w:val="0096295B"/>
    <w:rsid w:val="00962A35"/>
    <w:rsid w:val="009634A0"/>
    <w:rsid w:val="00964329"/>
    <w:rsid w:val="009643FB"/>
    <w:rsid w:val="0096454D"/>
    <w:rsid w:val="0096556E"/>
    <w:rsid w:val="009655D6"/>
    <w:rsid w:val="0096578E"/>
    <w:rsid w:val="00966368"/>
    <w:rsid w:val="00967303"/>
    <w:rsid w:val="00967D2F"/>
    <w:rsid w:val="00970327"/>
    <w:rsid w:val="009703FC"/>
    <w:rsid w:val="009708A3"/>
    <w:rsid w:val="00970D12"/>
    <w:rsid w:val="00971347"/>
    <w:rsid w:val="009716AF"/>
    <w:rsid w:val="00971CDF"/>
    <w:rsid w:val="009727B3"/>
    <w:rsid w:val="00972CA9"/>
    <w:rsid w:val="00972D86"/>
    <w:rsid w:val="0097313E"/>
    <w:rsid w:val="009733B7"/>
    <w:rsid w:val="009738EB"/>
    <w:rsid w:val="00974228"/>
    <w:rsid w:val="00974B01"/>
    <w:rsid w:val="00975500"/>
    <w:rsid w:val="00975AA8"/>
    <w:rsid w:val="00975C93"/>
    <w:rsid w:val="0097609C"/>
    <w:rsid w:val="00977664"/>
    <w:rsid w:val="009777B0"/>
    <w:rsid w:val="009808AD"/>
    <w:rsid w:val="0098099C"/>
    <w:rsid w:val="00980C0B"/>
    <w:rsid w:val="00981B8E"/>
    <w:rsid w:val="009823C5"/>
    <w:rsid w:val="009833EC"/>
    <w:rsid w:val="0098426D"/>
    <w:rsid w:val="0098450C"/>
    <w:rsid w:val="009847D9"/>
    <w:rsid w:val="00984F02"/>
    <w:rsid w:val="0098521B"/>
    <w:rsid w:val="00985885"/>
    <w:rsid w:val="00985B54"/>
    <w:rsid w:val="00986128"/>
    <w:rsid w:val="009865A9"/>
    <w:rsid w:val="009867FF"/>
    <w:rsid w:val="0098727F"/>
    <w:rsid w:val="00987A4F"/>
    <w:rsid w:val="0099013F"/>
    <w:rsid w:val="009907C1"/>
    <w:rsid w:val="00990842"/>
    <w:rsid w:val="00991016"/>
    <w:rsid w:val="00992C33"/>
    <w:rsid w:val="00992DDB"/>
    <w:rsid w:val="009948E1"/>
    <w:rsid w:val="00994CB1"/>
    <w:rsid w:val="00994D7B"/>
    <w:rsid w:val="0099750C"/>
    <w:rsid w:val="009A0525"/>
    <w:rsid w:val="009A079E"/>
    <w:rsid w:val="009A15B0"/>
    <w:rsid w:val="009A1944"/>
    <w:rsid w:val="009A1E4E"/>
    <w:rsid w:val="009A2E1D"/>
    <w:rsid w:val="009A316D"/>
    <w:rsid w:val="009A32BA"/>
    <w:rsid w:val="009A3B25"/>
    <w:rsid w:val="009A43B3"/>
    <w:rsid w:val="009A4CE9"/>
    <w:rsid w:val="009A570D"/>
    <w:rsid w:val="009A5778"/>
    <w:rsid w:val="009A70D9"/>
    <w:rsid w:val="009B079E"/>
    <w:rsid w:val="009B0CD0"/>
    <w:rsid w:val="009B0FBC"/>
    <w:rsid w:val="009B118E"/>
    <w:rsid w:val="009B12DF"/>
    <w:rsid w:val="009B1426"/>
    <w:rsid w:val="009B1431"/>
    <w:rsid w:val="009B1DF9"/>
    <w:rsid w:val="009B23AD"/>
    <w:rsid w:val="009B245A"/>
    <w:rsid w:val="009B29F7"/>
    <w:rsid w:val="009B2DB4"/>
    <w:rsid w:val="009B3159"/>
    <w:rsid w:val="009B3D49"/>
    <w:rsid w:val="009B3E4B"/>
    <w:rsid w:val="009B4153"/>
    <w:rsid w:val="009B4DC6"/>
    <w:rsid w:val="009B6485"/>
    <w:rsid w:val="009B64CE"/>
    <w:rsid w:val="009B6D62"/>
    <w:rsid w:val="009B795A"/>
    <w:rsid w:val="009B7A8D"/>
    <w:rsid w:val="009C1590"/>
    <w:rsid w:val="009C2026"/>
    <w:rsid w:val="009C21E9"/>
    <w:rsid w:val="009C25D8"/>
    <w:rsid w:val="009C32E1"/>
    <w:rsid w:val="009C3445"/>
    <w:rsid w:val="009C39E5"/>
    <w:rsid w:val="009C3D89"/>
    <w:rsid w:val="009C481E"/>
    <w:rsid w:val="009C4DAF"/>
    <w:rsid w:val="009C593B"/>
    <w:rsid w:val="009C607F"/>
    <w:rsid w:val="009C6B45"/>
    <w:rsid w:val="009C75E9"/>
    <w:rsid w:val="009C7F12"/>
    <w:rsid w:val="009D01AB"/>
    <w:rsid w:val="009D0932"/>
    <w:rsid w:val="009D0CF6"/>
    <w:rsid w:val="009D11D4"/>
    <w:rsid w:val="009D17A6"/>
    <w:rsid w:val="009D2301"/>
    <w:rsid w:val="009D2CC3"/>
    <w:rsid w:val="009D2E2D"/>
    <w:rsid w:val="009D31C0"/>
    <w:rsid w:val="009D3D8A"/>
    <w:rsid w:val="009D4954"/>
    <w:rsid w:val="009D54BF"/>
    <w:rsid w:val="009D62E4"/>
    <w:rsid w:val="009D6C83"/>
    <w:rsid w:val="009D6FC1"/>
    <w:rsid w:val="009D7277"/>
    <w:rsid w:val="009D7309"/>
    <w:rsid w:val="009D7C1E"/>
    <w:rsid w:val="009D7F9D"/>
    <w:rsid w:val="009E0B33"/>
    <w:rsid w:val="009E0D7F"/>
    <w:rsid w:val="009E17F4"/>
    <w:rsid w:val="009E1D26"/>
    <w:rsid w:val="009E1E21"/>
    <w:rsid w:val="009E25F5"/>
    <w:rsid w:val="009E2FAD"/>
    <w:rsid w:val="009E38EB"/>
    <w:rsid w:val="009E3F2E"/>
    <w:rsid w:val="009E3FB4"/>
    <w:rsid w:val="009E4798"/>
    <w:rsid w:val="009E5716"/>
    <w:rsid w:val="009E6441"/>
    <w:rsid w:val="009E6B62"/>
    <w:rsid w:val="009E7237"/>
    <w:rsid w:val="009F08D9"/>
    <w:rsid w:val="009F1528"/>
    <w:rsid w:val="009F23FE"/>
    <w:rsid w:val="009F2975"/>
    <w:rsid w:val="009F4900"/>
    <w:rsid w:val="009F4905"/>
    <w:rsid w:val="009F524D"/>
    <w:rsid w:val="009F549D"/>
    <w:rsid w:val="009F567F"/>
    <w:rsid w:val="009F61F4"/>
    <w:rsid w:val="009F639A"/>
    <w:rsid w:val="009F70AD"/>
    <w:rsid w:val="009F710D"/>
    <w:rsid w:val="00A00D8F"/>
    <w:rsid w:val="00A01F22"/>
    <w:rsid w:val="00A024A1"/>
    <w:rsid w:val="00A047D4"/>
    <w:rsid w:val="00A048CC"/>
    <w:rsid w:val="00A048FC"/>
    <w:rsid w:val="00A04B18"/>
    <w:rsid w:val="00A06090"/>
    <w:rsid w:val="00A0691E"/>
    <w:rsid w:val="00A06F87"/>
    <w:rsid w:val="00A072F8"/>
    <w:rsid w:val="00A07642"/>
    <w:rsid w:val="00A1006B"/>
    <w:rsid w:val="00A12255"/>
    <w:rsid w:val="00A12F07"/>
    <w:rsid w:val="00A12FA2"/>
    <w:rsid w:val="00A139C7"/>
    <w:rsid w:val="00A146B6"/>
    <w:rsid w:val="00A146D1"/>
    <w:rsid w:val="00A1477E"/>
    <w:rsid w:val="00A15F79"/>
    <w:rsid w:val="00A163D1"/>
    <w:rsid w:val="00A1659F"/>
    <w:rsid w:val="00A173E0"/>
    <w:rsid w:val="00A174B8"/>
    <w:rsid w:val="00A1796C"/>
    <w:rsid w:val="00A17FA2"/>
    <w:rsid w:val="00A2071B"/>
    <w:rsid w:val="00A22252"/>
    <w:rsid w:val="00A23C98"/>
    <w:rsid w:val="00A2406A"/>
    <w:rsid w:val="00A245FF"/>
    <w:rsid w:val="00A24D46"/>
    <w:rsid w:val="00A25713"/>
    <w:rsid w:val="00A25A31"/>
    <w:rsid w:val="00A26577"/>
    <w:rsid w:val="00A26EF1"/>
    <w:rsid w:val="00A27012"/>
    <w:rsid w:val="00A2724B"/>
    <w:rsid w:val="00A30C4C"/>
    <w:rsid w:val="00A31A18"/>
    <w:rsid w:val="00A31EC5"/>
    <w:rsid w:val="00A323E7"/>
    <w:rsid w:val="00A3260E"/>
    <w:rsid w:val="00A33A8D"/>
    <w:rsid w:val="00A3450A"/>
    <w:rsid w:val="00A35AF5"/>
    <w:rsid w:val="00A362F7"/>
    <w:rsid w:val="00A402B2"/>
    <w:rsid w:val="00A40A89"/>
    <w:rsid w:val="00A410AF"/>
    <w:rsid w:val="00A41837"/>
    <w:rsid w:val="00A434AE"/>
    <w:rsid w:val="00A43A39"/>
    <w:rsid w:val="00A4400C"/>
    <w:rsid w:val="00A44467"/>
    <w:rsid w:val="00A44C33"/>
    <w:rsid w:val="00A45B3D"/>
    <w:rsid w:val="00A45C6E"/>
    <w:rsid w:val="00A45C7A"/>
    <w:rsid w:val="00A46837"/>
    <w:rsid w:val="00A4743D"/>
    <w:rsid w:val="00A47D6D"/>
    <w:rsid w:val="00A47ED9"/>
    <w:rsid w:val="00A47FEA"/>
    <w:rsid w:val="00A50E1F"/>
    <w:rsid w:val="00A52FF8"/>
    <w:rsid w:val="00A53480"/>
    <w:rsid w:val="00A54B79"/>
    <w:rsid w:val="00A54F19"/>
    <w:rsid w:val="00A55585"/>
    <w:rsid w:val="00A55D15"/>
    <w:rsid w:val="00A55E84"/>
    <w:rsid w:val="00A560D9"/>
    <w:rsid w:val="00A5644B"/>
    <w:rsid w:val="00A56CDA"/>
    <w:rsid w:val="00A578BB"/>
    <w:rsid w:val="00A57E1E"/>
    <w:rsid w:val="00A57F09"/>
    <w:rsid w:val="00A6048A"/>
    <w:rsid w:val="00A604A5"/>
    <w:rsid w:val="00A610DF"/>
    <w:rsid w:val="00A61570"/>
    <w:rsid w:val="00A62BE3"/>
    <w:rsid w:val="00A62CE7"/>
    <w:rsid w:val="00A6353E"/>
    <w:rsid w:val="00A65E7A"/>
    <w:rsid w:val="00A66DDB"/>
    <w:rsid w:val="00A67E33"/>
    <w:rsid w:val="00A70514"/>
    <w:rsid w:val="00A709D1"/>
    <w:rsid w:val="00A71CDE"/>
    <w:rsid w:val="00A725CF"/>
    <w:rsid w:val="00A736E9"/>
    <w:rsid w:val="00A73836"/>
    <w:rsid w:val="00A741CB"/>
    <w:rsid w:val="00A74298"/>
    <w:rsid w:val="00A7543B"/>
    <w:rsid w:val="00A75D4D"/>
    <w:rsid w:val="00A75DD2"/>
    <w:rsid w:val="00A76249"/>
    <w:rsid w:val="00A763F4"/>
    <w:rsid w:val="00A765E8"/>
    <w:rsid w:val="00A766A5"/>
    <w:rsid w:val="00A76811"/>
    <w:rsid w:val="00A76ADE"/>
    <w:rsid w:val="00A76C7E"/>
    <w:rsid w:val="00A772E3"/>
    <w:rsid w:val="00A775DA"/>
    <w:rsid w:val="00A80BCF"/>
    <w:rsid w:val="00A80BEE"/>
    <w:rsid w:val="00A80DBE"/>
    <w:rsid w:val="00A80E87"/>
    <w:rsid w:val="00A8151F"/>
    <w:rsid w:val="00A81906"/>
    <w:rsid w:val="00A81DEC"/>
    <w:rsid w:val="00A837D7"/>
    <w:rsid w:val="00A8399B"/>
    <w:rsid w:val="00A8411E"/>
    <w:rsid w:val="00A84BB2"/>
    <w:rsid w:val="00A84C57"/>
    <w:rsid w:val="00A84DF8"/>
    <w:rsid w:val="00A84F37"/>
    <w:rsid w:val="00A84F59"/>
    <w:rsid w:val="00A85C6A"/>
    <w:rsid w:val="00A86070"/>
    <w:rsid w:val="00A860F2"/>
    <w:rsid w:val="00A863F7"/>
    <w:rsid w:val="00A86CA0"/>
    <w:rsid w:val="00A86D9E"/>
    <w:rsid w:val="00A872BF"/>
    <w:rsid w:val="00A875F6"/>
    <w:rsid w:val="00A90ED9"/>
    <w:rsid w:val="00A913D5"/>
    <w:rsid w:val="00A92F5D"/>
    <w:rsid w:val="00A9415B"/>
    <w:rsid w:val="00A94A71"/>
    <w:rsid w:val="00A94E5E"/>
    <w:rsid w:val="00A954FD"/>
    <w:rsid w:val="00A96B39"/>
    <w:rsid w:val="00A972C9"/>
    <w:rsid w:val="00A9741F"/>
    <w:rsid w:val="00A977F9"/>
    <w:rsid w:val="00AA0083"/>
    <w:rsid w:val="00AA0EF2"/>
    <w:rsid w:val="00AA11A9"/>
    <w:rsid w:val="00AA1EA2"/>
    <w:rsid w:val="00AA2022"/>
    <w:rsid w:val="00AA23CB"/>
    <w:rsid w:val="00AA2641"/>
    <w:rsid w:val="00AA2B51"/>
    <w:rsid w:val="00AA327A"/>
    <w:rsid w:val="00AA32C0"/>
    <w:rsid w:val="00AA3EC1"/>
    <w:rsid w:val="00AA3EEC"/>
    <w:rsid w:val="00AA3FD8"/>
    <w:rsid w:val="00AA53E3"/>
    <w:rsid w:val="00AA5801"/>
    <w:rsid w:val="00AA5A47"/>
    <w:rsid w:val="00AA5F41"/>
    <w:rsid w:val="00AA6341"/>
    <w:rsid w:val="00AA656E"/>
    <w:rsid w:val="00AA6B66"/>
    <w:rsid w:val="00AA6BD8"/>
    <w:rsid w:val="00AA6FF5"/>
    <w:rsid w:val="00AA77E0"/>
    <w:rsid w:val="00AA7F5E"/>
    <w:rsid w:val="00AB09E6"/>
    <w:rsid w:val="00AB1232"/>
    <w:rsid w:val="00AB12C5"/>
    <w:rsid w:val="00AB19CA"/>
    <w:rsid w:val="00AB1F2A"/>
    <w:rsid w:val="00AB1FB9"/>
    <w:rsid w:val="00AB21CC"/>
    <w:rsid w:val="00AB2B65"/>
    <w:rsid w:val="00AB2CFC"/>
    <w:rsid w:val="00AB3286"/>
    <w:rsid w:val="00AB38CA"/>
    <w:rsid w:val="00AB3C4C"/>
    <w:rsid w:val="00AB3ED9"/>
    <w:rsid w:val="00AB43CD"/>
    <w:rsid w:val="00AB451F"/>
    <w:rsid w:val="00AB45D1"/>
    <w:rsid w:val="00AB4797"/>
    <w:rsid w:val="00AB4820"/>
    <w:rsid w:val="00AB4862"/>
    <w:rsid w:val="00AB4E1E"/>
    <w:rsid w:val="00AB644E"/>
    <w:rsid w:val="00AB662D"/>
    <w:rsid w:val="00AB6DC0"/>
    <w:rsid w:val="00AB782C"/>
    <w:rsid w:val="00AB7E40"/>
    <w:rsid w:val="00AC0C81"/>
    <w:rsid w:val="00AC23D9"/>
    <w:rsid w:val="00AC2B3C"/>
    <w:rsid w:val="00AC3A31"/>
    <w:rsid w:val="00AC49BB"/>
    <w:rsid w:val="00AC4CAE"/>
    <w:rsid w:val="00AC5A2E"/>
    <w:rsid w:val="00AC64D1"/>
    <w:rsid w:val="00AC64F3"/>
    <w:rsid w:val="00AC6946"/>
    <w:rsid w:val="00AC6D6C"/>
    <w:rsid w:val="00AC7816"/>
    <w:rsid w:val="00AC7B4A"/>
    <w:rsid w:val="00AD0EE8"/>
    <w:rsid w:val="00AD1510"/>
    <w:rsid w:val="00AD15D8"/>
    <w:rsid w:val="00AD1686"/>
    <w:rsid w:val="00AD1890"/>
    <w:rsid w:val="00AD1C03"/>
    <w:rsid w:val="00AD223A"/>
    <w:rsid w:val="00AD2377"/>
    <w:rsid w:val="00AD2714"/>
    <w:rsid w:val="00AD3D00"/>
    <w:rsid w:val="00AD44BF"/>
    <w:rsid w:val="00AD45EC"/>
    <w:rsid w:val="00AD5F41"/>
    <w:rsid w:val="00AD6B95"/>
    <w:rsid w:val="00AD7B48"/>
    <w:rsid w:val="00AD7F2D"/>
    <w:rsid w:val="00AE0406"/>
    <w:rsid w:val="00AE15AD"/>
    <w:rsid w:val="00AE3894"/>
    <w:rsid w:val="00AE3E31"/>
    <w:rsid w:val="00AE3FE0"/>
    <w:rsid w:val="00AE40AD"/>
    <w:rsid w:val="00AE4E40"/>
    <w:rsid w:val="00AE5548"/>
    <w:rsid w:val="00AE5751"/>
    <w:rsid w:val="00AE70BC"/>
    <w:rsid w:val="00AE7B36"/>
    <w:rsid w:val="00AE7EBF"/>
    <w:rsid w:val="00AE7ED4"/>
    <w:rsid w:val="00AE7F14"/>
    <w:rsid w:val="00AF00FD"/>
    <w:rsid w:val="00AF0495"/>
    <w:rsid w:val="00AF11FF"/>
    <w:rsid w:val="00AF121C"/>
    <w:rsid w:val="00AF13AD"/>
    <w:rsid w:val="00AF17AE"/>
    <w:rsid w:val="00AF32CB"/>
    <w:rsid w:val="00AF345A"/>
    <w:rsid w:val="00AF3763"/>
    <w:rsid w:val="00AF3CFC"/>
    <w:rsid w:val="00AF4007"/>
    <w:rsid w:val="00AF52F0"/>
    <w:rsid w:val="00AF5A67"/>
    <w:rsid w:val="00AF788E"/>
    <w:rsid w:val="00AF7941"/>
    <w:rsid w:val="00B0053E"/>
    <w:rsid w:val="00B010A9"/>
    <w:rsid w:val="00B014BB"/>
    <w:rsid w:val="00B015E4"/>
    <w:rsid w:val="00B01ACC"/>
    <w:rsid w:val="00B02230"/>
    <w:rsid w:val="00B02D4A"/>
    <w:rsid w:val="00B02EFD"/>
    <w:rsid w:val="00B03008"/>
    <w:rsid w:val="00B03CF1"/>
    <w:rsid w:val="00B045B1"/>
    <w:rsid w:val="00B04D94"/>
    <w:rsid w:val="00B04D98"/>
    <w:rsid w:val="00B04DB1"/>
    <w:rsid w:val="00B04DF1"/>
    <w:rsid w:val="00B055E3"/>
    <w:rsid w:val="00B056EF"/>
    <w:rsid w:val="00B0581C"/>
    <w:rsid w:val="00B060FD"/>
    <w:rsid w:val="00B067AB"/>
    <w:rsid w:val="00B06CE0"/>
    <w:rsid w:val="00B06D8B"/>
    <w:rsid w:val="00B0724C"/>
    <w:rsid w:val="00B10562"/>
    <w:rsid w:val="00B1060A"/>
    <w:rsid w:val="00B10B7D"/>
    <w:rsid w:val="00B116B7"/>
    <w:rsid w:val="00B11ABE"/>
    <w:rsid w:val="00B13F53"/>
    <w:rsid w:val="00B13F5D"/>
    <w:rsid w:val="00B14863"/>
    <w:rsid w:val="00B149A4"/>
    <w:rsid w:val="00B14C35"/>
    <w:rsid w:val="00B1536C"/>
    <w:rsid w:val="00B15C3A"/>
    <w:rsid w:val="00B20498"/>
    <w:rsid w:val="00B226D6"/>
    <w:rsid w:val="00B23530"/>
    <w:rsid w:val="00B238CA"/>
    <w:rsid w:val="00B23A2A"/>
    <w:rsid w:val="00B242F6"/>
    <w:rsid w:val="00B244EB"/>
    <w:rsid w:val="00B24BF2"/>
    <w:rsid w:val="00B24C38"/>
    <w:rsid w:val="00B25CD8"/>
    <w:rsid w:val="00B25E54"/>
    <w:rsid w:val="00B260E6"/>
    <w:rsid w:val="00B26542"/>
    <w:rsid w:val="00B26D16"/>
    <w:rsid w:val="00B26D47"/>
    <w:rsid w:val="00B27665"/>
    <w:rsid w:val="00B27691"/>
    <w:rsid w:val="00B27AB6"/>
    <w:rsid w:val="00B30700"/>
    <w:rsid w:val="00B31097"/>
    <w:rsid w:val="00B312B0"/>
    <w:rsid w:val="00B315DD"/>
    <w:rsid w:val="00B326A3"/>
    <w:rsid w:val="00B32E5D"/>
    <w:rsid w:val="00B33863"/>
    <w:rsid w:val="00B33AEF"/>
    <w:rsid w:val="00B33B0E"/>
    <w:rsid w:val="00B34215"/>
    <w:rsid w:val="00B343CF"/>
    <w:rsid w:val="00B3445C"/>
    <w:rsid w:val="00B349A2"/>
    <w:rsid w:val="00B34DC6"/>
    <w:rsid w:val="00B3508A"/>
    <w:rsid w:val="00B353A4"/>
    <w:rsid w:val="00B36F9D"/>
    <w:rsid w:val="00B3782E"/>
    <w:rsid w:val="00B400DC"/>
    <w:rsid w:val="00B40889"/>
    <w:rsid w:val="00B40DD9"/>
    <w:rsid w:val="00B40FA4"/>
    <w:rsid w:val="00B41123"/>
    <w:rsid w:val="00B4214E"/>
    <w:rsid w:val="00B43042"/>
    <w:rsid w:val="00B43A7D"/>
    <w:rsid w:val="00B43CBD"/>
    <w:rsid w:val="00B44177"/>
    <w:rsid w:val="00B444C1"/>
    <w:rsid w:val="00B45076"/>
    <w:rsid w:val="00B461AF"/>
    <w:rsid w:val="00B4697E"/>
    <w:rsid w:val="00B469E3"/>
    <w:rsid w:val="00B46BD6"/>
    <w:rsid w:val="00B46F5C"/>
    <w:rsid w:val="00B4783A"/>
    <w:rsid w:val="00B503F0"/>
    <w:rsid w:val="00B506E9"/>
    <w:rsid w:val="00B507F2"/>
    <w:rsid w:val="00B50BE7"/>
    <w:rsid w:val="00B512B7"/>
    <w:rsid w:val="00B512F3"/>
    <w:rsid w:val="00B51852"/>
    <w:rsid w:val="00B51B13"/>
    <w:rsid w:val="00B52583"/>
    <w:rsid w:val="00B535EF"/>
    <w:rsid w:val="00B53848"/>
    <w:rsid w:val="00B54B0B"/>
    <w:rsid w:val="00B54D25"/>
    <w:rsid w:val="00B55603"/>
    <w:rsid w:val="00B55EDE"/>
    <w:rsid w:val="00B578C2"/>
    <w:rsid w:val="00B60DB4"/>
    <w:rsid w:val="00B615C0"/>
    <w:rsid w:val="00B6372C"/>
    <w:rsid w:val="00B638AC"/>
    <w:rsid w:val="00B644BB"/>
    <w:rsid w:val="00B64A85"/>
    <w:rsid w:val="00B64F26"/>
    <w:rsid w:val="00B64F28"/>
    <w:rsid w:val="00B65009"/>
    <w:rsid w:val="00B65195"/>
    <w:rsid w:val="00B65D58"/>
    <w:rsid w:val="00B65E6E"/>
    <w:rsid w:val="00B661E4"/>
    <w:rsid w:val="00B662E4"/>
    <w:rsid w:val="00B666B6"/>
    <w:rsid w:val="00B66D12"/>
    <w:rsid w:val="00B66D9A"/>
    <w:rsid w:val="00B66E9B"/>
    <w:rsid w:val="00B67DA8"/>
    <w:rsid w:val="00B67FA7"/>
    <w:rsid w:val="00B702ED"/>
    <w:rsid w:val="00B7086E"/>
    <w:rsid w:val="00B7224E"/>
    <w:rsid w:val="00B7270B"/>
    <w:rsid w:val="00B7281F"/>
    <w:rsid w:val="00B72A74"/>
    <w:rsid w:val="00B73A19"/>
    <w:rsid w:val="00B74457"/>
    <w:rsid w:val="00B745BB"/>
    <w:rsid w:val="00B74A5C"/>
    <w:rsid w:val="00B74B8D"/>
    <w:rsid w:val="00B74D69"/>
    <w:rsid w:val="00B75206"/>
    <w:rsid w:val="00B753EF"/>
    <w:rsid w:val="00B7574C"/>
    <w:rsid w:val="00B76192"/>
    <w:rsid w:val="00B7637F"/>
    <w:rsid w:val="00B76F5D"/>
    <w:rsid w:val="00B77717"/>
    <w:rsid w:val="00B77786"/>
    <w:rsid w:val="00B8043A"/>
    <w:rsid w:val="00B80EA0"/>
    <w:rsid w:val="00B80FEA"/>
    <w:rsid w:val="00B814A2"/>
    <w:rsid w:val="00B81699"/>
    <w:rsid w:val="00B82758"/>
    <w:rsid w:val="00B8326A"/>
    <w:rsid w:val="00B834CB"/>
    <w:rsid w:val="00B84F75"/>
    <w:rsid w:val="00B85712"/>
    <w:rsid w:val="00B8607A"/>
    <w:rsid w:val="00B86942"/>
    <w:rsid w:val="00B86F07"/>
    <w:rsid w:val="00B87AF2"/>
    <w:rsid w:val="00B87D0D"/>
    <w:rsid w:val="00B9065D"/>
    <w:rsid w:val="00B90F88"/>
    <w:rsid w:val="00B9180C"/>
    <w:rsid w:val="00B91A6B"/>
    <w:rsid w:val="00B91B1E"/>
    <w:rsid w:val="00B91BD7"/>
    <w:rsid w:val="00B9226A"/>
    <w:rsid w:val="00B93A3F"/>
    <w:rsid w:val="00B94982"/>
    <w:rsid w:val="00B96D32"/>
    <w:rsid w:val="00B96FF4"/>
    <w:rsid w:val="00B96FF7"/>
    <w:rsid w:val="00B97C28"/>
    <w:rsid w:val="00BA00EE"/>
    <w:rsid w:val="00BA04DF"/>
    <w:rsid w:val="00BA05A3"/>
    <w:rsid w:val="00BA06F7"/>
    <w:rsid w:val="00BA0C91"/>
    <w:rsid w:val="00BA1631"/>
    <w:rsid w:val="00BA17F8"/>
    <w:rsid w:val="00BA1D10"/>
    <w:rsid w:val="00BA1FCA"/>
    <w:rsid w:val="00BA26A8"/>
    <w:rsid w:val="00BA33C2"/>
    <w:rsid w:val="00BA3BA0"/>
    <w:rsid w:val="00BA3D69"/>
    <w:rsid w:val="00BA4054"/>
    <w:rsid w:val="00BA47C8"/>
    <w:rsid w:val="00BA5A4A"/>
    <w:rsid w:val="00BA5D44"/>
    <w:rsid w:val="00BA5EC0"/>
    <w:rsid w:val="00BA6D17"/>
    <w:rsid w:val="00BA74F8"/>
    <w:rsid w:val="00BA7A95"/>
    <w:rsid w:val="00BA7C6C"/>
    <w:rsid w:val="00BA7F1B"/>
    <w:rsid w:val="00BA7F3B"/>
    <w:rsid w:val="00BB007E"/>
    <w:rsid w:val="00BB02C7"/>
    <w:rsid w:val="00BB04D2"/>
    <w:rsid w:val="00BB1008"/>
    <w:rsid w:val="00BB202E"/>
    <w:rsid w:val="00BB2FC4"/>
    <w:rsid w:val="00BB3275"/>
    <w:rsid w:val="00BB32B9"/>
    <w:rsid w:val="00BB3870"/>
    <w:rsid w:val="00BB3CA9"/>
    <w:rsid w:val="00BB4123"/>
    <w:rsid w:val="00BB452A"/>
    <w:rsid w:val="00BB4A10"/>
    <w:rsid w:val="00BB5387"/>
    <w:rsid w:val="00BB6DC8"/>
    <w:rsid w:val="00BB7038"/>
    <w:rsid w:val="00BB7144"/>
    <w:rsid w:val="00BB7685"/>
    <w:rsid w:val="00BB7835"/>
    <w:rsid w:val="00BC0F5D"/>
    <w:rsid w:val="00BC19AA"/>
    <w:rsid w:val="00BC1DD9"/>
    <w:rsid w:val="00BC23AB"/>
    <w:rsid w:val="00BC3519"/>
    <w:rsid w:val="00BC49C4"/>
    <w:rsid w:val="00BC5315"/>
    <w:rsid w:val="00BC67E3"/>
    <w:rsid w:val="00BC68D9"/>
    <w:rsid w:val="00BC6A09"/>
    <w:rsid w:val="00BC6BA7"/>
    <w:rsid w:val="00BC6FC5"/>
    <w:rsid w:val="00BC70AC"/>
    <w:rsid w:val="00BC75B7"/>
    <w:rsid w:val="00BD0CFC"/>
    <w:rsid w:val="00BD1A9A"/>
    <w:rsid w:val="00BD3E75"/>
    <w:rsid w:val="00BD4248"/>
    <w:rsid w:val="00BD43B1"/>
    <w:rsid w:val="00BD4C78"/>
    <w:rsid w:val="00BD4FD3"/>
    <w:rsid w:val="00BD524C"/>
    <w:rsid w:val="00BD5FF7"/>
    <w:rsid w:val="00BD61D4"/>
    <w:rsid w:val="00BD6A71"/>
    <w:rsid w:val="00BD6CF7"/>
    <w:rsid w:val="00BD75CF"/>
    <w:rsid w:val="00BE05B2"/>
    <w:rsid w:val="00BE0CB2"/>
    <w:rsid w:val="00BE15C0"/>
    <w:rsid w:val="00BE19B9"/>
    <w:rsid w:val="00BE1B3C"/>
    <w:rsid w:val="00BE1BBC"/>
    <w:rsid w:val="00BE2F30"/>
    <w:rsid w:val="00BE364D"/>
    <w:rsid w:val="00BE36DA"/>
    <w:rsid w:val="00BE42E8"/>
    <w:rsid w:val="00BE55AA"/>
    <w:rsid w:val="00BE5908"/>
    <w:rsid w:val="00BE623E"/>
    <w:rsid w:val="00BE6B69"/>
    <w:rsid w:val="00BE7547"/>
    <w:rsid w:val="00BF07F8"/>
    <w:rsid w:val="00BF1326"/>
    <w:rsid w:val="00BF1C2F"/>
    <w:rsid w:val="00BF265C"/>
    <w:rsid w:val="00BF29B2"/>
    <w:rsid w:val="00BF2A1D"/>
    <w:rsid w:val="00BF2E5A"/>
    <w:rsid w:val="00BF34DE"/>
    <w:rsid w:val="00BF3940"/>
    <w:rsid w:val="00BF397D"/>
    <w:rsid w:val="00BF3C31"/>
    <w:rsid w:val="00BF4517"/>
    <w:rsid w:val="00BF506A"/>
    <w:rsid w:val="00BF509C"/>
    <w:rsid w:val="00BF5184"/>
    <w:rsid w:val="00BF6C84"/>
    <w:rsid w:val="00BF7588"/>
    <w:rsid w:val="00BF773D"/>
    <w:rsid w:val="00C002AD"/>
    <w:rsid w:val="00C008F6"/>
    <w:rsid w:val="00C00A96"/>
    <w:rsid w:val="00C010F1"/>
    <w:rsid w:val="00C017C7"/>
    <w:rsid w:val="00C01C64"/>
    <w:rsid w:val="00C01CAB"/>
    <w:rsid w:val="00C0242A"/>
    <w:rsid w:val="00C024C2"/>
    <w:rsid w:val="00C027A0"/>
    <w:rsid w:val="00C02A8C"/>
    <w:rsid w:val="00C02B1D"/>
    <w:rsid w:val="00C02C2A"/>
    <w:rsid w:val="00C0333F"/>
    <w:rsid w:val="00C041AE"/>
    <w:rsid w:val="00C04D61"/>
    <w:rsid w:val="00C04E8E"/>
    <w:rsid w:val="00C056B3"/>
    <w:rsid w:val="00C05A92"/>
    <w:rsid w:val="00C06F8F"/>
    <w:rsid w:val="00C0700B"/>
    <w:rsid w:val="00C07D96"/>
    <w:rsid w:val="00C07F4A"/>
    <w:rsid w:val="00C10701"/>
    <w:rsid w:val="00C117D5"/>
    <w:rsid w:val="00C12A2E"/>
    <w:rsid w:val="00C12B2A"/>
    <w:rsid w:val="00C12FB4"/>
    <w:rsid w:val="00C135DA"/>
    <w:rsid w:val="00C13D84"/>
    <w:rsid w:val="00C13F54"/>
    <w:rsid w:val="00C14429"/>
    <w:rsid w:val="00C15DAE"/>
    <w:rsid w:val="00C15F7D"/>
    <w:rsid w:val="00C1604D"/>
    <w:rsid w:val="00C16726"/>
    <w:rsid w:val="00C17315"/>
    <w:rsid w:val="00C20107"/>
    <w:rsid w:val="00C21BD1"/>
    <w:rsid w:val="00C21D2A"/>
    <w:rsid w:val="00C225A3"/>
    <w:rsid w:val="00C23629"/>
    <w:rsid w:val="00C23864"/>
    <w:rsid w:val="00C239F6"/>
    <w:rsid w:val="00C23ACC"/>
    <w:rsid w:val="00C242CB"/>
    <w:rsid w:val="00C24A2F"/>
    <w:rsid w:val="00C252EC"/>
    <w:rsid w:val="00C259E3"/>
    <w:rsid w:val="00C26028"/>
    <w:rsid w:val="00C26247"/>
    <w:rsid w:val="00C27D64"/>
    <w:rsid w:val="00C27FB5"/>
    <w:rsid w:val="00C30057"/>
    <w:rsid w:val="00C304CA"/>
    <w:rsid w:val="00C30F84"/>
    <w:rsid w:val="00C312C2"/>
    <w:rsid w:val="00C3134E"/>
    <w:rsid w:val="00C31681"/>
    <w:rsid w:val="00C31F22"/>
    <w:rsid w:val="00C32523"/>
    <w:rsid w:val="00C32A67"/>
    <w:rsid w:val="00C338BC"/>
    <w:rsid w:val="00C340E6"/>
    <w:rsid w:val="00C345B1"/>
    <w:rsid w:val="00C34CED"/>
    <w:rsid w:val="00C3557D"/>
    <w:rsid w:val="00C355E1"/>
    <w:rsid w:val="00C36ED5"/>
    <w:rsid w:val="00C36FC7"/>
    <w:rsid w:val="00C370F8"/>
    <w:rsid w:val="00C40461"/>
    <w:rsid w:val="00C4083B"/>
    <w:rsid w:val="00C408F1"/>
    <w:rsid w:val="00C409AF"/>
    <w:rsid w:val="00C40AEF"/>
    <w:rsid w:val="00C40B3E"/>
    <w:rsid w:val="00C41111"/>
    <w:rsid w:val="00C41C27"/>
    <w:rsid w:val="00C43613"/>
    <w:rsid w:val="00C43A08"/>
    <w:rsid w:val="00C45283"/>
    <w:rsid w:val="00C452B7"/>
    <w:rsid w:val="00C45C9B"/>
    <w:rsid w:val="00C47319"/>
    <w:rsid w:val="00C5065E"/>
    <w:rsid w:val="00C50DDB"/>
    <w:rsid w:val="00C50F68"/>
    <w:rsid w:val="00C5153A"/>
    <w:rsid w:val="00C51B14"/>
    <w:rsid w:val="00C51D93"/>
    <w:rsid w:val="00C51EF0"/>
    <w:rsid w:val="00C5241F"/>
    <w:rsid w:val="00C52EE6"/>
    <w:rsid w:val="00C533D6"/>
    <w:rsid w:val="00C5409B"/>
    <w:rsid w:val="00C55C30"/>
    <w:rsid w:val="00C561C7"/>
    <w:rsid w:val="00C56390"/>
    <w:rsid w:val="00C56CB1"/>
    <w:rsid w:val="00C56E7D"/>
    <w:rsid w:val="00C57302"/>
    <w:rsid w:val="00C574F5"/>
    <w:rsid w:val="00C578BC"/>
    <w:rsid w:val="00C600F9"/>
    <w:rsid w:val="00C60354"/>
    <w:rsid w:val="00C6103B"/>
    <w:rsid w:val="00C6249F"/>
    <w:rsid w:val="00C628EC"/>
    <w:rsid w:val="00C62C27"/>
    <w:rsid w:val="00C63D04"/>
    <w:rsid w:val="00C6468A"/>
    <w:rsid w:val="00C648B3"/>
    <w:rsid w:val="00C64DE0"/>
    <w:rsid w:val="00C65C94"/>
    <w:rsid w:val="00C65E41"/>
    <w:rsid w:val="00C66146"/>
    <w:rsid w:val="00C664D8"/>
    <w:rsid w:val="00C665A0"/>
    <w:rsid w:val="00C666F6"/>
    <w:rsid w:val="00C668DA"/>
    <w:rsid w:val="00C675ED"/>
    <w:rsid w:val="00C67C72"/>
    <w:rsid w:val="00C67F1D"/>
    <w:rsid w:val="00C7074B"/>
    <w:rsid w:val="00C70AB5"/>
    <w:rsid w:val="00C70B90"/>
    <w:rsid w:val="00C70DB6"/>
    <w:rsid w:val="00C73586"/>
    <w:rsid w:val="00C74A5C"/>
    <w:rsid w:val="00C752BA"/>
    <w:rsid w:val="00C75A91"/>
    <w:rsid w:val="00C75FE5"/>
    <w:rsid w:val="00C7617D"/>
    <w:rsid w:val="00C767E8"/>
    <w:rsid w:val="00C76B1A"/>
    <w:rsid w:val="00C77A92"/>
    <w:rsid w:val="00C77B21"/>
    <w:rsid w:val="00C80641"/>
    <w:rsid w:val="00C807C8"/>
    <w:rsid w:val="00C80D30"/>
    <w:rsid w:val="00C825D0"/>
    <w:rsid w:val="00C82F92"/>
    <w:rsid w:val="00C83665"/>
    <w:rsid w:val="00C83C7B"/>
    <w:rsid w:val="00C84A44"/>
    <w:rsid w:val="00C84DF8"/>
    <w:rsid w:val="00C8758F"/>
    <w:rsid w:val="00C876A0"/>
    <w:rsid w:val="00C91170"/>
    <w:rsid w:val="00C914B4"/>
    <w:rsid w:val="00C91E7E"/>
    <w:rsid w:val="00C94453"/>
    <w:rsid w:val="00C95959"/>
    <w:rsid w:val="00C9625C"/>
    <w:rsid w:val="00C96D09"/>
    <w:rsid w:val="00C972A7"/>
    <w:rsid w:val="00C97B80"/>
    <w:rsid w:val="00CA0418"/>
    <w:rsid w:val="00CA15CB"/>
    <w:rsid w:val="00CA1797"/>
    <w:rsid w:val="00CA1E02"/>
    <w:rsid w:val="00CA3603"/>
    <w:rsid w:val="00CA3B34"/>
    <w:rsid w:val="00CA42A1"/>
    <w:rsid w:val="00CA4D86"/>
    <w:rsid w:val="00CA5B55"/>
    <w:rsid w:val="00CA5E57"/>
    <w:rsid w:val="00CA615F"/>
    <w:rsid w:val="00CA6423"/>
    <w:rsid w:val="00CA6462"/>
    <w:rsid w:val="00CA64BD"/>
    <w:rsid w:val="00CA64D3"/>
    <w:rsid w:val="00CA68AA"/>
    <w:rsid w:val="00CA772B"/>
    <w:rsid w:val="00CA7BC4"/>
    <w:rsid w:val="00CA7DE4"/>
    <w:rsid w:val="00CB0395"/>
    <w:rsid w:val="00CB03B3"/>
    <w:rsid w:val="00CB0AF6"/>
    <w:rsid w:val="00CB0E23"/>
    <w:rsid w:val="00CB1020"/>
    <w:rsid w:val="00CB16D3"/>
    <w:rsid w:val="00CB16EB"/>
    <w:rsid w:val="00CB240C"/>
    <w:rsid w:val="00CB2575"/>
    <w:rsid w:val="00CB28B3"/>
    <w:rsid w:val="00CB39DD"/>
    <w:rsid w:val="00CB3C06"/>
    <w:rsid w:val="00CB3DA7"/>
    <w:rsid w:val="00CB46A8"/>
    <w:rsid w:val="00CB5871"/>
    <w:rsid w:val="00CB5A16"/>
    <w:rsid w:val="00CB6846"/>
    <w:rsid w:val="00CB6BC6"/>
    <w:rsid w:val="00CB739B"/>
    <w:rsid w:val="00CB79C9"/>
    <w:rsid w:val="00CB7A96"/>
    <w:rsid w:val="00CB7AFD"/>
    <w:rsid w:val="00CC046F"/>
    <w:rsid w:val="00CC0EE1"/>
    <w:rsid w:val="00CC1497"/>
    <w:rsid w:val="00CC208C"/>
    <w:rsid w:val="00CC33F2"/>
    <w:rsid w:val="00CC435B"/>
    <w:rsid w:val="00CC43E5"/>
    <w:rsid w:val="00CC46F6"/>
    <w:rsid w:val="00CC4722"/>
    <w:rsid w:val="00CC4A09"/>
    <w:rsid w:val="00CC6CF9"/>
    <w:rsid w:val="00CC709E"/>
    <w:rsid w:val="00CC74C5"/>
    <w:rsid w:val="00CC7868"/>
    <w:rsid w:val="00CD08F5"/>
    <w:rsid w:val="00CD1505"/>
    <w:rsid w:val="00CD1900"/>
    <w:rsid w:val="00CD2433"/>
    <w:rsid w:val="00CD24EB"/>
    <w:rsid w:val="00CD34B0"/>
    <w:rsid w:val="00CD42E9"/>
    <w:rsid w:val="00CD49DA"/>
    <w:rsid w:val="00CD4AE9"/>
    <w:rsid w:val="00CD5231"/>
    <w:rsid w:val="00CD7BDA"/>
    <w:rsid w:val="00CD7C5B"/>
    <w:rsid w:val="00CD7CE7"/>
    <w:rsid w:val="00CE0D14"/>
    <w:rsid w:val="00CE151B"/>
    <w:rsid w:val="00CE2995"/>
    <w:rsid w:val="00CE4715"/>
    <w:rsid w:val="00CE5765"/>
    <w:rsid w:val="00CE5784"/>
    <w:rsid w:val="00CE5AD1"/>
    <w:rsid w:val="00CE5CFC"/>
    <w:rsid w:val="00CE6732"/>
    <w:rsid w:val="00CE6F34"/>
    <w:rsid w:val="00CE7324"/>
    <w:rsid w:val="00CE781E"/>
    <w:rsid w:val="00CF0317"/>
    <w:rsid w:val="00CF173C"/>
    <w:rsid w:val="00CF17AD"/>
    <w:rsid w:val="00CF1AA8"/>
    <w:rsid w:val="00CF201E"/>
    <w:rsid w:val="00CF2047"/>
    <w:rsid w:val="00CF2235"/>
    <w:rsid w:val="00CF335F"/>
    <w:rsid w:val="00CF36B0"/>
    <w:rsid w:val="00CF3B7F"/>
    <w:rsid w:val="00CF40AC"/>
    <w:rsid w:val="00CF4523"/>
    <w:rsid w:val="00CF4566"/>
    <w:rsid w:val="00CF4E3F"/>
    <w:rsid w:val="00CF524B"/>
    <w:rsid w:val="00CF548F"/>
    <w:rsid w:val="00CF5586"/>
    <w:rsid w:val="00CF7751"/>
    <w:rsid w:val="00CF7A80"/>
    <w:rsid w:val="00D00601"/>
    <w:rsid w:val="00D013FF"/>
    <w:rsid w:val="00D0195F"/>
    <w:rsid w:val="00D01C7F"/>
    <w:rsid w:val="00D01DAC"/>
    <w:rsid w:val="00D02045"/>
    <w:rsid w:val="00D036C4"/>
    <w:rsid w:val="00D039F7"/>
    <w:rsid w:val="00D04B35"/>
    <w:rsid w:val="00D05106"/>
    <w:rsid w:val="00D0570A"/>
    <w:rsid w:val="00D06001"/>
    <w:rsid w:val="00D072AD"/>
    <w:rsid w:val="00D07637"/>
    <w:rsid w:val="00D079C3"/>
    <w:rsid w:val="00D07A63"/>
    <w:rsid w:val="00D07BBE"/>
    <w:rsid w:val="00D07E15"/>
    <w:rsid w:val="00D10662"/>
    <w:rsid w:val="00D11A22"/>
    <w:rsid w:val="00D11B77"/>
    <w:rsid w:val="00D12CEA"/>
    <w:rsid w:val="00D12E31"/>
    <w:rsid w:val="00D12F7D"/>
    <w:rsid w:val="00D137DB"/>
    <w:rsid w:val="00D13BBD"/>
    <w:rsid w:val="00D13C40"/>
    <w:rsid w:val="00D13EA4"/>
    <w:rsid w:val="00D13EFC"/>
    <w:rsid w:val="00D13F1B"/>
    <w:rsid w:val="00D14152"/>
    <w:rsid w:val="00D1430F"/>
    <w:rsid w:val="00D14625"/>
    <w:rsid w:val="00D1473C"/>
    <w:rsid w:val="00D151A4"/>
    <w:rsid w:val="00D15591"/>
    <w:rsid w:val="00D16183"/>
    <w:rsid w:val="00D16445"/>
    <w:rsid w:val="00D16A64"/>
    <w:rsid w:val="00D16BE4"/>
    <w:rsid w:val="00D2105C"/>
    <w:rsid w:val="00D21407"/>
    <w:rsid w:val="00D21542"/>
    <w:rsid w:val="00D21A7B"/>
    <w:rsid w:val="00D21DF5"/>
    <w:rsid w:val="00D22AFC"/>
    <w:rsid w:val="00D22CBF"/>
    <w:rsid w:val="00D230F2"/>
    <w:rsid w:val="00D2336E"/>
    <w:rsid w:val="00D245C1"/>
    <w:rsid w:val="00D24865"/>
    <w:rsid w:val="00D24D8B"/>
    <w:rsid w:val="00D258B0"/>
    <w:rsid w:val="00D2602A"/>
    <w:rsid w:val="00D26752"/>
    <w:rsid w:val="00D26784"/>
    <w:rsid w:val="00D26C36"/>
    <w:rsid w:val="00D27328"/>
    <w:rsid w:val="00D27AD9"/>
    <w:rsid w:val="00D301DB"/>
    <w:rsid w:val="00D30219"/>
    <w:rsid w:val="00D30BCC"/>
    <w:rsid w:val="00D30D02"/>
    <w:rsid w:val="00D30FA1"/>
    <w:rsid w:val="00D3196B"/>
    <w:rsid w:val="00D31E18"/>
    <w:rsid w:val="00D3264B"/>
    <w:rsid w:val="00D3374D"/>
    <w:rsid w:val="00D33B5E"/>
    <w:rsid w:val="00D3441B"/>
    <w:rsid w:val="00D35437"/>
    <w:rsid w:val="00D35570"/>
    <w:rsid w:val="00D3644F"/>
    <w:rsid w:val="00D36651"/>
    <w:rsid w:val="00D366E5"/>
    <w:rsid w:val="00D37755"/>
    <w:rsid w:val="00D377AE"/>
    <w:rsid w:val="00D37EBE"/>
    <w:rsid w:val="00D4092B"/>
    <w:rsid w:val="00D413E6"/>
    <w:rsid w:val="00D41A27"/>
    <w:rsid w:val="00D42122"/>
    <w:rsid w:val="00D421C3"/>
    <w:rsid w:val="00D42AE2"/>
    <w:rsid w:val="00D43FE4"/>
    <w:rsid w:val="00D44522"/>
    <w:rsid w:val="00D44D2A"/>
    <w:rsid w:val="00D453AC"/>
    <w:rsid w:val="00D45ED9"/>
    <w:rsid w:val="00D46111"/>
    <w:rsid w:val="00D4661D"/>
    <w:rsid w:val="00D46E1E"/>
    <w:rsid w:val="00D476F0"/>
    <w:rsid w:val="00D47873"/>
    <w:rsid w:val="00D47C99"/>
    <w:rsid w:val="00D50818"/>
    <w:rsid w:val="00D51B23"/>
    <w:rsid w:val="00D5269E"/>
    <w:rsid w:val="00D52A40"/>
    <w:rsid w:val="00D533C2"/>
    <w:rsid w:val="00D55155"/>
    <w:rsid w:val="00D55562"/>
    <w:rsid w:val="00D55E7C"/>
    <w:rsid w:val="00D5624C"/>
    <w:rsid w:val="00D5726F"/>
    <w:rsid w:val="00D57B36"/>
    <w:rsid w:val="00D601FC"/>
    <w:rsid w:val="00D60271"/>
    <w:rsid w:val="00D60530"/>
    <w:rsid w:val="00D613F2"/>
    <w:rsid w:val="00D61C27"/>
    <w:rsid w:val="00D62F5B"/>
    <w:rsid w:val="00D631F8"/>
    <w:rsid w:val="00D63BCD"/>
    <w:rsid w:val="00D63C9F"/>
    <w:rsid w:val="00D63D24"/>
    <w:rsid w:val="00D643C3"/>
    <w:rsid w:val="00D644DB"/>
    <w:rsid w:val="00D65E0C"/>
    <w:rsid w:val="00D65EA0"/>
    <w:rsid w:val="00D6662D"/>
    <w:rsid w:val="00D700F4"/>
    <w:rsid w:val="00D70E1D"/>
    <w:rsid w:val="00D70E4D"/>
    <w:rsid w:val="00D711C1"/>
    <w:rsid w:val="00D71208"/>
    <w:rsid w:val="00D718AC"/>
    <w:rsid w:val="00D71FF3"/>
    <w:rsid w:val="00D72AD7"/>
    <w:rsid w:val="00D72C67"/>
    <w:rsid w:val="00D72C78"/>
    <w:rsid w:val="00D734C2"/>
    <w:rsid w:val="00D7434F"/>
    <w:rsid w:val="00D749F3"/>
    <w:rsid w:val="00D74A07"/>
    <w:rsid w:val="00D755C1"/>
    <w:rsid w:val="00D757E5"/>
    <w:rsid w:val="00D75987"/>
    <w:rsid w:val="00D76095"/>
    <w:rsid w:val="00D762BE"/>
    <w:rsid w:val="00D76F75"/>
    <w:rsid w:val="00D77400"/>
    <w:rsid w:val="00D776B5"/>
    <w:rsid w:val="00D779E5"/>
    <w:rsid w:val="00D8060F"/>
    <w:rsid w:val="00D80D07"/>
    <w:rsid w:val="00D81354"/>
    <w:rsid w:val="00D81762"/>
    <w:rsid w:val="00D81EEA"/>
    <w:rsid w:val="00D826B9"/>
    <w:rsid w:val="00D82E8D"/>
    <w:rsid w:val="00D84495"/>
    <w:rsid w:val="00D847A0"/>
    <w:rsid w:val="00D84B3D"/>
    <w:rsid w:val="00D86278"/>
    <w:rsid w:val="00D86848"/>
    <w:rsid w:val="00D87487"/>
    <w:rsid w:val="00D876F0"/>
    <w:rsid w:val="00D911B0"/>
    <w:rsid w:val="00D91224"/>
    <w:rsid w:val="00D91294"/>
    <w:rsid w:val="00D9177F"/>
    <w:rsid w:val="00D91DE6"/>
    <w:rsid w:val="00D91E60"/>
    <w:rsid w:val="00D92134"/>
    <w:rsid w:val="00D92237"/>
    <w:rsid w:val="00D92350"/>
    <w:rsid w:val="00D9271B"/>
    <w:rsid w:val="00D92826"/>
    <w:rsid w:val="00D92D98"/>
    <w:rsid w:val="00D93994"/>
    <w:rsid w:val="00D94DAD"/>
    <w:rsid w:val="00D94E47"/>
    <w:rsid w:val="00D9505C"/>
    <w:rsid w:val="00D952FB"/>
    <w:rsid w:val="00D95F6B"/>
    <w:rsid w:val="00D95FD1"/>
    <w:rsid w:val="00D962C1"/>
    <w:rsid w:val="00D9654C"/>
    <w:rsid w:val="00D9655E"/>
    <w:rsid w:val="00D96A85"/>
    <w:rsid w:val="00D96B9B"/>
    <w:rsid w:val="00D97191"/>
    <w:rsid w:val="00D97B54"/>
    <w:rsid w:val="00D97B7F"/>
    <w:rsid w:val="00D97F87"/>
    <w:rsid w:val="00DA0386"/>
    <w:rsid w:val="00DA0509"/>
    <w:rsid w:val="00DA092D"/>
    <w:rsid w:val="00DA0C77"/>
    <w:rsid w:val="00DA0D28"/>
    <w:rsid w:val="00DA207B"/>
    <w:rsid w:val="00DA21D6"/>
    <w:rsid w:val="00DA256B"/>
    <w:rsid w:val="00DA4714"/>
    <w:rsid w:val="00DA4DC8"/>
    <w:rsid w:val="00DA4F1D"/>
    <w:rsid w:val="00DA53C7"/>
    <w:rsid w:val="00DA588D"/>
    <w:rsid w:val="00DA6477"/>
    <w:rsid w:val="00DA6874"/>
    <w:rsid w:val="00DA756F"/>
    <w:rsid w:val="00DA75B4"/>
    <w:rsid w:val="00DA7B8E"/>
    <w:rsid w:val="00DA7F73"/>
    <w:rsid w:val="00DB0225"/>
    <w:rsid w:val="00DB052C"/>
    <w:rsid w:val="00DB1622"/>
    <w:rsid w:val="00DB2BD2"/>
    <w:rsid w:val="00DB2ED9"/>
    <w:rsid w:val="00DB2FBC"/>
    <w:rsid w:val="00DB3767"/>
    <w:rsid w:val="00DB4A28"/>
    <w:rsid w:val="00DB503A"/>
    <w:rsid w:val="00DB5766"/>
    <w:rsid w:val="00DB5D14"/>
    <w:rsid w:val="00DB5E76"/>
    <w:rsid w:val="00DB60FB"/>
    <w:rsid w:val="00DC05B9"/>
    <w:rsid w:val="00DC088A"/>
    <w:rsid w:val="00DC14DC"/>
    <w:rsid w:val="00DC1FD9"/>
    <w:rsid w:val="00DC22AD"/>
    <w:rsid w:val="00DC2A6E"/>
    <w:rsid w:val="00DC2D22"/>
    <w:rsid w:val="00DC318B"/>
    <w:rsid w:val="00DC3228"/>
    <w:rsid w:val="00DC36BA"/>
    <w:rsid w:val="00DC421F"/>
    <w:rsid w:val="00DC4842"/>
    <w:rsid w:val="00DC4F33"/>
    <w:rsid w:val="00DC5C0E"/>
    <w:rsid w:val="00DC5D47"/>
    <w:rsid w:val="00DC7906"/>
    <w:rsid w:val="00DC7AA2"/>
    <w:rsid w:val="00DD00D0"/>
    <w:rsid w:val="00DD11B7"/>
    <w:rsid w:val="00DD1ED1"/>
    <w:rsid w:val="00DD2130"/>
    <w:rsid w:val="00DD23E5"/>
    <w:rsid w:val="00DD29EB"/>
    <w:rsid w:val="00DD2DB2"/>
    <w:rsid w:val="00DD345F"/>
    <w:rsid w:val="00DD3647"/>
    <w:rsid w:val="00DD39E1"/>
    <w:rsid w:val="00DD3F7B"/>
    <w:rsid w:val="00DD4D36"/>
    <w:rsid w:val="00DD5EF1"/>
    <w:rsid w:val="00DD67A7"/>
    <w:rsid w:val="00DD67EE"/>
    <w:rsid w:val="00DD6B6B"/>
    <w:rsid w:val="00DD6CCB"/>
    <w:rsid w:val="00DD6DE7"/>
    <w:rsid w:val="00DD6E24"/>
    <w:rsid w:val="00DD6FA1"/>
    <w:rsid w:val="00DD72A7"/>
    <w:rsid w:val="00DD7532"/>
    <w:rsid w:val="00DD780E"/>
    <w:rsid w:val="00DD7AD8"/>
    <w:rsid w:val="00DE06FB"/>
    <w:rsid w:val="00DE0C15"/>
    <w:rsid w:val="00DE1010"/>
    <w:rsid w:val="00DE19BE"/>
    <w:rsid w:val="00DE2408"/>
    <w:rsid w:val="00DE25A5"/>
    <w:rsid w:val="00DE2BA9"/>
    <w:rsid w:val="00DE34B6"/>
    <w:rsid w:val="00DE432A"/>
    <w:rsid w:val="00DE4F6F"/>
    <w:rsid w:val="00DE5D96"/>
    <w:rsid w:val="00DE63D0"/>
    <w:rsid w:val="00DE68FB"/>
    <w:rsid w:val="00DE764B"/>
    <w:rsid w:val="00DF046D"/>
    <w:rsid w:val="00DF0659"/>
    <w:rsid w:val="00DF1369"/>
    <w:rsid w:val="00DF2189"/>
    <w:rsid w:val="00DF2334"/>
    <w:rsid w:val="00DF2ED0"/>
    <w:rsid w:val="00DF4547"/>
    <w:rsid w:val="00DF454E"/>
    <w:rsid w:val="00DF4AE3"/>
    <w:rsid w:val="00DF4C89"/>
    <w:rsid w:val="00DF4DC4"/>
    <w:rsid w:val="00DF51D2"/>
    <w:rsid w:val="00DF5539"/>
    <w:rsid w:val="00DF5941"/>
    <w:rsid w:val="00DF635B"/>
    <w:rsid w:val="00DF7832"/>
    <w:rsid w:val="00DF79A5"/>
    <w:rsid w:val="00E0160E"/>
    <w:rsid w:val="00E0180E"/>
    <w:rsid w:val="00E01919"/>
    <w:rsid w:val="00E01AFF"/>
    <w:rsid w:val="00E01B71"/>
    <w:rsid w:val="00E02B36"/>
    <w:rsid w:val="00E02EBD"/>
    <w:rsid w:val="00E0304C"/>
    <w:rsid w:val="00E03643"/>
    <w:rsid w:val="00E043F9"/>
    <w:rsid w:val="00E048F7"/>
    <w:rsid w:val="00E0532D"/>
    <w:rsid w:val="00E05CB0"/>
    <w:rsid w:val="00E05F93"/>
    <w:rsid w:val="00E062C5"/>
    <w:rsid w:val="00E06530"/>
    <w:rsid w:val="00E06817"/>
    <w:rsid w:val="00E0690F"/>
    <w:rsid w:val="00E06951"/>
    <w:rsid w:val="00E071AE"/>
    <w:rsid w:val="00E07690"/>
    <w:rsid w:val="00E07BFF"/>
    <w:rsid w:val="00E1000C"/>
    <w:rsid w:val="00E100A7"/>
    <w:rsid w:val="00E103BC"/>
    <w:rsid w:val="00E11633"/>
    <w:rsid w:val="00E11F8A"/>
    <w:rsid w:val="00E125B6"/>
    <w:rsid w:val="00E14280"/>
    <w:rsid w:val="00E147A3"/>
    <w:rsid w:val="00E14D1B"/>
    <w:rsid w:val="00E15447"/>
    <w:rsid w:val="00E16243"/>
    <w:rsid w:val="00E17693"/>
    <w:rsid w:val="00E20383"/>
    <w:rsid w:val="00E208B2"/>
    <w:rsid w:val="00E21288"/>
    <w:rsid w:val="00E213E0"/>
    <w:rsid w:val="00E21767"/>
    <w:rsid w:val="00E21EDD"/>
    <w:rsid w:val="00E23797"/>
    <w:rsid w:val="00E23ABB"/>
    <w:rsid w:val="00E23B22"/>
    <w:rsid w:val="00E2415C"/>
    <w:rsid w:val="00E243B8"/>
    <w:rsid w:val="00E245DD"/>
    <w:rsid w:val="00E24601"/>
    <w:rsid w:val="00E252FA"/>
    <w:rsid w:val="00E255D7"/>
    <w:rsid w:val="00E25A8E"/>
    <w:rsid w:val="00E25FCB"/>
    <w:rsid w:val="00E26545"/>
    <w:rsid w:val="00E26B07"/>
    <w:rsid w:val="00E27345"/>
    <w:rsid w:val="00E2782C"/>
    <w:rsid w:val="00E3098D"/>
    <w:rsid w:val="00E30B98"/>
    <w:rsid w:val="00E30EFB"/>
    <w:rsid w:val="00E31122"/>
    <w:rsid w:val="00E32023"/>
    <w:rsid w:val="00E3267C"/>
    <w:rsid w:val="00E32A42"/>
    <w:rsid w:val="00E32C8C"/>
    <w:rsid w:val="00E33A9F"/>
    <w:rsid w:val="00E33B59"/>
    <w:rsid w:val="00E33FE1"/>
    <w:rsid w:val="00E340F3"/>
    <w:rsid w:val="00E3436F"/>
    <w:rsid w:val="00E3469A"/>
    <w:rsid w:val="00E34FC7"/>
    <w:rsid w:val="00E35217"/>
    <w:rsid w:val="00E35C36"/>
    <w:rsid w:val="00E35D5B"/>
    <w:rsid w:val="00E36CB5"/>
    <w:rsid w:val="00E37894"/>
    <w:rsid w:val="00E40B32"/>
    <w:rsid w:val="00E41186"/>
    <w:rsid w:val="00E41413"/>
    <w:rsid w:val="00E41C49"/>
    <w:rsid w:val="00E41C77"/>
    <w:rsid w:val="00E4233C"/>
    <w:rsid w:val="00E436EB"/>
    <w:rsid w:val="00E43A7E"/>
    <w:rsid w:val="00E44BFD"/>
    <w:rsid w:val="00E45487"/>
    <w:rsid w:val="00E45CED"/>
    <w:rsid w:val="00E45EDA"/>
    <w:rsid w:val="00E46D9A"/>
    <w:rsid w:val="00E51246"/>
    <w:rsid w:val="00E51A96"/>
    <w:rsid w:val="00E52DF3"/>
    <w:rsid w:val="00E53226"/>
    <w:rsid w:val="00E538DA"/>
    <w:rsid w:val="00E53BA2"/>
    <w:rsid w:val="00E53FE3"/>
    <w:rsid w:val="00E5414C"/>
    <w:rsid w:val="00E5424E"/>
    <w:rsid w:val="00E546F4"/>
    <w:rsid w:val="00E54926"/>
    <w:rsid w:val="00E54FBB"/>
    <w:rsid w:val="00E551FA"/>
    <w:rsid w:val="00E556BE"/>
    <w:rsid w:val="00E56856"/>
    <w:rsid w:val="00E56A51"/>
    <w:rsid w:val="00E56C53"/>
    <w:rsid w:val="00E572D2"/>
    <w:rsid w:val="00E60000"/>
    <w:rsid w:val="00E60181"/>
    <w:rsid w:val="00E605D4"/>
    <w:rsid w:val="00E6164B"/>
    <w:rsid w:val="00E6176D"/>
    <w:rsid w:val="00E6243D"/>
    <w:rsid w:val="00E62E70"/>
    <w:rsid w:val="00E6338F"/>
    <w:rsid w:val="00E63B4F"/>
    <w:rsid w:val="00E6426F"/>
    <w:rsid w:val="00E64473"/>
    <w:rsid w:val="00E64D6B"/>
    <w:rsid w:val="00E654ED"/>
    <w:rsid w:val="00E65EEA"/>
    <w:rsid w:val="00E66011"/>
    <w:rsid w:val="00E66912"/>
    <w:rsid w:val="00E66D42"/>
    <w:rsid w:val="00E66E3C"/>
    <w:rsid w:val="00E6735C"/>
    <w:rsid w:val="00E70261"/>
    <w:rsid w:val="00E70530"/>
    <w:rsid w:val="00E70FC0"/>
    <w:rsid w:val="00E721E6"/>
    <w:rsid w:val="00E72264"/>
    <w:rsid w:val="00E728CE"/>
    <w:rsid w:val="00E73363"/>
    <w:rsid w:val="00E733F5"/>
    <w:rsid w:val="00E73793"/>
    <w:rsid w:val="00E7392E"/>
    <w:rsid w:val="00E73B37"/>
    <w:rsid w:val="00E75912"/>
    <w:rsid w:val="00E76744"/>
    <w:rsid w:val="00E77C4E"/>
    <w:rsid w:val="00E80215"/>
    <w:rsid w:val="00E80721"/>
    <w:rsid w:val="00E80CEF"/>
    <w:rsid w:val="00E81171"/>
    <w:rsid w:val="00E81328"/>
    <w:rsid w:val="00E81DBF"/>
    <w:rsid w:val="00E81E44"/>
    <w:rsid w:val="00E82644"/>
    <w:rsid w:val="00E847DC"/>
    <w:rsid w:val="00E84CDC"/>
    <w:rsid w:val="00E84DFD"/>
    <w:rsid w:val="00E8518C"/>
    <w:rsid w:val="00E856B3"/>
    <w:rsid w:val="00E857E3"/>
    <w:rsid w:val="00E85B57"/>
    <w:rsid w:val="00E85B5A"/>
    <w:rsid w:val="00E85BEC"/>
    <w:rsid w:val="00E85CE1"/>
    <w:rsid w:val="00E85D56"/>
    <w:rsid w:val="00E86C7B"/>
    <w:rsid w:val="00E87322"/>
    <w:rsid w:val="00E8769F"/>
    <w:rsid w:val="00E90219"/>
    <w:rsid w:val="00E91099"/>
    <w:rsid w:val="00E9136B"/>
    <w:rsid w:val="00E91B60"/>
    <w:rsid w:val="00E91E49"/>
    <w:rsid w:val="00E923F7"/>
    <w:rsid w:val="00E9269B"/>
    <w:rsid w:val="00E93A34"/>
    <w:rsid w:val="00E93E1C"/>
    <w:rsid w:val="00E947FE"/>
    <w:rsid w:val="00E9543C"/>
    <w:rsid w:val="00E9561C"/>
    <w:rsid w:val="00E9565B"/>
    <w:rsid w:val="00E957D3"/>
    <w:rsid w:val="00E96867"/>
    <w:rsid w:val="00E96930"/>
    <w:rsid w:val="00E97425"/>
    <w:rsid w:val="00E97490"/>
    <w:rsid w:val="00E97C45"/>
    <w:rsid w:val="00E97EA1"/>
    <w:rsid w:val="00EA089F"/>
    <w:rsid w:val="00EA15AA"/>
    <w:rsid w:val="00EA17F9"/>
    <w:rsid w:val="00EA1B50"/>
    <w:rsid w:val="00EA2B82"/>
    <w:rsid w:val="00EA2BBB"/>
    <w:rsid w:val="00EA3382"/>
    <w:rsid w:val="00EA46E9"/>
    <w:rsid w:val="00EA587C"/>
    <w:rsid w:val="00EA6365"/>
    <w:rsid w:val="00EA793C"/>
    <w:rsid w:val="00EA7AF1"/>
    <w:rsid w:val="00EA7B11"/>
    <w:rsid w:val="00EB021C"/>
    <w:rsid w:val="00EB0C6C"/>
    <w:rsid w:val="00EB0CE3"/>
    <w:rsid w:val="00EB1B3B"/>
    <w:rsid w:val="00EB1E79"/>
    <w:rsid w:val="00EB25C1"/>
    <w:rsid w:val="00EB25DA"/>
    <w:rsid w:val="00EB2895"/>
    <w:rsid w:val="00EB29A6"/>
    <w:rsid w:val="00EB3372"/>
    <w:rsid w:val="00EB3A8A"/>
    <w:rsid w:val="00EB4141"/>
    <w:rsid w:val="00EB4A42"/>
    <w:rsid w:val="00EB4E06"/>
    <w:rsid w:val="00EB5789"/>
    <w:rsid w:val="00EB5C2D"/>
    <w:rsid w:val="00EB66DC"/>
    <w:rsid w:val="00EB6B9C"/>
    <w:rsid w:val="00EB6C43"/>
    <w:rsid w:val="00EB78CA"/>
    <w:rsid w:val="00EC0116"/>
    <w:rsid w:val="00EC0F59"/>
    <w:rsid w:val="00EC167B"/>
    <w:rsid w:val="00EC18C8"/>
    <w:rsid w:val="00EC1929"/>
    <w:rsid w:val="00EC1C0D"/>
    <w:rsid w:val="00EC1F40"/>
    <w:rsid w:val="00EC26CF"/>
    <w:rsid w:val="00EC293E"/>
    <w:rsid w:val="00EC4B70"/>
    <w:rsid w:val="00EC4FFC"/>
    <w:rsid w:val="00EC65FC"/>
    <w:rsid w:val="00EC6EF3"/>
    <w:rsid w:val="00EC7742"/>
    <w:rsid w:val="00EC7AA3"/>
    <w:rsid w:val="00ED04B1"/>
    <w:rsid w:val="00ED0690"/>
    <w:rsid w:val="00ED0A14"/>
    <w:rsid w:val="00ED17C8"/>
    <w:rsid w:val="00ED1877"/>
    <w:rsid w:val="00ED231D"/>
    <w:rsid w:val="00ED23D7"/>
    <w:rsid w:val="00ED3321"/>
    <w:rsid w:val="00ED344E"/>
    <w:rsid w:val="00ED42FC"/>
    <w:rsid w:val="00ED5B0B"/>
    <w:rsid w:val="00ED616D"/>
    <w:rsid w:val="00ED644B"/>
    <w:rsid w:val="00ED654D"/>
    <w:rsid w:val="00ED6C89"/>
    <w:rsid w:val="00ED6F74"/>
    <w:rsid w:val="00ED72E7"/>
    <w:rsid w:val="00ED74DC"/>
    <w:rsid w:val="00EE087A"/>
    <w:rsid w:val="00EE0AF9"/>
    <w:rsid w:val="00EE12F9"/>
    <w:rsid w:val="00EE1EBA"/>
    <w:rsid w:val="00EE202A"/>
    <w:rsid w:val="00EE3789"/>
    <w:rsid w:val="00EE4A1D"/>
    <w:rsid w:val="00EE4D0B"/>
    <w:rsid w:val="00EE4E71"/>
    <w:rsid w:val="00EE51EE"/>
    <w:rsid w:val="00EE5973"/>
    <w:rsid w:val="00EE5F1C"/>
    <w:rsid w:val="00EE646F"/>
    <w:rsid w:val="00EE69FA"/>
    <w:rsid w:val="00EE6C1F"/>
    <w:rsid w:val="00EE79A0"/>
    <w:rsid w:val="00EE7ED3"/>
    <w:rsid w:val="00EF1384"/>
    <w:rsid w:val="00EF1B7D"/>
    <w:rsid w:val="00EF2056"/>
    <w:rsid w:val="00EF23DD"/>
    <w:rsid w:val="00EF2437"/>
    <w:rsid w:val="00EF2E87"/>
    <w:rsid w:val="00EF3430"/>
    <w:rsid w:val="00EF3687"/>
    <w:rsid w:val="00EF5928"/>
    <w:rsid w:val="00EF619C"/>
    <w:rsid w:val="00EF645B"/>
    <w:rsid w:val="00EF66B4"/>
    <w:rsid w:val="00EF680A"/>
    <w:rsid w:val="00EF6B70"/>
    <w:rsid w:val="00EF6B72"/>
    <w:rsid w:val="00EF724B"/>
    <w:rsid w:val="00EF7601"/>
    <w:rsid w:val="00EF7784"/>
    <w:rsid w:val="00F0005A"/>
    <w:rsid w:val="00F006B6"/>
    <w:rsid w:val="00F00A6D"/>
    <w:rsid w:val="00F010C4"/>
    <w:rsid w:val="00F01286"/>
    <w:rsid w:val="00F0154A"/>
    <w:rsid w:val="00F015A5"/>
    <w:rsid w:val="00F01DF6"/>
    <w:rsid w:val="00F01F5F"/>
    <w:rsid w:val="00F025C5"/>
    <w:rsid w:val="00F02812"/>
    <w:rsid w:val="00F0330D"/>
    <w:rsid w:val="00F03452"/>
    <w:rsid w:val="00F05121"/>
    <w:rsid w:val="00F0547B"/>
    <w:rsid w:val="00F05826"/>
    <w:rsid w:val="00F05C9E"/>
    <w:rsid w:val="00F06EBD"/>
    <w:rsid w:val="00F070A0"/>
    <w:rsid w:val="00F0771C"/>
    <w:rsid w:val="00F10085"/>
    <w:rsid w:val="00F100D7"/>
    <w:rsid w:val="00F10933"/>
    <w:rsid w:val="00F10CD6"/>
    <w:rsid w:val="00F10ED3"/>
    <w:rsid w:val="00F117D7"/>
    <w:rsid w:val="00F12614"/>
    <w:rsid w:val="00F12FCB"/>
    <w:rsid w:val="00F1374E"/>
    <w:rsid w:val="00F1426C"/>
    <w:rsid w:val="00F14533"/>
    <w:rsid w:val="00F14A9B"/>
    <w:rsid w:val="00F14D38"/>
    <w:rsid w:val="00F15309"/>
    <w:rsid w:val="00F1632A"/>
    <w:rsid w:val="00F16B99"/>
    <w:rsid w:val="00F17C1D"/>
    <w:rsid w:val="00F206D3"/>
    <w:rsid w:val="00F20750"/>
    <w:rsid w:val="00F208EC"/>
    <w:rsid w:val="00F21603"/>
    <w:rsid w:val="00F21F66"/>
    <w:rsid w:val="00F22AE6"/>
    <w:rsid w:val="00F22E78"/>
    <w:rsid w:val="00F2414D"/>
    <w:rsid w:val="00F2440C"/>
    <w:rsid w:val="00F24860"/>
    <w:rsid w:val="00F24962"/>
    <w:rsid w:val="00F24AAE"/>
    <w:rsid w:val="00F24EB3"/>
    <w:rsid w:val="00F2511C"/>
    <w:rsid w:val="00F258C9"/>
    <w:rsid w:val="00F258D8"/>
    <w:rsid w:val="00F25A8C"/>
    <w:rsid w:val="00F25EC8"/>
    <w:rsid w:val="00F26169"/>
    <w:rsid w:val="00F26359"/>
    <w:rsid w:val="00F27128"/>
    <w:rsid w:val="00F300B7"/>
    <w:rsid w:val="00F30220"/>
    <w:rsid w:val="00F30A5F"/>
    <w:rsid w:val="00F3118B"/>
    <w:rsid w:val="00F311F1"/>
    <w:rsid w:val="00F32232"/>
    <w:rsid w:val="00F328F6"/>
    <w:rsid w:val="00F3344C"/>
    <w:rsid w:val="00F3412A"/>
    <w:rsid w:val="00F357A2"/>
    <w:rsid w:val="00F35BAB"/>
    <w:rsid w:val="00F37040"/>
    <w:rsid w:val="00F37E26"/>
    <w:rsid w:val="00F40AD5"/>
    <w:rsid w:val="00F40B42"/>
    <w:rsid w:val="00F41132"/>
    <w:rsid w:val="00F41935"/>
    <w:rsid w:val="00F42A35"/>
    <w:rsid w:val="00F4315D"/>
    <w:rsid w:val="00F432A0"/>
    <w:rsid w:val="00F43FA4"/>
    <w:rsid w:val="00F444B3"/>
    <w:rsid w:val="00F44829"/>
    <w:rsid w:val="00F448AC"/>
    <w:rsid w:val="00F45AFB"/>
    <w:rsid w:val="00F469B7"/>
    <w:rsid w:val="00F47024"/>
    <w:rsid w:val="00F50703"/>
    <w:rsid w:val="00F51756"/>
    <w:rsid w:val="00F51DE7"/>
    <w:rsid w:val="00F5205B"/>
    <w:rsid w:val="00F5234D"/>
    <w:rsid w:val="00F52486"/>
    <w:rsid w:val="00F52616"/>
    <w:rsid w:val="00F52CD8"/>
    <w:rsid w:val="00F530F4"/>
    <w:rsid w:val="00F53148"/>
    <w:rsid w:val="00F545D9"/>
    <w:rsid w:val="00F55262"/>
    <w:rsid w:val="00F55784"/>
    <w:rsid w:val="00F55C5C"/>
    <w:rsid w:val="00F55FC9"/>
    <w:rsid w:val="00F56569"/>
    <w:rsid w:val="00F5681B"/>
    <w:rsid w:val="00F56A19"/>
    <w:rsid w:val="00F6030A"/>
    <w:rsid w:val="00F60528"/>
    <w:rsid w:val="00F613A2"/>
    <w:rsid w:val="00F61D4F"/>
    <w:rsid w:val="00F61FDC"/>
    <w:rsid w:val="00F62AE1"/>
    <w:rsid w:val="00F62C41"/>
    <w:rsid w:val="00F63053"/>
    <w:rsid w:val="00F63914"/>
    <w:rsid w:val="00F63E98"/>
    <w:rsid w:val="00F64851"/>
    <w:rsid w:val="00F64BD2"/>
    <w:rsid w:val="00F66255"/>
    <w:rsid w:val="00F66983"/>
    <w:rsid w:val="00F6700E"/>
    <w:rsid w:val="00F67DB7"/>
    <w:rsid w:val="00F706C5"/>
    <w:rsid w:val="00F7136F"/>
    <w:rsid w:val="00F713CA"/>
    <w:rsid w:val="00F71468"/>
    <w:rsid w:val="00F71744"/>
    <w:rsid w:val="00F7218D"/>
    <w:rsid w:val="00F72748"/>
    <w:rsid w:val="00F72F31"/>
    <w:rsid w:val="00F73AC4"/>
    <w:rsid w:val="00F7450A"/>
    <w:rsid w:val="00F74A96"/>
    <w:rsid w:val="00F764DC"/>
    <w:rsid w:val="00F76A55"/>
    <w:rsid w:val="00F771E4"/>
    <w:rsid w:val="00F77C76"/>
    <w:rsid w:val="00F802D6"/>
    <w:rsid w:val="00F805D6"/>
    <w:rsid w:val="00F81A29"/>
    <w:rsid w:val="00F8230B"/>
    <w:rsid w:val="00F8278C"/>
    <w:rsid w:val="00F82977"/>
    <w:rsid w:val="00F84623"/>
    <w:rsid w:val="00F853DE"/>
    <w:rsid w:val="00F8558E"/>
    <w:rsid w:val="00F857BF"/>
    <w:rsid w:val="00F85828"/>
    <w:rsid w:val="00F86325"/>
    <w:rsid w:val="00F86435"/>
    <w:rsid w:val="00F867F2"/>
    <w:rsid w:val="00F868D2"/>
    <w:rsid w:val="00F873D7"/>
    <w:rsid w:val="00F874A4"/>
    <w:rsid w:val="00F8780B"/>
    <w:rsid w:val="00F87F76"/>
    <w:rsid w:val="00F9001F"/>
    <w:rsid w:val="00F90BDF"/>
    <w:rsid w:val="00F91C5A"/>
    <w:rsid w:val="00F91F03"/>
    <w:rsid w:val="00F9297F"/>
    <w:rsid w:val="00F93910"/>
    <w:rsid w:val="00F93987"/>
    <w:rsid w:val="00F93DAA"/>
    <w:rsid w:val="00F941B7"/>
    <w:rsid w:val="00F95C05"/>
    <w:rsid w:val="00F9619F"/>
    <w:rsid w:val="00F963BF"/>
    <w:rsid w:val="00F96C6D"/>
    <w:rsid w:val="00F96E1C"/>
    <w:rsid w:val="00F97058"/>
    <w:rsid w:val="00F970F4"/>
    <w:rsid w:val="00F9719D"/>
    <w:rsid w:val="00F97428"/>
    <w:rsid w:val="00F97765"/>
    <w:rsid w:val="00FA028E"/>
    <w:rsid w:val="00FA0BAD"/>
    <w:rsid w:val="00FA0D55"/>
    <w:rsid w:val="00FA0F0F"/>
    <w:rsid w:val="00FA1437"/>
    <w:rsid w:val="00FA20CD"/>
    <w:rsid w:val="00FA232E"/>
    <w:rsid w:val="00FA248B"/>
    <w:rsid w:val="00FA2CDA"/>
    <w:rsid w:val="00FA34E2"/>
    <w:rsid w:val="00FA3566"/>
    <w:rsid w:val="00FA3C0B"/>
    <w:rsid w:val="00FA4600"/>
    <w:rsid w:val="00FA647D"/>
    <w:rsid w:val="00FA6B49"/>
    <w:rsid w:val="00FA6DFD"/>
    <w:rsid w:val="00FA6FE3"/>
    <w:rsid w:val="00FA7234"/>
    <w:rsid w:val="00FA7243"/>
    <w:rsid w:val="00FA77DA"/>
    <w:rsid w:val="00FA7BAE"/>
    <w:rsid w:val="00FB025A"/>
    <w:rsid w:val="00FB02CA"/>
    <w:rsid w:val="00FB06B4"/>
    <w:rsid w:val="00FB07AC"/>
    <w:rsid w:val="00FB0BE7"/>
    <w:rsid w:val="00FB0F03"/>
    <w:rsid w:val="00FB1478"/>
    <w:rsid w:val="00FB200B"/>
    <w:rsid w:val="00FB2A4F"/>
    <w:rsid w:val="00FB2ABA"/>
    <w:rsid w:val="00FB2C87"/>
    <w:rsid w:val="00FB2C8F"/>
    <w:rsid w:val="00FB34D4"/>
    <w:rsid w:val="00FB3F05"/>
    <w:rsid w:val="00FB455B"/>
    <w:rsid w:val="00FB4A8B"/>
    <w:rsid w:val="00FB6125"/>
    <w:rsid w:val="00FB6B24"/>
    <w:rsid w:val="00FB7022"/>
    <w:rsid w:val="00FC123E"/>
    <w:rsid w:val="00FC1B56"/>
    <w:rsid w:val="00FC2258"/>
    <w:rsid w:val="00FC26BB"/>
    <w:rsid w:val="00FC309B"/>
    <w:rsid w:val="00FC32DC"/>
    <w:rsid w:val="00FC34C1"/>
    <w:rsid w:val="00FC3534"/>
    <w:rsid w:val="00FC36A4"/>
    <w:rsid w:val="00FC3F49"/>
    <w:rsid w:val="00FC3F82"/>
    <w:rsid w:val="00FC3F93"/>
    <w:rsid w:val="00FC4175"/>
    <w:rsid w:val="00FC4774"/>
    <w:rsid w:val="00FC4A3E"/>
    <w:rsid w:val="00FC4B07"/>
    <w:rsid w:val="00FC54CC"/>
    <w:rsid w:val="00FC59B7"/>
    <w:rsid w:val="00FC5A64"/>
    <w:rsid w:val="00FC5ED2"/>
    <w:rsid w:val="00FC71C5"/>
    <w:rsid w:val="00FC78FF"/>
    <w:rsid w:val="00FD0B3F"/>
    <w:rsid w:val="00FD0DCF"/>
    <w:rsid w:val="00FD17F0"/>
    <w:rsid w:val="00FD260D"/>
    <w:rsid w:val="00FD2B45"/>
    <w:rsid w:val="00FD2C2A"/>
    <w:rsid w:val="00FD2E90"/>
    <w:rsid w:val="00FD3005"/>
    <w:rsid w:val="00FD34AE"/>
    <w:rsid w:val="00FD3CBE"/>
    <w:rsid w:val="00FD3D32"/>
    <w:rsid w:val="00FD428E"/>
    <w:rsid w:val="00FD4455"/>
    <w:rsid w:val="00FD4971"/>
    <w:rsid w:val="00FD5A50"/>
    <w:rsid w:val="00FD6D44"/>
    <w:rsid w:val="00FD6DBD"/>
    <w:rsid w:val="00FD7309"/>
    <w:rsid w:val="00FD79DA"/>
    <w:rsid w:val="00FD7AAD"/>
    <w:rsid w:val="00FE0195"/>
    <w:rsid w:val="00FE05AD"/>
    <w:rsid w:val="00FE075D"/>
    <w:rsid w:val="00FE0B62"/>
    <w:rsid w:val="00FE1C08"/>
    <w:rsid w:val="00FE1CD0"/>
    <w:rsid w:val="00FE1D1C"/>
    <w:rsid w:val="00FE1DBC"/>
    <w:rsid w:val="00FE24FB"/>
    <w:rsid w:val="00FE26AD"/>
    <w:rsid w:val="00FE2CF7"/>
    <w:rsid w:val="00FE2EB7"/>
    <w:rsid w:val="00FE382D"/>
    <w:rsid w:val="00FE4812"/>
    <w:rsid w:val="00FE573F"/>
    <w:rsid w:val="00FE5749"/>
    <w:rsid w:val="00FE5839"/>
    <w:rsid w:val="00FE5D2C"/>
    <w:rsid w:val="00FE67E4"/>
    <w:rsid w:val="00FE6E9D"/>
    <w:rsid w:val="00FF00C0"/>
    <w:rsid w:val="00FF0BCA"/>
    <w:rsid w:val="00FF0DB9"/>
    <w:rsid w:val="00FF0E49"/>
    <w:rsid w:val="00FF1504"/>
    <w:rsid w:val="00FF175C"/>
    <w:rsid w:val="00FF1B58"/>
    <w:rsid w:val="00FF2C58"/>
    <w:rsid w:val="00FF4ABD"/>
    <w:rsid w:val="00FF5313"/>
    <w:rsid w:val="00FF5365"/>
    <w:rsid w:val="00FF5E6D"/>
    <w:rsid w:val="00FF6278"/>
    <w:rsid w:val="00FF63FB"/>
    <w:rsid w:val="00FF6431"/>
    <w:rsid w:val="00FF6743"/>
    <w:rsid w:val="00FF6895"/>
    <w:rsid w:val="00FF69F8"/>
    <w:rsid w:val="00FF6F7D"/>
    <w:rsid w:val="00FF73FB"/>
    <w:rsid w:val="00FF78FF"/>
    <w:rsid w:val="00FF7B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4D314C"/>
  <w15:docId w15:val="{449BE6CF-9B72-48EE-9B4F-AD816B7E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29"/>
    <w:pPr>
      <w:spacing w:line="480" w:lineRule="auto"/>
      <w:ind w:firstLine="720"/>
    </w:pPr>
    <w:rPr>
      <w:rFonts w:ascii="Times New Roman" w:eastAsiaTheme="minorEastAsia" w:hAnsi="Times New Roman" w:cs="Times New Roman"/>
      <w:sz w:val="24"/>
      <w:szCs w:val="24"/>
      <w:lang w:eastAsia="ja-JP"/>
    </w:rPr>
  </w:style>
  <w:style w:type="paragraph" w:styleId="Heading1">
    <w:name w:val="heading 1"/>
    <w:basedOn w:val="NoSpacing"/>
    <w:next w:val="Normal"/>
    <w:link w:val="Heading1Char"/>
    <w:uiPriority w:val="9"/>
    <w:qFormat/>
    <w:rsid w:val="00392297"/>
    <w:pPr>
      <w:spacing w:line="48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0D00E4"/>
    <w:pPr>
      <w:ind w:firstLine="0"/>
      <w:outlineLvl w:val="1"/>
    </w:pPr>
    <w:rPr>
      <w:b/>
    </w:rPr>
  </w:style>
  <w:style w:type="paragraph" w:styleId="Heading3">
    <w:name w:val="heading 3"/>
    <w:basedOn w:val="Normal"/>
    <w:next w:val="Normal"/>
    <w:link w:val="Heading3Char"/>
    <w:uiPriority w:val="9"/>
    <w:unhideWhenUsed/>
    <w:qFormat/>
    <w:rsid w:val="00D65E0C"/>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Spacing">
    <w:name w:val="No Spacing"/>
    <w:uiPriority w:val="1"/>
    <w:qFormat/>
    <w:rsid w:val="003B2016"/>
  </w:style>
  <w:style w:type="character" w:styleId="CommentReference">
    <w:name w:val="annotation reference"/>
    <w:basedOn w:val="DefaultParagraphFont"/>
    <w:uiPriority w:val="99"/>
    <w:semiHidden/>
    <w:unhideWhenUsed/>
    <w:rsid w:val="006322BE"/>
    <w:rPr>
      <w:sz w:val="16"/>
      <w:szCs w:val="16"/>
    </w:rPr>
  </w:style>
  <w:style w:type="paragraph" w:styleId="CommentText">
    <w:name w:val="annotation text"/>
    <w:basedOn w:val="Normal"/>
    <w:link w:val="CommentTextChar"/>
    <w:uiPriority w:val="99"/>
    <w:unhideWhenUsed/>
    <w:rsid w:val="006322BE"/>
    <w:pPr>
      <w:spacing w:line="240" w:lineRule="auto"/>
    </w:pPr>
    <w:rPr>
      <w:sz w:val="20"/>
      <w:szCs w:val="20"/>
    </w:rPr>
  </w:style>
  <w:style w:type="character" w:customStyle="1" w:styleId="CommentTextChar">
    <w:name w:val="Comment Text Char"/>
    <w:basedOn w:val="DefaultParagraphFont"/>
    <w:link w:val="CommentText"/>
    <w:uiPriority w:val="99"/>
    <w:rsid w:val="006322BE"/>
    <w:rPr>
      <w:sz w:val="20"/>
      <w:szCs w:val="20"/>
    </w:rPr>
  </w:style>
  <w:style w:type="paragraph" w:styleId="CommentSubject">
    <w:name w:val="annotation subject"/>
    <w:basedOn w:val="CommentText"/>
    <w:next w:val="CommentText"/>
    <w:link w:val="CommentSubjectChar"/>
    <w:uiPriority w:val="99"/>
    <w:semiHidden/>
    <w:unhideWhenUsed/>
    <w:rsid w:val="006322BE"/>
    <w:rPr>
      <w:b/>
      <w:bCs/>
    </w:rPr>
  </w:style>
  <w:style w:type="character" w:customStyle="1" w:styleId="CommentSubjectChar">
    <w:name w:val="Comment Subject Char"/>
    <w:basedOn w:val="CommentTextChar"/>
    <w:link w:val="CommentSubject"/>
    <w:uiPriority w:val="99"/>
    <w:semiHidden/>
    <w:rsid w:val="006322BE"/>
    <w:rPr>
      <w:b/>
      <w:bCs/>
      <w:sz w:val="20"/>
      <w:szCs w:val="20"/>
    </w:rPr>
  </w:style>
  <w:style w:type="paragraph" w:styleId="BalloonText">
    <w:name w:val="Balloon Text"/>
    <w:basedOn w:val="Normal"/>
    <w:link w:val="BalloonTextChar"/>
    <w:uiPriority w:val="99"/>
    <w:semiHidden/>
    <w:unhideWhenUsed/>
    <w:rsid w:val="006322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2BE"/>
    <w:rPr>
      <w:rFonts w:ascii="Segoe UI" w:hAnsi="Segoe UI" w:cs="Segoe UI"/>
      <w:sz w:val="18"/>
      <w:szCs w:val="18"/>
    </w:rPr>
  </w:style>
  <w:style w:type="numbering" w:customStyle="1" w:styleId="Style1">
    <w:name w:val="Style1"/>
    <w:uiPriority w:val="99"/>
    <w:rsid w:val="006322BE"/>
    <w:pPr>
      <w:numPr>
        <w:numId w:val="5"/>
      </w:numPr>
    </w:pPr>
  </w:style>
  <w:style w:type="character" w:styleId="Hyperlink">
    <w:name w:val="Hyperlink"/>
    <w:basedOn w:val="DefaultParagraphFont"/>
    <w:uiPriority w:val="99"/>
    <w:unhideWhenUsed/>
    <w:rsid w:val="007D6073"/>
    <w:rPr>
      <w:color w:val="0563C1" w:themeColor="hyperlink"/>
      <w:u w:val="single"/>
    </w:rPr>
  </w:style>
  <w:style w:type="character" w:customStyle="1" w:styleId="UnresolvedMention1">
    <w:name w:val="Unresolved Mention1"/>
    <w:basedOn w:val="DefaultParagraphFont"/>
    <w:uiPriority w:val="99"/>
    <w:semiHidden/>
    <w:unhideWhenUsed/>
    <w:rsid w:val="007D6073"/>
    <w:rPr>
      <w:color w:val="808080"/>
      <w:shd w:val="clear" w:color="auto" w:fill="E6E6E6"/>
    </w:rPr>
  </w:style>
  <w:style w:type="paragraph" w:styleId="Header">
    <w:name w:val="header"/>
    <w:basedOn w:val="Normal"/>
    <w:link w:val="HeaderChar"/>
    <w:uiPriority w:val="99"/>
    <w:unhideWhenUsed/>
    <w:rsid w:val="00A434AE"/>
    <w:pPr>
      <w:tabs>
        <w:tab w:val="center" w:pos="4680"/>
        <w:tab w:val="right" w:pos="9360"/>
      </w:tabs>
      <w:spacing w:line="240" w:lineRule="auto"/>
    </w:pPr>
  </w:style>
  <w:style w:type="character" w:customStyle="1" w:styleId="HeaderChar">
    <w:name w:val="Header Char"/>
    <w:basedOn w:val="DefaultParagraphFont"/>
    <w:link w:val="Header"/>
    <w:uiPriority w:val="99"/>
    <w:rsid w:val="00A434AE"/>
  </w:style>
  <w:style w:type="paragraph" w:styleId="Footer">
    <w:name w:val="footer"/>
    <w:basedOn w:val="Normal"/>
    <w:link w:val="FooterChar"/>
    <w:uiPriority w:val="99"/>
    <w:unhideWhenUsed/>
    <w:rsid w:val="00A434AE"/>
    <w:pPr>
      <w:tabs>
        <w:tab w:val="center" w:pos="4680"/>
        <w:tab w:val="right" w:pos="9360"/>
      </w:tabs>
      <w:spacing w:line="240" w:lineRule="auto"/>
    </w:pPr>
  </w:style>
  <w:style w:type="character" w:customStyle="1" w:styleId="FooterChar">
    <w:name w:val="Footer Char"/>
    <w:basedOn w:val="DefaultParagraphFont"/>
    <w:link w:val="Footer"/>
    <w:uiPriority w:val="99"/>
    <w:rsid w:val="00A434AE"/>
  </w:style>
  <w:style w:type="paragraph" w:styleId="FootnoteText">
    <w:name w:val="footnote text"/>
    <w:basedOn w:val="Normal"/>
    <w:link w:val="FootnoteTextChar"/>
    <w:uiPriority w:val="99"/>
    <w:unhideWhenUsed/>
    <w:rsid w:val="003343C1"/>
    <w:pPr>
      <w:spacing w:line="240" w:lineRule="auto"/>
    </w:pPr>
    <w:rPr>
      <w:sz w:val="20"/>
      <w:szCs w:val="20"/>
    </w:rPr>
  </w:style>
  <w:style w:type="character" w:customStyle="1" w:styleId="FootnoteTextChar">
    <w:name w:val="Footnote Text Char"/>
    <w:basedOn w:val="DefaultParagraphFont"/>
    <w:link w:val="FootnoteText"/>
    <w:uiPriority w:val="99"/>
    <w:rsid w:val="003343C1"/>
    <w:rPr>
      <w:sz w:val="20"/>
      <w:szCs w:val="20"/>
    </w:rPr>
  </w:style>
  <w:style w:type="character" w:styleId="FootnoteReference">
    <w:name w:val="footnote reference"/>
    <w:basedOn w:val="DefaultParagraphFont"/>
    <w:uiPriority w:val="99"/>
    <w:semiHidden/>
    <w:unhideWhenUsed/>
    <w:rsid w:val="003343C1"/>
    <w:rPr>
      <w:vertAlign w:val="superscript"/>
    </w:rPr>
  </w:style>
  <w:style w:type="character" w:customStyle="1" w:styleId="Heading1Char">
    <w:name w:val="Heading 1 Char"/>
    <w:basedOn w:val="DefaultParagraphFont"/>
    <w:link w:val="Heading1"/>
    <w:uiPriority w:val="9"/>
    <w:rsid w:val="0039229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0D00E4"/>
    <w:rPr>
      <w:rFonts w:ascii="Times New Roman" w:eastAsiaTheme="minorEastAsia" w:hAnsi="Times New Roman" w:cs="Times New Roman"/>
      <w:b/>
      <w:sz w:val="24"/>
      <w:szCs w:val="24"/>
      <w:lang w:eastAsia="ja-JP"/>
    </w:rPr>
  </w:style>
  <w:style w:type="character" w:customStyle="1" w:styleId="Heading3Char">
    <w:name w:val="Heading 3 Char"/>
    <w:basedOn w:val="DefaultParagraphFont"/>
    <w:link w:val="Heading3"/>
    <w:uiPriority w:val="9"/>
    <w:rsid w:val="00D65E0C"/>
    <w:rPr>
      <w:rFonts w:ascii="Times New Roman" w:eastAsiaTheme="minorEastAsia" w:hAnsi="Times New Roman" w:cs="Times New Roman"/>
      <w:b/>
      <w:bCs/>
      <w:sz w:val="24"/>
      <w:szCs w:val="24"/>
      <w:lang w:eastAsia="ja-JP"/>
    </w:rPr>
  </w:style>
  <w:style w:type="character" w:customStyle="1" w:styleId="apple-converted-space">
    <w:name w:val="apple-converted-space"/>
    <w:basedOn w:val="DefaultParagraphFont"/>
    <w:rsid w:val="00C70DB6"/>
  </w:style>
  <w:style w:type="paragraph" w:styleId="Revision">
    <w:name w:val="Revision"/>
    <w:hidden/>
    <w:uiPriority w:val="99"/>
    <w:semiHidden/>
    <w:rsid w:val="00C56CB1"/>
  </w:style>
  <w:style w:type="paragraph" w:styleId="ListParagraph">
    <w:name w:val="List Paragraph"/>
    <w:basedOn w:val="Normal"/>
    <w:uiPriority w:val="34"/>
    <w:qFormat/>
    <w:rsid w:val="00DB2FBC"/>
    <w:pPr>
      <w:spacing w:line="256" w:lineRule="auto"/>
      <w:ind w:left="720"/>
      <w:contextualSpacing/>
    </w:pPr>
    <w:rPr>
      <w:lang w:bidi="he-IL"/>
    </w:rPr>
  </w:style>
  <w:style w:type="paragraph" w:styleId="Bibliography">
    <w:name w:val="Bibliography"/>
    <w:basedOn w:val="Normal"/>
    <w:next w:val="Normal"/>
    <w:uiPriority w:val="37"/>
    <w:unhideWhenUsed/>
    <w:rsid w:val="006B5746"/>
    <w:pPr>
      <w:ind w:left="720" w:hanging="720"/>
    </w:pPr>
  </w:style>
  <w:style w:type="paragraph" w:customStyle="1" w:styleId="dx-doi">
    <w:name w:val="dx-doi"/>
    <w:basedOn w:val="Normal"/>
    <w:rsid w:val="00A26EF1"/>
    <w:pPr>
      <w:spacing w:before="100" w:beforeAutospacing="1" w:after="100" w:afterAutospacing="1" w:line="240" w:lineRule="auto"/>
    </w:pPr>
    <w:rPr>
      <w:rFonts w:eastAsia="Times New Roman"/>
      <w:lang w:bidi="he-IL"/>
    </w:rPr>
  </w:style>
  <w:style w:type="character" w:styleId="FollowedHyperlink">
    <w:name w:val="FollowedHyperlink"/>
    <w:basedOn w:val="DefaultParagraphFont"/>
    <w:uiPriority w:val="99"/>
    <w:semiHidden/>
    <w:unhideWhenUsed/>
    <w:rsid w:val="00B116B7"/>
    <w:rPr>
      <w:color w:val="954F72" w:themeColor="followedHyperlink"/>
      <w:u w:val="single"/>
    </w:rPr>
  </w:style>
  <w:style w:type="paragraph" w:styleId="NormalWeb">
    <w:name w:val="Normal (Web)"/>
    <w:basedOn w:val="Normal"/>
    <w:uiPriority w:val="99"/>
    <w:unhideWhenUsed/>
    <w:rsid w:val="008E6CA2"/>
    <w:pPr>
      <w:spacing w:before="100" w:beforeAutospacing="1" w:after="100" w:afterAutospacing="1" w:line="240" w:lineRule="auto"/>
    </w:pPr>
    <w:rPr>
      <w:rFonts w:eastAsia="Times New Roman"/>
      <w:lang w:bidi="he-IL"/>
    </w:rPr>
  </w:style>
  <w:style w:type="character" w:styleId="EndnoteReference">
    <w:name w:val="endnote reference"/>
    <w:basedOn w:val="DefaultParagraphFont"/>
    <w:uiPriority w:val="99"/>
    <w:semiHidden/>
    <w:unhideWhenUsed/>
    <w:rsid w:val="00695B44"/>
    <w:rPr>
      <w:vertAlign w:val="superscript"/>
    </w:rPr>
  </w:style>
  <w:style w:type="paragraph" w:customStyle="1" w:styleId="Default">
    <w:name w:val="Default"/>
    <w:rsid w:val="00082C5E"/>
    <w:pPr>
      <w:autoSpaceDE w:val="0"/>
      <w:autoSpaceDN w:val="0"/>
      <w:adjustRightInd w:val="0"/>
    </w:pPr>
    <w:rPr>
      <w:rFonts w:ascii="Times New Roman" w:hAnsi="Times New Roman" w:cs="Times New Roman"/>
      <w:color w:val="000000"/>
      <w:sz w:val="24"/>
      <w:szCs w:val="24"/>
      <w:lang w:bidi="he-IL"/>
    </w:rPr>
  </w:style>
  <w:style w:type="character" w:styleId="UnresolvedMention">
    <w:name w:val="Unresolved Mention"/>
    <w:basedOn w:val="DefaultParagraphFont"/>
    <w:uiPriority w:val="99"/>
    <w:semiHidden/>
    <w:unhideWhenUsed/>
    <w:rsid w:val="00532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38901">
      <w:bodyDiv w:val="1"/>
      <w:marLeft w:val="0"/>
      <w:marRight w:val="0"/>
      <w:marTop w:val="0"/>
      <w:marBottom w:val="0"/>
      <w:divBdr>
        <w:top w:val="none" w:sz="0" w:space="0" w:color="auto"/>
        <w:left w:val="none" w:sz="0" w:space="0" w:color="auto"/>
        <w:bottom w:val="none" w:sz="0" w:space="0" w:color="auto"/>
        <w:right w:val="none" w:sz="0" w:space="0" w:color="auto"/>
      </w:divBdr>
    </w:div>
    <w:div w:id="542254621">
      <w:bodyDiv w:val="1"/>
      <w:marLeft w:val="0"/>
      <w:marRight w:val="0"/>
      <w:marTop w:val="0"/>
      <w:marBottom w:val="0"/>
      <w:divBdr>
        <w:top w:val="none" w:sz="0" w:space="0" w:color="auto"/>
        <w:left w:val="none" w:sz="0" w:space="0" w:color="auto"/>
        <w:bottom w:val="none" w:sz="0" w:space="0" w:color="auto"/>
        <w:right w:val="none" w:sz="0" w:space="0" w:color="auto"/>
      </w:divBdr>
    </w:div>
    <w:div w:id="1068190712">
      <w:bodyDiv w:val="1"/>
      <w:marLeft w:val="0"/>
      <w:marRight w:val="0"/>
      <w:marTop w:val="0"/>
      <w:marBottom w:val="0"/>
      <w:divBdr>
        <w:top w:val="none" w:sz="0" w:space="0" w:color="auto"/>
        <w:left w:val="none" w:sz="0" w:space="0" w:color="auto"/>
        <w:bottom w:val="none" w:sz="0" w:space="0" w:color="auto"/>
        <w:right w:val="none" w:sz="0" w:space="0" w:color="auto"/>
      </w:divBdr>
    </w:div>
    <w:div w:id="1276795163">
      <w:bodyDiv w:val="1"/>
      <w:marLeft w:val="0"/>
      <w:marRight w:val="0"/>
      <w:marTop w:val="0"/>
      <w:marBottom w:val="0"/>
      <w:divBdr>
        <w:top w:val="none" w:sz="0" w:space="0" w:color="auto"/>
        <w:left w:val="none" w:sz="0" w:space="0" w:color="auto"/>
        <w:bottom w:val="none" w:sz="0" w:space="0" w:color="auto"/>
        <w:right w:val="none" w:sz="0" w:space="0" w:color="auto"/>
      </w:divBdr>
    </w:div>
    <w:div w:id="1296062484">
      <w:bodyDiv w:val="1"/>
      <w:marLeft w:val="0"/>
      <w:marRight w:val="0"/>
      <w:marTop w:val="0"/>
      <w:marBottom w:val="0"/>
      <w:divBdr>
        <w:top w:val="none" w:sz="0" w:space="0" w:color="auto"/>
        <w:left w:val="none" w:sz="0" w:space="0" w:color="auto"/>
        <w:bottom w:val="none" w:sz="0" w:space="0" w:color="auto"/>
        <w:right w:val="none" w:sz="0" w:space="0" w:color="auto"/>
      </w:divBdr>
    </w:div>
    <w:div w:id="1332098495">
      <w:bodyDiv w:val="1"/>
      <w:marLeft w:val="0"/>
      <w:marRight w:val="0"/>
      <w:marTop w:val="0"/>
      <w:marBottom w:val="0"/>
      <w:divBdr>
        <w:top w:val="none" w:sz="0" w:space="0" w:color="auto"/>
        <w:left w:val="none" w:sz="0" w:space="0" w:color="auto"/>
        <w:bottom w:val="none" w:sz="0" w:space="0" w:color="auto"/>
        <w:right w:val="none" w:sz="0" w:space="0" w:color="auto"/>
      </w:divBdr>
    </w:div>
    <w:div w:id="1392579098">
      <w:bodyDiv w:val="1"/>
      <w:marLeft w:val="0"/>
      <w:marRight w:val="0"/>
      <w:marTop w:val="0"/>
      <w:marBottom w:val="0"/>
      <w:divBdr>
        <w:top w:val="none" w:sz="0" w:space="0" w:color="auto"/>
        <w:left w:val="none" w:sz="0" w:space="0" w:color="auto"/>
        <w:bottom w:val="none" w:sz="0" w:space="0" w:color="auto"/>
        <w:right w:val="none" w:sz="0" w:space="0" w:color="auto"/>
      </w:divBdr>
      <w:divsChild>
        <w:div w:id="1359963134">
          <w:marLeft w:val="0"/>
          <w:marRight w:val="0"/>
          <w:marTop w:val="0"/>
          <w:marBottom w:val="0"/>
          <w:divBdr>
            <w:top w:val="none" w:sz="0" w:space="0" w:color="auto"/>
            <w:left w:val="none" w:sz="0" w:space="0" w:color="auto"/>
            <w:bottom w:val="none" w:sz="0" w:space="0" w:color="auto"/>
            <w:right w:val="none" w:sz="0" w:space="0" w:color="auto"/>
          </w:divBdr>
        </w:div>
        <w:div w:id="1036929015">
          <w:marLeft w:val="0"/>
          <w:marRight w:val="0"/>
          <w:marTop w:val="0"/>
          <w:marBottom w:val="0"/>
          <w:divBdr>
            <w:top w:val="none" w:sz="0" w:space="0" w:color="auto"/>
            <w:left w:val="none" w:sz="0" w:space="0" w:color="auto"/>
            <w:bottom w:val="none" w:sz="0" w:space="0" w:color="auto"/>
            <w:right w:val="none" w:sz="0" w:space="0" w:color="auto"/>
          </w:divBdr>
        </w:div>
        <w:div w:id="1898593163">
          <w:marLeft w:val="0"/>
          <w:marRight w:val="0"/>
          <w:marTop w:val="0"/>
          <w:marBottom w:val="0"/>
          <w:divBdr>
            <w:top w:val="none" w:sz="0" w:space="0" w:color="auto"/>
            <w:left w:val="none" w:sz="0" w:space="0" w:color="auto"/>
            <w:bottom w:val="none" w:sz="0" w:space="0" w:color="auto"/>
            <w:right w:val="none" w:sz="0" w:space="0" w:color="auto"/>
          </w:divBdr>
        </w:div>
        <w:div w:id="1333214620">
          <w:marLeft w:val="0"/>
          <w:marRight w:val="0"/>
          <w:marTop w:val="0"/>
          <w:marBottom w:val="0"/>
          <w:divBdr>
            <w:top w:val="none" w:sz="0" w:space="0" w:color="auto"/>
            <w:left w:val="none" w:sz="0" w:space="0" w:color="auto"/>
            <w:bottom w:val="none" w:sz="0" w:space="0" w:color="auto"/>
            <w:right w:val="none" w:sz="0" w:space="0" w:color="auto"/>
          </w:divBdr>
        </w:div>
        <w:div w:id="291910549">
          <w:marLeft w:val="0"/>
          <w:marRight w:val="0"/>
          <w:marTop w:val="0"/>
          <w:marBottom w:val="0"/>
          <w:divBdr>
            <w:top w:val="none" w:sz="0" w:space="0" w:color="auto"/>
            <w:left w:val="none" w:sz="0" w:space="0" w:color="auto"/>
            <w:bottom w:val="none" w:sz="0" w:space="0" w:color="auto"/>
            <w:right w:val="none" w:sz="0" w:space="0" w:color="auto"/>
          </w:divBdr>
        </w:div>
        <w:div w:id="35088066">
          <w:marLeft w:val="0"/>
          <w:marRight w:val="0"/>
          <w:marTop w:val="0"/>
          <w:marBottom w:val="0"/>
          <w:divBdr>
            <w:top w:val="none" w:sz="0" w:space="0" w:color="auto"/>
            <w:left w:val="none" w:sz="0" w:space="0" w:color="auto"/>
            <w:bottom w:val="none" w:sz="0" w:space="0" w:color="auto"/>
            <w:right w:val="none" w:sz="0" w:space="0" w:color="auto"/>
          </w:divBdr>
        </w:div>
        <w:div w:id="1090464449">
          <w:marLeft w:val="0"/>
          <w:marRight w:val="0"/>
          <w:marTop w:val="0"/>
          <w:marBottom w:val="0"/>
          <w:divBdr>
            <w:top w:val="none" w:sz="0" w:space="0" w:color="auto"/>
            <w:left w:val="none" w:sz="0" w:space="0" w:color="auto"/>
            <w:bottom w:val="none" w:sz="0" w:space="0" w:color="auto"/>
            <w:right w:val="none" w:sz="0" w:space="0" w:color="auto"/>
          </w:divBdr>
        </w:div>
        <w:div w:id="861633055">
          <w:marLeft w:val="0"/>
          <w:marRight w:val="0"/>
          <w:marTop w:val="0"/>
          <w:marBottom w:val="0"/>
          <w:divBdr>
            <w:top w:val="none" w:sz="0" w:space="0" w:color="auto"/>
            <w:left w:val="none" w:sz="0" w:space="0" w:color="auto"/>
            <w:bottom w:val="none" w:sz="0" w:space="0" w:color="auto"/>
            <w:right w:val="none" w:sz="0" w:space="0" w:color="auto"/>
          </w:divBdr>
        </w:div>
        <w:div w:id="683475958">
          <w:marLeft w:val="0"/>
          <w:marRight w:val="0"/>
          <w:marTop w:val="0"/>
          <w:marBottom w:val="0"/>
          <w:divBdr>
            <w:top w:val="none" w:sz="0" w:space="0" w:color="auto"/>
            <w:left w:val="none" w:sz="0" w:space="0" w:color="auto"/>
            <w:bottom w:val="none" w:sz="0" w:space="0" w:color="auto"/>
            <w:right w:val="none" w:sz="0" w:space="0" w:color="auto"/>
          </w:divBdr>
        </w:div>
        <w:div w:id="199243909">
          <w:marLeft w:val="0"/>
          <w:marRight w:val="0"/>
          <w:marTop w:val="0"/>
          <w:marBottom w:val="0"/>
          <w:divBdr>
            <w:top w:val="none" w:sz="0" w:space="0" w:color="auto"/>
            <w:left w:val="none" w:sz="0" w:space="0" w:color="auto"/>
            <w:bottom w:val="none" w:sz="0" w:space="0" w:color="auto"/>
            <w:right w:val="none" w:sz="0" w:space="0" w:color="auto"/>
          </w:divBdr>
        </w:div>
        <w:div w:id="1714889914">
          <w:marLeft w:val="0"/>
          <w:marRight w:val="0"/>
          <w:marTop w:val="0"/>
          <w:marBottom w:val="0"/>
          <w:divBdr>
            <w:top w:val="none" w:sz="0" w:space="0" w:color="auto"/>
            <w:left w:val="none" w:sz="0" w:space="0" w:color="auto"/>
            <w:bottom w:val="none" w:sz="0" w:space="0" w:color="auto"/>
            <w:right w:val="none" w:sz="0" w:space="0" w:color="auto"/>
          </w:divBdr>
        </w:div>
        <w:div w:id="407457635">
          <w:marLeft w:val="0"/>
          <w:marRight w:val="0"/>
          <w:marTop w:val="0"/>
          <w:marBottom w:val="0"/>
          <w:divBdr>
            <w:top w:val="none" w:sz="0" w:space="0" w:color="auto"/>
            <w:left w:val="none" w:sz="0" w:space="0" w:color="auto"/>
            <w:bottom w:val="none" w:sz="0" w:space="0" w:color="auto"/>
            <w:right w:val="none" w:sz="0" w:space="0" w:color="auto"/>
          </w:divBdr>
        </w:div>
        <w:div w:id="664625860">
          <w:marLeft w:val="0"/>
          <w:marRight w:val="0"/>
          <w:marTop w:val="0"/>
          <w:marBottom w:val="0"/>
          <w:divBdr>
            <w:top w:val="none" w:sz="0" w:space="0" w:color="auto"/>
            <w:left w:val="none" w:sz="0" w:space="0" w:color="auto"/>
            <w:bottom w:val="none" w:sz="0" w:space="0" w:color="auto"/>
            <w:right w:val="none" w:sz="0" w:space="0" w:color="auto"/>
          </w:divBdr>
        </w:div>
        <w:div w:id="256640823">
          <w:marLeft w:val="0"/>
          <w:marRight w:val="0"/>
          <w:marTop w:val="0"/>
          <w:marBottom w:val="0"/>
          <w:divBdr>
            <w:top w:val="none" w:sz="0" w:space="0" w:color="auto"/>
            <w:left w:val="none" w:sz="0" w:space="0" w:color="auto"/>
            <w:bottom w:val="none" w:sz="0" w:space="0" w:color="auto"/>
            <w:right w:val="none" w:sz="0" w:space="0" w:color="auto"/>
          </w:divBdr>
        </w:div>
      </w:divsChild>
    </w:div>
    <w:div w:id="1657151733">
      <w:bodyDiv w:val="1"/>
      <w:marLeft w:val="0"/>
      <w:marRight w:val="0"/>
      <w:marTop w:val="0"/>
      <w:marBottom w:val="0"/>
      <w:divBdr>
        <w:top w:val="none" w:sz="0" w:space="0" w:color="auto"/>
        <w:left w:val="none" w:sz="0" w:space="0" w:color="auto"/>
        <w:bottom w:val="none" w:sz="0" w:space="0" w:color="auto"/>
        <w:right w:val="none" w:sz="0" w:space="0" w:color="auto"/>
      </w:divBdr>
    </w:div>
    <w:div w:id="1688410117">
      <w:bodyDiv w:val="1"/>
      <w:marLeft w:val="0"/>
      <w:marRight w:val="0"/>
      <w:marTop w:val="0"/>
      <w:marBottom w:val="0"/>
      <w:divBdr>
        <w:top w:val="none" w:sz="0" w:space="0" w:color="auto"/>
        <w:left w:val="none" w:sz="0" w:space="0" w:color="auto"/>
        <w:bottom w:val="none" w:sz="0" w:space="0" w:color="auto"/>
        <w:right w:val="none" w:sz="0" w:space="0" w:color="auto"/>
      </w:divBdr>
    </w:div>
    <w:div w:id="2007322745">
      <w:bodyDiv w:val="1"/>
      <w:marLeft w:val="0"/>
      <w:marRight w:val="0"/>
      <w:marTop w:val="0"/>
      <w:marBottom w:val="0"/>
      <w:divBdr>
        <w:top w:val="none" w:sz="0" w:space="0" w:color="auto"/>
        <w:left w:val="none" w:sz="0" w:space="0" w:color="auto"/>
        <w:bottom w:val="none" w:sz="0" w:space="0" w:color="auto"/>
        <w:right w:val="none" w:sz="0" w:space="0" w:color="auto"/>
      </w:divBdr>
    </w:div>
    <w:div w:id="2023623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hen9@hawaii.edu" TargetMode="External"/><Relationship Id="rId13" Type="http://schemas.openxmlformats.org/officeDocument/2006/relationships/hyperlink" Target="https://osf.io/gvmun/?view_only=0bb675258bee4c50840ae546996e7317"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uyfqw/?view_only=36050b395f424994b062220bf51df8f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hronicle.com/article/Colleges-With-the-Greatest/244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F788-9C22-4A49-B5F8-9FDC15C7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9167</TotalTime>
  <Pages>19</Pages>
  <Words>4574</Words>
  <Characters>26077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dc:description/>
  <cp:lastModifiedBy>Adam S. Cohen</cp:lastModifiedBy>
  <cp:revision>1323</cp:revision>
  <dcterms:created xsi:type="dcterms:W3CDTF">2018-12-31T18:34:00Z</dcterms:created>
  <dcterms:modified xsi:type="dcterms:W3CDTF">2019-12-18T00:41:00Z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zotero-version="5.0.80"&gt;&lt;session id="lCO96IdP"/&gt;&lt;style id="http://www.zotero.org/styles/apa" locale="en-US" hasBibliography="1" bibliographyStyleHasBeenSet="1"/&gt;&lt;prefs&gt;&lt;pref name="fieldType" value="Field"/&gt;&lt;/prefs&gt;&lt;/data&gt;</vt:lpwstr>
  </property>
</Properties>
</file>