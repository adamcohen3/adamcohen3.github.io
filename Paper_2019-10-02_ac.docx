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498F" w14:textId="77777777" w:rsidR="00875392" w:rsidRPr="00FD32B9" w:rsidRDefault="00875392" w:rsidP="0087539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32B9">
        <w:rPr>
          <w:rFonts w:ascii="Times New Roman" w:hAnsi="Times New Roman" w:cs="Times New Roman"/>
          <w:b/>
          <w:bCs/>
          <w:sz w:val="24"/>
          <w:szCs w:val="24"/>
        </w:rPr>
        <w:t>Shame orchestrates its outputs rationally</w:t>
      </w:r>
    </w:p>
    <w:p w14:paraId="6B70B901" w14:textId="77777777" w:rsidR="00F66FA0" w:rsidRDefault="00F66FA0">
      <w:pPr>
        <w:rPr>
          <w:rFonts w:ascii="Times New Roman" w:hAnsi="Times New Roman" w:cs="Times New Roman"/>
          <w:sz w:val="24"/>
          <w:szCs w:val="24"/>
        </w:rPr>
      </w:pPr>
    </w:p>
    <w:p w14:paraId="5E765532" w14:textId="77777777" w:rsidR="00875392" w:rsidRPr="00F0448A" w:rsidRDefault="00875392">
      <w:pPr>
        <w:rPr>
          <w:rFonts w:ascii="Times New Roman" w:hAnsi="Times New Roman" w:cs="Times New Roman"/>
          <w:sz w:val="24"/>
          <w:szCs w:val="24"/>
        </w:rPr>
      </w:pPr>
    </w:p>
    <w:p w14:paraId="7CAF467D" w14:textId="77777777" w:rsidR="00F0448A" w:rsidRPr="00F0448A" w:rsidRDefault="00F0448A">
      <w:pPr>
        <w:rPr>
          <w:rFonts w:ascii="Times New Roman" w:hAnsi="Times New Roman" w:cs="Times New Roman"/>
          <w:sz w:val="24"/>
          <w:szCs w:val="24"/>
        </w:rPr>
      </w:pPr>
    </w:p>
    <w:p w14:paraId="03A344F0" w14:textId="77777777" w:rsidR="00FA1CA3" w:rsidRPr="00F0448A" w:rsidRDefault="00FA1CA3" w:rsidP="00FA1CA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Method</w:t>
      </w:r>
    </w:p>
    <w:p w14:paraId="29986196" w14:textId="77777777" w:rsidR="003A4741" w:rsidRDefault="003A4741" w:rsidP="00FA1CA3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</w:pPr>
    </w:p>
    <w:p w14:paraId="55E48C63" w14:textId="77777777" w:rsidR="003A4741" w:rsidRPr="000729E7" w:rsidRDefault="003A474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experiment</w:t>
      </w:r>
      <w:r w:rsidR="0034274C"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</w:t>
      </w:r>
      <w:r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preregistered before data collection began</w:t>
      </w:r>
      <w:r w:rsidR="00514052"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3E0F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E0F59"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http://aspredicted.org/blind.php?x=kq2xq4</w:t>
      </w:r>
    </w:p>
    <w:p w14:paraId="3BEA8416" w14:textId="77777777" w:rsidR="003A4741" w:rsidRDefault="003A4741" w:rsidP="00FA1CA3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</w:pPr>
    </w:p>
    <w:p w14:paraId="2EDA1CD4" w14:textId="77777777" w:rsidR="00FA1CA3" w:rsidRPr="00F0448A" w:rsidRDefault="00FA1CA3" w:rsidP="00FA1CA3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 xml:space="preserve">Participants and procedure </w:t>
      </w:r>
    </w:p>
    <w:p w14:paraId="0090CCE2" w14:textId="4952D687" w:rsidR="00255351" w:rsidRDefault="00255351">
      <w:pPr>
        <w:spacing w:after="0" w:line="240" w:lineRule="auto"/>
        <w:ind w:firstLine="45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Standard power analyses to determine sample size of participants c</w:t>
      </w:r>
      <w:r w:rsidR="00394A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ould not </w:t>
      </w:r>
      <w:r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 conducted, because the correlations </w:t>
      </w:r>
      <w:r w:rsidR="005D30F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are </w:t>
      </w:r>
      <w:r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computed over the sample of items (fixed in quantity), not over participants. However, pilot data suggest</w:t>
      </w:r>
      <w:r w:rsidR="00FB2A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</w:t>
      </w:r>
      <w:r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25 participants per </w:t>
      </w:r>
      <w:del w:id="0" w:author="Adam Cohen" w:date="2019-09-24T22:32:00Z">
        <w:r w:rsidRPr="000729E7" w:rsidDel="006D1860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delText>condition</w:delText>
        </w:r>
      </w:del>
      <w:ins w:id="1" w:author="Adam Cohen" w:date="2019-09-24T22:32:00Z">
        <w:r w:rsidR="006D1860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scale</w:t>
        </w:r>
      </w:ins>
      <w:commentRangeStart w:id="2"/>
      <w:r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commentRangeEnd w:id="2"/>
      <w:r w:rsidR="006D1860">
        <w:rPr>
          <w:rStyle w:val="CommentReference"/>
        </w:rPr>
        <w:commentReference w:id="2"/>
      </w:r>
      <w:r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 country yield adequate power. This number w</w:t>
      </w:r>
      <w:r w:rsidR="00867B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</w:t>
      </w:r>
      <w:r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supplemented to compensate for </w:t>
      </w:r>
      <w:r w:rsidR="00867B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likely</w:t>
      </w:r>
      <w:r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exclusions due to participant inattention</w:t>
      </w:r>
      <w:r w:rsidR="001753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we assumed 30% of data exclusions due to </w:t>
      </w:r>
      <w:r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inattention</w:t>
      </w:r>
      <w:r w:rsidR="00FC06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Thus,</w:t>
      </w:r>
      <w:r w:rsidR="001042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 set</w:t>
      </w:r>
      <w:r w:rsidR="00FC06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total number of participants to be recruited per country to 245</w:t>
      </w:r>
      <w:r w:rsidR="00A44E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—35 </w:t>
      </w:r>
      <w:r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participants per </w:t>
      </w:r>
      <w:del w:id="3" w:author="Adam Cohen" w:date="2019-09-24T22:32:00Z">
        <w:r w:rsidRPr="000729E7" w:rsidDel="006D1860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delText>condition</w:delText>
        </w:r>
      </w:del>
      <w:ins w:id="4" w:author="Adam Cohen" w:date="2019-09-24T22:32:00Z">
        <w:r w:rsidR="006D1860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scale</w:t>
        </w:r>
      </w:ins>
      <w:r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F19ACDF" w14:textId="4DE242BF" w:rsidR="00FA1CA3" w:rsidRPr="00F0448A" w:rsidRDefault="00311939" w:rsidP="00FA1CA3">
      <w:pPr>
        <w:spacing w:after="0" w:line="240" w:lineRule="auto"/>
        <w:ind w:firstLine="45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collected d</w:t>
      </w:r>
      <w:proofErr w:type="spellStart"/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</w:t>
      </w:r>
      <w:proofErr w:type="spellEnd"/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with Amazon Mechanical Turk from 24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participants (13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females) in the United States and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249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participants (6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females) in India. </w:t>
      </w:r>
      <w:r w:rsidRPr="002344F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 per the preregistration protocol, participants were excluded from analyses if they failed to pass an attention check. </w:t>
      </w:r>
      <w:r w:rsidR="001F0C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Seven </w:t>
      </w:r>
      <w:r w:rsidR="00EC54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American </w:t>
      </w:r>
      <w:r w:rsidR="00FA1CA3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participants </w:t>
      </w:r>
      <w:r w:rsidR="00EC54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50 Indian participants </w:t>
      </w:r>
      <w:r w:rsidR="00FA1CA3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were excluded from analyses due to failure to pass an attention check, leaving an effective sample of </w:t>
      </w:r>
      <w:r w:rsidR="00670AA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239 American participants </w:t>
      </w:r>
      <w:r w:rsidR="00FA1CA3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6D37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132</w:t>
      </w:r>
      <w:r w:rsidR="00FA1CA3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females) (age: M = 3</w:t>
      </w:r>
      <w:r w:rsidR="00EF08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</w:t>
      </w:r>
      <w:r w:rsidR="00FA1CA3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SD = </w:t>
      </w:r>
      <w:r w:rsidR="006457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</w:t>
      </w:r>
      <w:r w:rsidR="00FA1CA3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8275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r w:rsidR="007457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199</w:t>
      </w:r>
      <w:r w:rsidR="008275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457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Indian</w:t>
      </w:r>
      <w:r w:rsidR="008275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participants </w:t>
      </w:r>
      <w:r w:rsidR="00827501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(5</w:t>
      </w:r>
      <w:r w:rsidR="003D0B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</w:t>
      </w:r>
      <w:r w:rsidR="00827501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females) (age: M = </w:t>
      </w:r>
      <w:r w:rsidR="004001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28</w:t>
      </w:r>
      <w:r w:rsidR="00827501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SD = </w:t>
      </w:r>
      <w:r w:rsidR="004001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 w:rsidR="00827501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8127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 stimuli consist of 2</w:t>
      </w:r>
      <w:r w:rsidR="005D1B2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7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brief hypothetical scenarios, developed by</w:t>
      </w:r>
      <w:r w:rsidR="00B8512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B8512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fldChar w:fldCharType="begin"/>
      </w:r>
      <w:r w:rsidR="00B8512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instrText xml:space="preserve"> ADDIN ZOTERO_ITEM CSL_CITATION {"citationID":"rW3wW9Sv","properties":{"formattedCitation":"(Sznycer et al., 2016)","plainCitation":"(Sznycer et al., 2016)","noteIndex":0},"citationItems":[{"id":174,"uris":["http://zotero.org/users/5805188/items/HIYA8G9P"],"uri":["http://zotero.org/users/5805188/items/HIYA8G9P"],"itemData":{"id":174,"type":"article-journal","title":"Shame closely tracks the threat of devaluation by others, even across cultures","container-title":"Proceedings of the National Academy of Sciences","page":"2625–2630","volume":"113","issue":"10","source":"Google Scholar","author":[{"family":"Sznycer","given":"Daniel"},{"family":"Tooby","given":"John"},{"family":"Cosmides","given":"Leda"},{"family":"Porat","given":"Roni"},{"family":"Shalvi","given":"Shaul"},{"family":"Halperin","given":"Eran"}],"issued":{"date-parts":[["2016"]]}}}],"schema":"https://github.com/citation-style-language/schema/raw/master/csl-citation.json"} </w:instrText>
      </w:r>
      <w:r w:rsidR="00B8512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fldChar w:fldCharType="separate"/>
      </w:r>
      <w:r w:rsidR="00B85128" w:rsidRPr="000729E7">
        <w:rPr>
          <w:rFonts w:ascii="Times New Roman" w:hAnsi="Times New Roman" w:cs="Times New Roman"/>
          <w:sz w:val="24"/>
        </w:rPr>
        <w:t>(Sznycer et al., 2016)</w:t>
      </w:r>
      <w:r w:rsidR="00B8512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fldChar w:fldCharType="end"/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in which someone’s acts, traits, or circumstances might lead them to be viewed </w:t>
      </w:r>
      <w:r w:rsidR="00D15D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negatively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</w:t>
      </w:r>
      <w:r w:rsidR="00FA1CA3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scenarios were designed to elicit reactions in a wide variety of evolutionarily relevant domains, such as </w:t>
      </w:r>
      <w:r w:rsidR="00BF5008"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mating, parenting, social exchange, aggressive contests, status, skills, and the violation of coordinative norms</w:t>
      </w:r>
      <w:r w:rsidR="00BF50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FA1CA3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were phrased at a relatively high level of abstraction (e.g., “</w:t>
      </w:r>
      <w:r w:rsidR="00022DE0"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You stole goods from a shop owned by your neighbor</w:t>
      </w:r>
      <w:r w:rsidR="00FA1CA3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”, rather than, e.g., “</w:t>
      </w:r>
      <w:r w:rsidR="001530AA"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You stole </w:t>
      </w:r>
      <w:r w:rsidR="00542A22"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jackets and shoes </w:t>
      </w:r>
      <w:r w:rsidR="001530AA"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a </w:t>
      </w:r>
      <w:r w:rsidR="00A645BE"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sports </w:t>
      </w:r>
      <w:r w:rsidR="001530AA" w:rsidRPr="000729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shop owned by your neighbor</w:t>
      </w:r>
      <w:r w:rsidR="00FA1CA3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”).</w:t>
      </w:r>
    </w:p>
    <w:p w14:paraId="4709CAD1" w14:textId="317CDA25" w:rsidR="00FA1CA3" w:rsidRPr="00F0448A" w:rsidRDefault="00FA1CA3">
      <w:pPr>
        <w:spacing w:after="0" w:line="240" w:lineRule="auto"/>
        <w:ind w:firstLine="45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Participants were randomly assigned to one of </w:t>
      </w:r>
      <w:r w:rsidR="004E1CA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seven 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between-subjects </w:t>
      </w:r>
      <w:del w:id="5" w:author="Adam Cohen" w:date="2019-09-24T22:32:00Z">
        <w:r w:rsidRPr="00F0448A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6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s: one</w:t>
      </w:r>
      <w:r w:rsidR="00A004B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A004B3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d</w:t>
      </w:r>
      <w:r w:rsidR="007B0A33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evaluation</w:t>
      </w:r>
      <w:r w:rsidR="00B27A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del w:id="7" w:author="Adam Cohen" w:date="2019-09-24T22:32:00Z">
        <w:r w:rsidR="00B27A66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8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="00B27A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and six </w:t>
      </w:r>
      <w:del w:id="9" w:author="Adam Cohen" w:date="2019-09-24T22:32:00Z">
        <w:r w:rsidR="00B27A66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10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="00B27A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relevant to </w:t>
      </w:r>
      <w:r w:rsidR="0040097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the </w:t>
      </w:r>
      <w:r w:rsidR="001044F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shame system</w:t>
      </w:r>
      <w:r w:rsidR="007C329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</w:t>
      </w:r>
      <w:r w:rsidR="00A004B3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s</w:t>
      </w:r>
      <w:r w:rsidR="007B0A33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hame feeling</w:t>
      </w:r>
      <w:r w:rsidR="00A004B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A004B3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h</w:t>
      </w:r>
      <w:r w:rsidR="007B0A33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ide</w:t>
      </w:r>
      <w:r w:rsidR="00A004B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A004B3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lie</w:t>
      </w:r>
      <w:r w:rsidR="00A004B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A004B3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d</w:t>
      </w:r>
      <w:r w:rsidR="007B0A33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estroy evidence</w:t>
      </w:r>
      <w:r w:rsidR="00A004B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A004B3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t</w:t>
      </w:r>
      <w:r w:rsidR="007B0A33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hreaten witness</w:t>
      </w:r>
      <w:r w:rsidR="00A004B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and </w:t>
      </w:r>
      <w:r w:rsidR="00A004B3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co</w:t>
      </w:r>
      <w:r w:rsidR="007B0A33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mmunicate event</w:t>
      </w:r>
      <w:r w:rsidR="00A004B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all </w:t>
      </w:r>
      <w:r w:rsidR="009875A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seven</w:t>
      </w:r>
      <w:r w:rsidR="009875AD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del w:id="11" w:author="Adam Cohen" w:date="2019-09-24T22:32:00Z">
        <w:r w:rsidRPr="00F0448A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12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participants rated the same basic set of 2</w:t>
      </w:r>
      <w:r w:rsidR="0017636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7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scenarios. The main difference across </w:t>
      </w:r>
      <w:del w:id="13" w:author="Adam Cohen" w:date="2019-09-24T22:32:00Z">
        <w:r w:rsidRPr="00F0448A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14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s—the experimental manipulation—was a prompt, displayed immediately before the scenarios, instructing participants to interpret the scenarios in a way that would elicit either </w:t>
      </w:r>
      <w:r w:rsidR="00641D8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valuation of a target individual or one of the </w:t>
      </w:r>
      <w:r w:rsidR="00614F5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six</w:t>
      </w:r>
      <w:r w:rsidR="00BA159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66560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outputs relevant to the shame system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14:paraId="5DB68BAA" w14:textId="5636DF6F" w:rsidR="00FA1CA3" w:rsidRPr="00F0448A" w:rsidRDefault="00FA1CA3" w:rsidP="00FA1CA3">
      <w:pPr>
        <w:spacing w:after="0" w:line="240" w:lineRule="auto"/>
        <w:ind w:firstLine="45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 xml:space="preserve">In the </w:t>
      </w:r>
      <w:r w:rsidR="00002B7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>de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valuation </w:t>
      </w:r>
      <w:del w:id="15" w:author="Adam Cohen" w:date="2019-09-24T22:32:00Z">
        <w:r w:rsidRPr="00F0448A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16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Pr="00F0448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>, the prompt asked participants to imagine that the acts and traits described in the 2</w:t>
      </w:r>
      <w:r w:rsidR="00E1703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>7</w:t>
      </w:r>
      <w:r w:rsidRPr="00F0448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 xml:space="preserve"> scenarios (e.g., “</w:t>
      </w:r>
      <w:r w:rsidR="004D6775" w:rsidRPr="000729E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>She is not generous with others</w:t>
      </w:r>
      <w:r w:rsidRPr="00F0448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 xml:space="preserve">,” </w:t>
      </w:r>
      <w:r w:rsidRPr="00BF500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>“</w:t>
      </w:r>
      <w:r w:rsidR="00940D1F" w:rsidRPr="000729E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>She dropped out of school much earlier than others</w:t>
      </w:r>
      <w:r w:rsidRPr="00BF500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>,” “</w:t>
      </w:r>
      <w:r w:rsidR="004D6775" w:rsidRPr="000729E7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>She stole goods from a shop owned by her neighbor</w:t>
      </w:r>
      <w:r w:rsidRPr="00BF500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>”)</w:t>
      </w:r>
      <w:r w:rsidRPr="00F0448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 xml:space="preserve"> are true of a target individual: an individual other than the participant who is of the same sex and age as the participant. Then, participants were asked to 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“indicate [for each scenario] how you would view this person,” with scales ranging from 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1</w:t>
      </w:r>
      <w:r w:rsidR="00DD7A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r w:rsidR="00D50D35" w:rsidRPr="005E393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ja-JP"/>
        </w:rPr>
        <w:t xml:space="preserve">I'd view </w:t>
      </w:r>
      <w:r w:rsidR="00D50D35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ja-JP"/>
        </w:rPr>
        <w:t>her</w:t>
      </w:r>
      <w:r w:rsidR="00D50D35" w:rsidRPr="005E393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ja-JP"/>
        </w:rPr>
        <w:t xml:space="preserve"> not negatively at all if this were true of </w:t>
      </w:r>
      <w:r w:rsidR="00D50D35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ja-JP"/>
        </w:rPr>
        <w:t>her</w:t>
      </w:r>
      <w:r w:rsidR="00D45A49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ja-JP"/>
        </w:rPr>
        <w:t>) to 7 (</w:t>
      </w:r>
      <w:r w:rsidR="00D50D35" w:rsidRPr="005E393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ja-JP"/>
        </w:rPr>
        <w:t xml:space="preserve">I'd view </w:t>
      </w:r>
      <w:r w:rsidR="00D50D35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ja-JP"/>
        </w:rPr>
        <w:t>her</w:t>
      </w:r>
      <w:r w:rsidR="00D50D35" w:rsidRPr="005E393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ja-JP"/>
        </w:rPr>
        <w:t xml:space="preserve"> very negatively if this were true of </w:t>
      </w:r>
      <w:r w:rsidR="00D50D35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ja-JP"/>
        </w:rPr>
        <w:t>her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 These ratings provide situation-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specific measures of the degree to which members of a given population would </w:t>
      </w:r>
      <w:r w:rsidR="00797D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socially de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 the individual described in the scenarios.</w:t>
      </w:r>
    </w:p>
    <w:p w14:paraId="3F18ED7F" w14:textId="1DC40B4B" w:rsidR="007B461B" w:rsidRDefault="00FA1CA3" w:rsidP="00FA1CA3">
      <w:pPr>
        <w:spacing w:after="0" w:line="240" w:lineRule="auto"/>
        <w:ind w:firstLine="45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 xml:space="preserve">In the </w:t>
      </w:r>
      <w:r w:rsidR="004D1C7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 xml:space="preserve">six other </w:t>
      </w:r>
      <w:del w:id="17" w:author="Adam Cohen" w:date="2019-09-24T22:32:00Z">
        <w:r w:rsidR="004D1C73" w:rsidDel="006D1860">
          <w:rPr>
            <w:rFonts w:ascii="Times New Roman" w:hAnsi="Times New Roman" w:cs="Times New Roman"/>
            <w:bCs/>
            <w:iCs/>
            <w:color w:val="000000" w:themeColor="text1"/>
            <w:sz w:val="24"/>
            <w:szCs w:val="24"/>
            <w:lang w:val="en-US"/>
          </w:rPr>
          <w:delText>condition</w:delText>
        </w:r>
      </w:del>
      <w:ins w:id="18" w:author="Adam Cohen" w:date="2019-09-24T22:32:00Z">
        <w:r w:rsidR="006D1860">
          <w:rPr>
            <w:rFonts w:ascii="Times New Roman" w:hAnsi="Times New Roman" w:cs="Times New Roman"/>
            <w:bCs/>
            <w:iCs/>
            <w:color w:val="000000" w:themeColor="text1"/>
            <w:sz w:val="24"/>
            <w:szCs w:val="24"/>
            <w:lang w:val="en-US"/>
          </w:rPr>
          <w:t>scale</w:t>
        </w:r>
      </w:ins>
      <w:r w:rsidR="004D1C7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>s</w:t>
      </w:r>
      <w:r w:rsidR="00295BA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/>
        </w:rPr>
        <w:t xml:space="preserve"> (</w:t>
      </w:r>
      <w:r w:rsidR="00C101B5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shame feeling</w:t>
      </w:r>
      <w:r w:rsidR="00C101B5" w:rsidRPr="00295BA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C101B5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hide</w:t>
      </w:r>
      <w:r w:rsidR="00C101B5" w:rsidRPr="00295BA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C101B5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lie</w:t>
      </w:r>
      <w:r w:rsidR="00C101B5" w:rsidRPr="00295BA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C101B5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destroy evidence</w:t>
      </w:r>
      <w:r w:rsidR="00C101B5" w:rsidRPr="00295BA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C101B5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threaten witness</w:t>
      </w:r>
      <w:r w:rsidR="00C101B5" w:rsidRPr="00295BA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and </w:t>
      </w:r>
      <w:r w:rsidR="00C101B5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communicate event</w:t>
      </w:r>
      <w:r w:rsidR="00295BA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703F4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977259" w:rsidRPr="00BF500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 prompt</w:t>
      </w:r>
      <w:r w:rsidR="000525E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r w:rsidR="00977259" w:rsidRPr="00BF500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asked participants to imagine that the acts and traits described in the 27 scenarios are true of the participant herself (e.g., “</w:t>
      </w:r>
      <w:r w:rsidR="00400F2A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You are not generous with others</w:t>
      </w:r>
      <w:r w:rsidR="00977259" w:rsidRPr="00BF500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,” “</w:t>
      </w:r>
      <w:r w:rsidR="00400F2A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You dropped out of school much earlier than others</w:t>
      </w:r>
      <w:r w:rsidR="00977259" w:rsidRPr="00BF500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,” “</w:t>
      </w:r>
      <w:r w:rsidR="00400F2A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You stole goods from a shop owned by your neighbor</w:t>
      </w:r>
      <w:r w:rsidR="00977259" w:rsidRPr="00BF500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”)</w:t>
      </w:r>
      <w:r w:rsidR="000E3E6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and </w:t>
      </w:r>
      <w:r w:rsidR="000A706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to </w:t>
      </w:r>
      <w:r w:rsidR="006501D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indicate </w:t>
      </w:r>
      <w:r w:rsidR="000C675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 degree to which they would experience</w:t>
      </w:r>
      <w:r w:rsidR="00A11FE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feelin</w:t>
      </w:r>
      <w:r w:rsidR="004F32B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gs or motivations relevant to the shame </w:t>
      </w:r>
      <w:r w:rsidR="00C66C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system</w:t>
      </w:r>
      <w:r w:rsidR="00B1646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</w:t>
      </w:r>
      <w:r w:rsidR="001E404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B1646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on </w:t>
      </w:r>
      <w:r w:rsidR="00594FE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scales ranging </w:t>
      </w:r>
      <w:r w:rsidR="00AA6E9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from 1 (</w:t>
      </w:r>
      <w:r w:rsidR="0092433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not at all…</w:t>
      </w:r>
      <w:r w:rsidR="00AA6E9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B3197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to 7 (</w:t>
      </w:r>
      <w:r w:rsidR="0092433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 lot… / very much…</w:t>
      </w:r>
      <w:r w:rsidR="00B3197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C66C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893B4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8D05F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</w:t>
      </w:r>
      <w:r w:rsidR="00663AC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prompts asked </w:t>
      </w:r>
      <w:r w:rsidR="00892A6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pa</w:t>
      </w:r>
      <w:r w:rsidR="003E439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rticipants to indicate</w:t>
      </w:r>
      <w:r w:rsidR="00DC77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following</w:t>
      </w:r>
      <w:r w:rsidR="009E333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DC77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50064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 the </w:t>
      </w:r>
      <w:r w:rsidR="00500641" w:rsidRPr="00FD32B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shame feeling</w:t>
      </w:r>
      <w:r w:rsidR="0050064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del w:id="19" w:author="Adam Cohen" w:date="2019-09-24T22:32:00Z">
        <w:r w:rsidR="00D7269E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20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="007B46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</w:t>
      </w:r>
      <w:r w:rsidR="00A748C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how much shame the</w:t>
      </w:r>
      <w:r w:rsidR="00062FB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y </w:t>
      </w:r>
      <w:r w:rsidR="00A748C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would feel </w:t>
      </w:r>
      <w:r w:rsidR="00DB491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those events</w:t>
      </w:r>
      <w:r w:rsidR="00A748C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8125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were true</w:t>
      </w:r>
      <w:r w:rsidR="00A748C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</w:t>
      </w:r>
      <w:r w:rsidR="00BA0C3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them</w:t>
      </w:r>
      <w:r w:rsidR="00A748C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900B7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 the hide </w:t>
      </w:r>
      <w:del w:id="21" w:author="Adam Cohen" w:date="2019-09-24T22:32:00Z">
        <w:r w:rsidR="00DC5418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22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how much </w:t>
      </w:r>
      <w:r w:rsidR="0006095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they would want to hide </w:t>
      </w:r>
      <w:r w:rsidR="00DB491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if those events</w:t>
      </w:r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8125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were true</w:t>
      </w:r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them.</w:t>
      </w:r>
      <w:r w:rsidR="00900B7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</w:t>
      </w:r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 the lie </w:t>
      </w:r>
      <w:del w:id="23" w:author="Adam Cohen" w:date="2019-09-24T22:32:00Z">
        <w:r w:rsidR="00DC5418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24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</w:t>
      </w:r>
      <w:r w:rsidR="006A250D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how willing they would be to lie to others by denying that those things are true of them</w:t>
      </w:r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900B7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 the destroy </w:t>
      </w:r>
      <w:r w:rsidR="00CC462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evidence</w:t>
      </w:r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del w:id="25" w:author="Adam Cohen" w:date="2019-09-24T22:32:00Z">
        <w:r w:rsidR="00DC5418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26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</w:t>
      </w:r>
      <w:r w:rsidR="006A250D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how willing they would be to destroy evidence or clues that might tell others that those things are true of them.</w:t>
      </w:r>
      <w:r w:rsidR="00900B7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 the </w:t>
      </w:r>
      <w:r w:rsidR="00CC462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threaten witness</w:t>
      </w:r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del w:id="27" w:author="Adam Cohen" w:date="2019-09-24T22:32:00Z">
        <w:r w:rsidR="00DC5418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28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</w:t>
      </w:r>
      <w:r w:rsidR="00AE2F6A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how willing they would be to threaten direct witnesses to prevent them from telling others that those things are true of them.</w:t>
      </w:r>
      <w:r w:rsidR="00900B7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 the </w:t>
      </w:r>
      <w:r w:rsidR="00CC462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communicate event</w:t>
      </w:r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del w:id="29" w:author="Adam Cohen" w:date="2019-09-24T22:32:00Z">
        <w:r w:rsidR="00DC5418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30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="00DC541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</w:t>
      </w:r>
      <w:r w:rsidR="0027610B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how willing they would be to communicate to others that those things are true of them.</w:t>
      </w:r>
    </w:p>
    <w:p w14:paraId="5E38CA87" w14:textId="7F69C88E" w:rsidR="00FA1CA3" w:rsidRPr="00F0448A" w:rsidRDefault="00FA1CA3" w:rsidP="00FA1CA3">
      <w:pPr>
        <w:spacing w:after="0" w:line="240" w:lineRule="auto"/>
        <w:ind w:firstLine="45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sum, participants rated, for each of 2</w:t>
      </w:r>
      <w:r w:rsidR="002556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scenarios describing </w:t>
      </w:r>
      <w:r w:rsidR="002556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negative</w:t>
      </w:r>
      <w:r w:rsidR="00255634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acts and traits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(</w:t>
      </w:r>
      <w:proofErr w:type="spellStart"/>
      <w:r w:rsidRPr="00F0448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proofErr w:type="spellEnd"/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 w:rsidR="00FB35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their </w:t>
      </w:r>
      <w:r w:rsidR="00D31C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valuation of another individual, if those </w:t>
      </w:r>
      <w:r w:rsidR="0017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acts and traits 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were true of that individual</w:t>
      </w:r>
      <w:r w:rsid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as well as</w:t>
      </w:r>
      <w:r w:rsidR="00A16A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0448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ii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16A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their </w:t>
      </w:r>
      <w:r w:rsidR="006D6B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shame feelings</w:t>
      </w:r>
      <w:r w:rsidR="00011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about those acts and traits</w:t>
      </w:r>
      <w:r w:rsid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FD4E06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FD4E06" w:rsidRPr="00F0448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r w:rsidR="00FD4E0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r w:rsidR="00FD4E06" w:rsidRPr="00F0448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r w:rsidR="00FD4E06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16A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their </w:t>
      </w:r>
      <w:r w:rsidR="00C155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willingness to hide</w:t>
      </w:r>
      <w:r w:rsid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FD4E06" w:rsidRP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D4E06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FD4E06" w:rsidRPr="00F0448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r w:rsidR="00FD4E0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</w:t>
      </w:r>
      <w:r w:rsidR="00FD4E06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16A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their </w:t>
      </w:r>
      <w:r w:rsidR="002541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willingness to lie </w:t>
      </w:r>
      <w:r w:rsidR="00A16A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about those</w:t>
      </w:r>
      <w:r w:rsidR="0017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acts</w:t>
      </w:r>
      <w:r w:rsidR="00EE6C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traits</w:t>
      </w:r>
      <w:r w:rsid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FD4E06" w:rsidRP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D4E06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FD4E0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</w:t>
      </w:r>
      <w:r w:rsidR="00FD4E06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16A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their </w:t>
      </w:r>
      <w:r w:rsidR="00EE6C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willingness to destroy evidence </w:t>
      </w:r>
      <w:r w:rsidR="00A16A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about those</w:t>
      </w:r>
      <w:r w:rsidR="00EE6C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acts and traits</w:t>
      </w:r>
      <w:r w:rsid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FD4E06" w:rsidRP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D4E06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FD4E0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</w:t>
      </w:r>
      <w:r w:rsidR="00FD4E06" w:rsidRPr="00F0448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r w:rsidR="00FD4E06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16A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their </w:t>
      </w:r>
      <w:r w:rsidR="00E65F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willingness to threaten witnesses</w:t>
      </w:r>
      <w:r w:rsidR="002028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C6A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prevent the spread of information</w:t>
      </w:r>
      <w:r w:rsidR="00A16A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about those acts and traits</w:t>
      </w:r>
      <w:r w:rsid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FD4E06" w:rsidRP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277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="00FD4E06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FD4E0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vi</w:t>
      </w:r>
      <w:r w:rsidR="00FD4E06" w:rsidRPr="00F0448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r w:rsidR="00FD4E06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FD4E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16A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their </w:t>
      </w:r>
      <w:r w:rsidR="000277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willingness to </w:t>
      </w:r>
      <w:r w:rsidR="00A536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communicate those </w:t>
      </w:r>
      <w:r w:rsidR="000277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acts and traits</w:t>
      </w:r>
      <w:r w:rsidR="00A536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ot</w:t>
      </w:r>
      <w:r w:rsidR="001A5E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hers</w:t>
      </w:r>
      <w:r w:rsidR="00616D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16733C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those </w:t>
      </w:r>
      <w:r w:rsidR="001673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acts and traits </w:t>
      </w:r>
      <w:r w:rsidR="0016733C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were true of </w:t>
      </w:r>
      <w:r w:rsidR="001673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participants themselves.</w:t>
      </w:r>
      <w:r w:rsidR="006355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Each participant rated only one of the </w:t>
      </w:r>
      <w:r w:rsidR="0014261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seven</w:t>
      </w:r>
      <w:r w:rsidR="0014261C"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sets of 2</w:t>
      </w:r>
      <w:r w:rsidR="00193F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33B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scenarios</w:t>
      </w: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14:paraId="43BE7A8E" w14:textId="509D5CD8" w:rsidR="00FA1CA3" w:rsidRPr="00F0448A" w:rsidRDefault="00FA1CA3" w:rsidP="00FA1CA3">
      <w:pPr>
        <w:spacing w:after="0" w:line="240" w:lineRule="auto"/>
        <w:ind w:firstLine="45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scenarios were presented in randomized order within </w:t>
      </w:r>
      <w:del w:id="31" w:author="Adam Cohen" w:date="2019-09-24T22:32:00Z">
        <w:r w:rsidRPr="00F0448A" w:rsidDel="006D1860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delText>condition</w:delText>
        </w:r>
      </w:del>
      <w:ins w:id="32" w:author="Adam Cohen" w:date="2019-09-24T22:32:00Z">
        <w:r w:rsidR="006D1860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scale</w:t>
        </w:r>
      </w:ins>
      <w:r w:rsidRPr="00F044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s. The stimuli were presented in English in the United States and India. 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Full text of the </w:t>
      </w:r>
      <w:del w:id="33" w:author="Adam Cohen" w:date="2019-09-24T22:32:00Z">
        <w:r w:rsidRPr="00F0448A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34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prompts and scenarios used in the United States and India are provided in the Appendix, </w:t>
      </w:r>
      <w:r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lang w:val="en-US"/>
        </w:rPr>
        <w:t>Tables S1, S2 &amp; S3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14:paraId="7D70676F" w14:textId="77777777" w:rsidR="00FA1CA3" w:rsidRPr="00F0448A" w:rsidRDefault="00FA1CA3" w:rsidP="00FA1CA3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5C3D02F6" w14:textId="77777777" w:rsidR="00FA1CA3" w:rsidRPr="00F0448A" w:rsidRDefault="00FA1CA3" w:rsidP="00FA1CA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Results</w:t>
      </w:r>
    </w:p>
    <w:p w14:paraId="2BA7781A" w14:textId="77777777" w:rsidR="00FA1CA3" w:rsidRPr="00F0448A" w:rsidRDefault="00FA1CA3" w:rsidP="00FA1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Within-Country Results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First, we report the results for each country. Descriptive statistics are provided in </w:t>
      </w:r>
      <w:r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lang w:val="en-US"/>
        </w:rPr>
        <w:t>Tables S2 &amp; S3</w:t>
      </w:r>
      <w:commentRangeStart w:id="35"/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commentRangeEnd w:id="35"/>
      <w:r w:rsidR="00E007AD">
        <w:rPr>
          <w:rStyle w:val="CommentReference"/>
        </w:rPr>
        <w:commentReference w:id="35"/>
      </w:r>
    </w:p>
    <w:p w14:paraId="5BB99E6D" w14:textId="26D0FC4D" w:rsidR="00341629" w:rsidRDefault="00FA1CA3" w:rsidP="00FA1CA3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Do participants within countries agree on how </w:t>
      </w:r>
      <w:r w:rsidR="006D3761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negatively</w:t>
      </w:r>
      <w:r w:rsidR="006D3761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 </w:t>
      </w: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they would view the target individual in each of these scenarios?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AA0D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es. To measure agreement among raters on how socially </w:t>
      </w:r>
      <w:r w:rsidR="00A15CE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discrediting</w:t>
      </w:r>
      <w:r w:rsidR="0002414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 2</w:t>
      </w:r>
      <w:r w:rsidR="0098528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7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acts and traits are relative to one another, we computed intra-class correlations (ICC) in each country. </w:t>
      </w:r>
      <w:r w:rsidR="00B90B5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here was agreement about how socially </w:t>
      </w:r>
      <w:r w:rsidR="00072B6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negative 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these acts and traits are relative to one another: United States: ICC (2,3</w:t>
      </w:r>
      <w:r w:rsidR="002172F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5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 = .9</w:t>
      </w:r>
      <w:r w:rsidR="00BB0C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8</w:t>
      </w:r>
      <w:r w:rsidR="00587D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587DCA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587D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&lt;&lt; .05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 India: ICC (2,</w:t>
      </w:r>
      <w:r w:rsidR="00BB0C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21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 = .</w:t>
      </w:r>
      <w:r w:rsidR="00AC682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38</w:t>
      </w:r>
      <w:r w:rsidR="001227B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1227BE" w:rsidRPr="00F9497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1227B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&lt; .05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</w:t>
      </w:r>
    </w:p>
    <w:p w14:paraId="7AFFAC49" w14:textId="46CF957C" w:rsidR="001A7A6B" w:rsidRPr="000729E7" w:rsidRDefault="00FA1CA3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Emotions: Do participants within countries agree on the degree to which they would </w:t>
      </w:r>
      <w:r w:rsidR="00C00FD5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experience </w:t>
      </w:r>
      <w:r w:rsidR="00B46C54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one of the five outputs </w:t>
      </w:r>
      <w:r w:rsidR="007A7459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of shame </w:t>
      </w: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if the</w:t>
      </w:r>
      <w:r w:rsidR="00F54A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 acts and traits described in the scenarios were true of </w:t>
      </w:r>
      <w:proofErr w:type="gramStart"/>
      <w:r w:rsidR="00F54A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them</w:t>
      </w:r>
      <w:r w:rsidR="00F54A8A" w:rsidRPr="00F0448A" w:rsidDel="00F54A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 </w:t>
      </w: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?</w:t>
      </w:r>
      <w:proofErr w:type="gramEnd"/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1146D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 </w:t>
      </w:r>
      <w:r w:rsidR="0020446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the United States </w:t>
      </w:r>
      <w:r w:rsidR="00B4119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here was </w:t>
      </w:r>
      <w:r w:rsidR="0020446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widespread 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agreement about the relative intensity of </w:t>
      </w:r>
      <w:r w:rsidR="001F24F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outputs </w:t>
      </w:r>
      <w:r w:rsidR="0020673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of shame 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 2</w:t>
      </w:r>
      <w:r w:rsidR="0020673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7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situations would elicit:</w:t>
      </w:r>
      <w:r w:rsidR="003220E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E24E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shame feeling</w:t>
      </w:r>
      <w:r w:rsidR="00E24E54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: ICC (2,</w:t>
      </w:r>
      <w:r w:rsidR="00D5496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34</w:t>
      </w:r>
      <w:r w:rsidR="00E24E54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 = .9</w:t>
      </w:r>
      <w:r w:rsidR="00D5496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5</w:t>
      </w:r>
      <w:r w:rsidR="00E24E54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E24E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hide</w:t>
      </w:r>
      <w:r w:rsidR="00E24E54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: ICC (2,</w:t>
      </w:r>
      <w:r w:rsidR="008F5C8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34</w:t>
      </w:r>
      <w:r w:rsidR="00E24E54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 = .9</w:t>
      </w:r>
      <w:r w:rsidR="00F05E7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5</w:t>
      </w:r>
      <w:r w:rsidR="00E24E54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E24E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lie</w:t>
      </w:r>
      <w:r w:rsidR="00E24E54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: ICC (2,</w:t>
      </w:r>
      <w:r w:rsidR="00100DC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33</w:t>
      </w:r>
      <w:r w:rsidR="00E24E54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 = .</w:t>
      </w:r>
      <w:r w:rsidR="000F686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88</w:t>
      </w:r>
      <w:r w:rsidR="00E24E54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E24E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destroy evidence</w:t>
      </w:r>
      <w:r w:rsidR="00E24E54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: ICC (2,</w:t>
      </w:r>
      <w:r w:rsidR="00A740B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35</w:t>
      </w:r>
      <w:r w:rsidR="00E24E54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 = .</w:t>
      </w:r>
      <w:r w:rsidR="0099217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8</w:t>
      </w:r>
      <w:r w:rsidR="004A24F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6</w:t>
      </w:r>
      <w:r w:rsidR="00E24E54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E24E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threaten witness</w:t>
      </w:r>
      <w:r w:rsidR="003B172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: ICC (2,</w:t>
      </w:r>
      <w:r w:rsidR="006021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33</w:t>
      </w:r>
      <w:r w:rsidR="003B172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 = .</w:t>
      </w:r>
      <w:r w:rsidR="007C45E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88</w:t>
      </w:r>
      <w:r w:rsidR="005E56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</w:t>
      </w:r>
      <w:r w:rsidR="00584FC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5E56A4" w:rsidRPr="00F9497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5E56A4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s</w:t>
      </w:r>
      <w:r w:rsidR="005E56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&lt;&lt; .05</w:t>
      </w:r>
      <w:r w:rsidR="007669C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all of the intra-class correlations in the United </w:t>
      </w:r>
      <w:r w:rsidR="007669C2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remain significant after applying</w:t>
      </w:r>
      <w:r w:rsidR="007669C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as per the preregistration,</w:t>
      </w:r>
      <w:r w:rsidR="007669C2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 false discovery</w:t>
      </w:r>
      <w:r w:rsidR="007669C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7669C2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rate (FDR) correction </w:t>
      </w:r>
      <w:r w:rsidR="007669C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fldChar w:fldCharType="begin"/>
      </w:r>
      <w:r w:rsidR="007669C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instrText xml:space="preserve"> ADDIN ZOTERO_ITEM CSL_CITATION {"citationID":"nTpUXpRu","properties":{"formattedCitation":"(Benjamini &amp; Hochberg, 1995)","plainCitation":"(Benjamini &amp; Hochberg, 1995)","noteIndex":0},"citationItems":[{"id":281,"uris":["http://zotero.org/users/5805188/items/AQJ2FCYN"],"uri":["http://zotero.org/users/5805188/items/AQJ2FCYN"],"itemData":{"id":281,"type":"article-journal","title":"Controlling the false discovery rate: a practical and powerful approach to multiple testing","container-title":"Journal of the Royal statistical society: series B (Methodological)","page":"289–300","volume":"57","issue":"1","source":"Google Scholar","title-short":"Controlling the false discovery rate","author":[{"family":"Benjamini","given":"Yoav"},{"family":"Hochberg","given":"Yosef"}],"issued":{"date-parts":[["1995"]]}}}],"schema":"https://github.com/citation-style-language/schema/raw/master/csl-citation.json"} </w:instrText>
      </w:r>
      <w:r w:rsidR="007669C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fldChar w:fldCharType="separate"/>
      </w:r>
      <w:r w:rsidR="007669C2" w:rsidRPr="00F9497A">
        <w:rPr>
          <w:rFonts w:ascii="Times New Roman" w:hAnsi="Times New Roman" w:cs="Times New Roman"/>
          <w:sz w:val="24"/>
        </w:rPr>
        <w:t>(Benjamini &amp; Hochberg, 1995)</w:t>
      </w:r>
      <w:r w:rsidR="007669C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fldChar w:fldCharType="end"/>
      </w:r>
      <w:r w:rsidR="007669C2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P &lt; 0.05</w:t>
      </w:r>
      <w:r w:rsidR="007669C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13209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21388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 </w:t>
      </w:r>
      <w:r w:rsidR="00B21D3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</w:t>
      </w:r>
      <w:r w:rsidR="0021388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ndia t</w:t>
      </w:r>
      <w:r w:rsidR="0021388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here was agreement about the relative intensity</w:t>
      </w:r>
      <w:r w:rsidR="000C2D1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</w:t>
      </w:r>
      <w:r w:rsidR="0098536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197B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shame </w:t>
      </w:r>
      <w:r w:rsidR="00197B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feeling</w:t>
      </w:r>
      <w:r w:rsidR="00197B66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: ICC (2,</w:t>
      </w:r>
      <w:r w:rsidR="00197B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</w:t>
      </w:r>
      <w:r w:rsidR="005660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</w:t>
      </w:r>
      <w:r w:rsidR="00197B66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 = .</w:t>
      </w:r>
      <w:r w:rsidR="005660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78</w:t>
      </w:r>
      <w:r w:rsidR="002E0E2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</w:t>
      </w:r>
      <w:r w:rsidR="007C024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and</w:t>
      </w:r>
      <w:r w:rsidR="00197B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hide</w:t>
      </w:r>
      <w:r w:rsidR="00197B66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: ICC (2,</w:t>
      </w:r>
      <w:r w:rsidR="00197B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</w:t>
      </w:r>
      <w:r w:rsidR="009B2A8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1</w:t>
      </w:r>
      <w:r w:rsidR="00197B66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 = .</w:t>
      </w:r>
      <w:r w:rsidR="009B2A8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6</w:t>
      </w:r>
      <w:r w:rsidR="00197B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5</w:t>
      </w:r>
      <w:r w:rsidR="00746F3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="00746F39" w:rsidRPr="00F9497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746F39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s</w:t>
      </w:r>
      <w:r w:rsidR="00746F3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&lt;&lt; .05)</w:t>
      </w:r>
      <w:r w:rsidR="007C024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BD383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but there was no </w:t>
      </w:r>
      <w:r w:rsidR="00D848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agreement for </w:t>
      </w:r>
      <w:r w:rsidR="00197B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lie</w:t>
      </w:r>
      <w:r w:rsidR="00197B66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: ICC (2,</w:t>
      </w:r>
      <w:r w:rsidR="00197B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</w:t>
      </w:r>
      <w:r w:rsidR="0061317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0</w:t>
      </w:r>
      <w:r w:rsidR="00197B66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) = </w:t>
      </w:r>
      <w:r w:rsidR="00985364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−</w:t>
      </w:r>
      <w:r w:rsidR="0061317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.01</w:t>
      </w:r>
      <w:r w:rsidR="004C756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</w:t>
      </w:r>
      <w:r w:rsidR="00197B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destroy evidence</w:t>
      </w:r>
      <w:r w:rsidR="00197B66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: ICC (2,</w:t>
      </w:r>
      <w:r w:rsidR="001100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29</w:t>
      </w:r>
      <w:r w:rsidR="00197B66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) = </w:t>
      </w:r>
      <w:r w:rsidR="00985364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−</w:t>
      </w:r>
      <w:r w:rsidR="004116F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.10</w:t>
      </w:r>
      <w:r w:rsidR="004C756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or </w:t>
      </w:r>
      <w:r w:rsidR="00197B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threaten witness: ICC (2,</w:t>
      </w:r>
      <w:r w:rsidR="00E169B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27</w:t>
      </w:r>
      <w:r w:rsidR="00197B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 = .</w:t>
      </w:r>
      <w:r w:rsidR="00E169B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04</w:t>
      </w:r>
      <w:r w:rsidR="00197B66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197B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36427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 India</w:t>
      </w:r>
      <w:r w:rsidR="000C35A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0A44F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 intra-class</w:t>
      </w:r>
      <w:r w:rsidR="0036427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0A44F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correlations</w:t>
      </w:r>
      <w:r w:rsidR="00B84BF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shame feeling and hide</w:t>
      </w:r>
      <w:r w:rsidR="000A44F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1A7A6B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remain significant </w:t>
      </w:r>
      <w:r w:rsidR="001A7A6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at </w:t>
      </w:r>
      <w:r w:rsidR="001A7A6B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FDR</w:t>
      </w:r>
      <w:r w:rsidR="001A7A6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1A7A6B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 &lt; 0.05</w:t>
      </w:r>
      <w:r w:rsidR="0024261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but the </w:t>
      </w:r>
      <w:r w:rsidR="005C7A6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intra-class correlation </w:t>
      </w:r>
      <w:r w:rsidR="004E10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of </w:t>
      </w:r>
      <w:r w:rsidR="00D747D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devaluation</w:t>
      </w:r>
      <w:r w:rsidR="00574D1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does not</w:t>
      </w:r>
      <w:r w:rsidR="00FA574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 all the other in</w:t>
      </w:r>
      <w:r w:rsidR="0049506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tra-class correlations</w:t>
      </w:r>
      <w:r w:rsidR="00486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India </w:t>
      </w:r>
      <w:r w:rsidR="0049506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(lie, destroy</w:t>
      </w:r>
      <w:r w:rsidR="007F388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evidence</w:t>
      </w:r>
      <w:r w:rsidR="0049506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threaten</w:t>
      </w:r>
      <w:r w:rsidR="007F388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witness</w:t>
      </w:r>
      <w:r w:rsidR="0049506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) </w:t>
      </w:r>
      <w:r w:rsidR="00FA574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are not</w:t>
      </w:r>
      <w:r w:rsidR="00FA5740" w:rsidRPr="00FA574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FA5740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significant </w:t>
      </w:r>
      <w:r w:rsidR="00FA574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at </w:t>
      </w:r>
      <w:r w:rsidR="00FA5740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FDR</w:t>
      </w:r>
      <w:r w:rsidR="00FA574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FA5740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 &lt; 0.05</w:t>
      </w:r>
      <w:r w:rsidR="00FA574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</w:t>
      </w:r>
    </w:p>
    <w:p w14:paraId="4D1E482C" w14:textId="7D34D836" w:rsidR="00E52FCF" w:rsidRDefault="00FA1CA3" w:rsidP="00E52FCF">
      <w:pPr>
        <w:autoSpaceDE w:val="0"/>
        <w:autoSpaceDN w:val="0"/>
        <w:adjustRightInd w:val="0"/>
        <w:spacing w:after="0" w:line="240" w:lineRule="auto"/>
        <w:ind w:firstLine="540"/>
        <w:rPr>
          <w:ins w:id="36" w:author="Adam Cohen" w:date="2019-10-01T21:58:00Z"/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Does </w:t>
      </w:r>
      <w:bookmarkStart w:id="37" w:name="_Hlk20859605"/>
      <w:r w:rsidR="00F9672D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the intensity of audience </w:t>
      </w:r>
      <w:r w:rsidR="00205D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de</w:t>
      </w: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valuation </w:t>
      </w:r>
      <w:r w:rsidR="0069579C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correlate positively with </w:t>
      </w: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the intensities of the five </w:t>
      </w:r>
      <w:r w:rsidR="007551D1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outputs of the shame system</w:t>
      </w:r>
      <w:bookmarkEnd w:id="37"/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?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Yes. </w:t>
      </w:r>
      <w:r w:rsidR="008E1C07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The </w:t>
      </w:r>
      <w:r w:rsidR="0025538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intensity </w:t>
      </w:r>
      <w:r w:rsidR="008E1C07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of social </w:t>
      </w:r>
      <w:r w:rsidR="008E1C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="008E1C07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valuation </w:t>
      </w:r>
      <w:r w:rsidR="008E1C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participants </w:t>
      </w:r>
      <w:proofErr w:type="gramStart"/>
      <w:r w:rsidR="008E1C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express</w:t>
      </w:r>
      <w:proofErr w:type="gramEnd"/>
      <w:r w:rsidR="008E1C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BD64C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(as audiences) </w:t>
      </w:r>
      <w:r w:rsidR="008E1C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if </w:t>
      </w:r>
      <w:r w:rsidR="008E1C07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2</w:t>
      </w:r>
      <w:r w:rsidR="008E1C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7</w:t>
      </w:r>
      <w:r w:rsidR="008E1C07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8E1C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negative</w:t>
      </w:r>
      <w:r w:rsidR="008E1C07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8E1C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acts and traits were true of someone else </w:t>
      </w:r>
      <w:r w:rsidR="008E1C07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correlates positively with the intensities of</w:t>
      </w:r>
      <w:r w:rsidR="00241B7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:</w:t>
      </w:r>
      <w:r w:rsidR="008E1C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</w:t>
      </w:r>
      <w:r w:rsidR="008E1C07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hame feeling</w:t>
      </w:r>
      <w:r w:rsidR="008E1C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h</w:t>
      </w:r>
      <w:r w:rsidR="008E1C07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ide</w:t>
      </w:r>
      <w:r w:rsidR="008E1C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lie, d</w:t>
      </w:r>
      <w:r w:rsidR="008E1C07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estroy evidence</w:t>
      </w:r>
      <w:r w:rsidR="008E1C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and t</w:t>
      </w:r>
      <w:r w:rsidR="008E1C07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hreaten witness</w:t>
      </w:r>
      <w:r w:rsidR="008E1C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if those </w:t>
      </w:r>
      <w:r w:rsidR="004417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27 </w:t>
      </w:r>
      <w:r w:rsidR="008E1C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negative acts and traits were true of </w:t>
      </w:r>
      <w:r w:rsidR="0009226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 participant themselves.</w:t>
      </w:r>
      <w:r w:rsidR="004D6FF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For each of the 2</w:t>
      </w:r>
      <w:r w:rsidR="008F536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7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scenarios, we calculated the mean ra</w:t>
      </w:r>
      <w:r w:rsidRPr="00570E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tings of each of the five </w:t>
      </w:r>
      <w:r w:rsidR="00A3176C" w:rsidRPr="00570E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outputs of shame </w:t>
      </w:r>
      <w:r w:rsidRPr="00570E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provided by participants in the </w:t>
      </w:r>
      <w:r w:rsidR="00B575B2" w:rsidRPr="00570E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shame-relevant </w:t>
      </w:r>
      <w:del w:id="38" w:author="Adam Cohen" w:date="2019-09-24T22:32:00Z">
        <w:r w:rsidRPr="00570EB7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39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Pr="00570E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s, and the mean </w:t>
      </w:r>
      <w:r w:rsidR="00124220" w:rsidRPr="00570E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Pr="00570E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valuation ratings provided by participants in the </w:t>
      </w:r>
      <w:r w:rsidR="00332F07" w:rsidRPr="00570E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devaluation </w:t>
      </w:r>
      <w:del w:id="40" w:author="Adam Cohen" w:date="2019-09-24T22:32:00Z">
        <w:r w:rsidRPr="00570EB7" w:rsidDel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delText>condition</w:delText>
        </w:r>
      </w:del>
      <w:ins w:id="41" w:author="Adam Cohen" w:date="2019-09-24T22:32:00Z">
        <w:r w:rsid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scale</w:t>
        </w:r>
      </w:ins>
      <w:r w:rsidRPr="00570E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In the United States, for a given scenario, ratings of </w:t>
      </w:r>
      <w:r w:rsidR="00F50A28" w:rsidRPr="00570E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Pr="00570E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valuation predicted </w:t>
      </w:r>
      <w:r w:rsidR="008A6B78" w:rsidRPr="00570E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rati</w:t>
      </w:r>
      <w:r w:rsidR="008A6B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ngs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the five </w:t>
      </w:r>
      <w:r w:rsidR="00584BF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outputs of </w:t>
      </w:r>
      <w:r w:rsidR="007C56C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the </w:t>
      </w:r>
      <w:r w:rsidR="00584BF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shame</w:t>
      </w:r>
      <w:r w:rsidR="007C56C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system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</w:t>
      </w:r>
      <w:r w:rsidR="00B275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r w:rsidR="00B27516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hame feeling</w:t>
      </w:r>
      <w:r w:rsidR="00B275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h</w:t>
      </w:r>
      <w:r w:rsidR="00B27516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ide</w:t>
      </w:r>
      <w:r w:rsidR="00B275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lie, d</w:t>
      </w:r>
      <w:r w:rsidR="00B27516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estroy evidence</w:t>
      </w:r>
      <w:r w:rsidR="00B275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and t</w:t>
      </w:r>
      <w:r w:rsidR="00B27516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hreaten witness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AA625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73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–.8</w:t>
      </w:r>
      <w:r w:rsidR="00AA625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</w:t>
      </w:r>
      <w:r w:rsidRPr="00D810B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810B4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Pr="00D810B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Pr="00D810B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D810B4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.000001</w:t>
      </w:r>
      <w:r w:rsidRPr="00D810B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–.000</w:t>
      </w:r>
      <w:r w:rsidR="00D810B4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02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).</w:t>
      </w:r>
      <w:r w:rsidR="00C71FE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2B1CDA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 </w:t>
      </w:r>
      <w:r w:rsidR="002B1C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India too</w:t>
      </w:r>
      <w:r w:rsidR="002B1CDA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for a given scenario, ratings of </w:t>
      </w:r>
      <w:r w:rsidR="002B1C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="002B1CDA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valuation predicted </w:t>
      </w:r>
      <w:r w:rsidR="002B1C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ratings</w:t>
      </w:r>
      <w:r w:rsidR="002B1CDA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</w:t>
      </w:r>
      <w:r w:rsidR="002B1C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shame </w:t>
      </w:r>
      <w:r w:rsidR="00EB337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outputs</w:t>
      </w:r>
      <w:r w:rsidR="002B1CDA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</w:t>
      </w:r>
      <w:r w:rsidR="002B1C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r w:rsidR="002B1CDA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hame feeling</w:t>
      </w:r>
      <w:r w:rsidR="002B1C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h</w:t>
      </w:r>
      <w:r w:rsidR="002B1CDA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ide</w:t>
      </w:r>
      <w:r w:rsidR="002B1C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lie, d</w:t>
      </w:r>
      <w:r w:rsidR="002B1CDA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estroy evidence</w:t>
      </w:r>
      <w:r w:rsidR="002B1C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and t</w:t>
      </w:r>
      <w:r w:rsidR="002B1CDA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hreaten witness</w:t>
      </w:r>
      <w:r w:rsidR="002B1CDA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2B1CDA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2B1CDA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="002B1CDA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2C203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39</w:t>
      </w:r>
      <w:r w:rsidR="002B1CDA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–.</w:t>
      </w:r>
      <w:r w:rsidR="002C203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74</w:t>
      </w:r>
      <w:r w:rsidR="002B1CDA" w:rsidRPr="00D810B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2B1CDA" w:rsidRPr="00D810B4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2B1CDA" w:rsidRPr="00D810B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="002B1CDA" w:rsidRPr="00D810B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2B1CDA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2C203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000009</w:t>
      </w:r>
      <w:r w:rsidR="002B1CDA" w:rsidRPr="00D810B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–.0</w:t>
      </w:r>
      <w:r w:rsidR="002C203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45</w:t>
      </w:r>
      <w:r w:rsidR="002B1CDA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FB79D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lang w:val="en-US"/>
        </w:rPr>
        <w:t>(see Figs. 1, 2 [panels A, B], and Table 1)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051C1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051C1D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Recall that the ratings of </w:t>
      </w:r>
      <w:r w:rsidR="00161EB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="00051C1D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valuation, </w:t>
      </w:r>
      <w:r w:rsidR="00161EB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r w:rsidR="00161EBC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hame feeling</w:t>
      </w:r>
      <w:r w:rsidR="00161EB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h</w:t>
      </w:r>
      <w:r w:rsidR="00161EBC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ide</w:t>
      </w:r>
      <w:r w:rsidR="00161EB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lie, d</w:t>
      </w:r>
      <w:r w:rsidR="00161EBC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estroy evidence</w:t>
      </w:r>
      <w:r w:rsidR="00161EB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and t</w:t>
      </w:r>
      <w:r w:rsidR="00161EBC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hreaten witness</w:t>
      </w:r>
      <w:r w:rsidR="00161EBC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051C1D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originated from different participants. Consequently, these correlations cannot be attributed to participants matching their </w:t>
      </w:r>
      <w:r w:rsidR="005D438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="00051C1D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valuation</w:t>
      </w:r>
      <w:r w:rsidR="004944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ratings</w:t>
      </w:r>
      <w:r w:rsidR="00051C1D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6531C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to </w:t>
      </w:r>
      <w:r w:rsidR="009B3F8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their </w:t>
      </w:r>
      <w:r w:rsidR="0060417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shame-related </w:t>
      </w:r>
      <w:r w:rsidR="00051C1D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ratings. </w:t>
      </w:r>
      <w:ins w:id="42" w:author="Adam Cohen" w:date="2019-10-01T21:58:00Z">
        <w:r w:rsidR="00E52FCF" w:rsidRP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Bayes factor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</w:t>
        </w:r>
        <w:r w:rsidR="00E52FCF" w:rsidRP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(BF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</w:t>
        </w:r>
        <w:r w:rsidR="00E52FCF" w:rsidRP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) 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were computed to </w:t>
        </w:r>
        <w:r w:rsidR="00E52FCF" w:rsidRPr="006D186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quantify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the odds favoring each experimental hypothesis relative to a corresponding null hypothesis. </w:t>
        </w:r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Bayesian 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correlation </w:t>
        </w:r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analyses were performed using the default priors 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(stretched beta prior width = 1; </w:t>
        </w:r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JASP 0.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10.2)</w:t>
        </w:r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. The data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files and R scripts for all experiments reported here are available through OSF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(</w:t>
        </w:r>
        <w:r w:rsidR="00E52FCF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highlight w:val="yellow"/>
            <w:lang w:val="en-US"/>
          </w:rPr>
          <w:t>link here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)</w:t>
        </w:r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.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43" w:author="Adam Cohen" w:date="2019-10-01T22:16:00Z">
        <w:r w:rsidR="00B07E02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In the US, t</w:t>
        </w:r>
      </w:ins>
      <w:ins w:id="44" w:author="Adam Cohen" w:date="2019-10-01T21:59:00Z"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he experimental</w:t>
        </w:r>
      </w:ins>
      <w:ins w:id="45" w:author="Adam Cohen" w:date="2019-10-01T21:58:00Z"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hypothes</w:t>
        </w:r>
      </w:ins>
      <w:ins w:id="46" w:author="Adam Cohen" w:date="2019-10-01T21:59:00Z"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e</w:t>
        </w:r>
      </w:ins>
      <w:ins w:id="47" w:author="Adam Cohen" w:date="2019-10-01T21:58:00Z"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 that </w:t>
        </w:r>
      </w:ins>
      <w:ins w:id="48" w:author="Adam Cohen" w:date="2019-10-01T21:59:00Z">
        <w:r w:rsidR="00E52FCF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the intensity of audience devaluation correlate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</w:t>
        </w:r>
        <w:r w:rsidR="00E52FCF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with the intensities of the five outputs of the shame system</w:t>
        </w:r>
        <w:r w:rsidR="00E52FCF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49" w:author="Adam Cohen" w:date="2019-10-01T21:58:00Z"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was more likely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50" w:author="Adam Cohen" w:date="2019-10-01T22:00:00Z"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than the null </w:t>
        </w:r>
      </w:ins>
      <w:ins w:id="51" w:author="Adam Cohen" w:date="2019-10-01T22:02:00Z"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that there was</w:t>
        </w:r>
      </w:ins>
      <w:ins w:id="52" w:author="Adam Cohen" w:date="2019-10-01T22:00:00Z"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no correlation</w:t>
        </w:r>
      </w:ins>
      <w:ins w:id="53" w:author="Adam Cohen" w:date="2019-10-01T21:58:00Z"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(</w:t>
        </w:r>
      </w:ins>
      <w:ins w:id="54" w:author="Adam Cohen" w:date="2019-10-01T22:01:00Z"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all </w:t>
        </w:r>
      </w:ins>
      <w:ins w:id="55" w:author="Adam Cohen" w:date="2019-10-01T21:58:00Z"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</w:ins>
      <w:ins w:id="56" w:author="Adam Cohen" w:date="2019-10-01T22:01:00Z"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</w:t>
        </w:r>
      </w:ins>
      <w:ins w:id="57" w:author="Adam Cohen" w:date="2019-10-01T21:58:00Z">
        <w:r w:rsidR="00E52FCF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  <w:rPrChange w:id="58" w:author="Adam Cohen" w:date="2019-10-01T22:00:00Z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rPrChange>
          </w:rPr>
          <w:t>10</w:t>
        </w:r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59" w:author="Adam Cohen" w:date="2019-10-01T22:02:00Z"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&gt;</w:t>
        </w:r>
      </w:ins>
      <w:ins w:id="60" w:author="Adam Cohen" w:date="2019-10-01T21:58:00Z"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61" w:author="Adam Cohen" w:date="2019-10-01T22:02:00Z"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1000</w:t>
        </w:r>
      </w:ins>
      <w:ins w:id="62" w:author="Adam Cohen" w:date="2019-10-01T22:17:00Z">
        <w:r w:rsidR="00B07E02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)</w:t>
        </w:r>
      </w:ins>
      <w:ins w:id="63" w:author="Adam Cohen" w:date="2019-10-01T22:16:00Z">
        <w:r w:rsidR="00B07E02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. In India,</w:t>
        </w:r>
      </w:ins>
      <w:ins w:id="64" w:author="Adam Cohen" w:date="2019-10-01T22:17:00Z">
        <w:r w:rsidR="00B07E02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B07E02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the experimental </w:t>
        </w:r>
        <w:r w:rsidR="00B07E02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hypothes</w:t>
        </w:r>
        <w:r w:rsidR="00B07E02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e</w:t>
        </w:r>
        <w:r w:rsidR="00B07E02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 that </w:t>
        </w:r>
        <w:r w:rsidR="00B07E02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the intensity of audience devaluation correlate</w:t>
        </w:r>
        <w:r w:rsidR="00B07E02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</w:t>
        </w:r>
        <w:r w:rsidR="00B07E02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with the intensities of </w:t>
        </w:r>
      </w:ins>
      <w:ins w:id="65" w:author="Adam Cohen" w:date="2019-10-01T22:19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the five shame outputs</w:t>
        </w:r>
      </w:ins>
      <w:ins w:id="66" w:author="Adam Cohen" w:date="2019-10-01T22:17:00Z">
        <w:r w:rsidR="00B07E02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B07E02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was more likely</w:t>
        </w:r>
        <w:r w:rsidR="00B07E02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67" w:author="Adam Cohen" w:date="2019-10-01T22:20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than</w:t>
        </w:r>
      </w:ins>
      <w:ins w:id="68" w:author="Adam Cohen" w:date="2019-10-01T22:17:00Z">
        <w:r w:rsidR="00B07E02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the null that there was no correlation</w:t>
        </w:r>
      </w:ins>
      <w:ins w:id="69" w:author="Adam Cohen" w:date="2019-10-01T22:19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70" w:author="Adam Cohen" w:date="2019-10-01T22:20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for some but</w:t>
        </w:r>
      </w:ins>
      <w:ins w:id="71" w:author="Adam Cohen" w:date="2019-10-01T22:19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not all</w:t>
        </w:r>
      </w:ins>
      <w:ins w:id="72" w:author="Adam Cohen" w:date="2019-10-01T22:20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of the shame outputs</w:t>
        </w:r>
      </w:ins>
      <w:ins w:id="73" w:author="Adam Cohen" w:date="2019-10-01T22:17:00Z">
        <w:r w:rsidR="00B07E02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(</w:t>
        </w:r>
      </w:ins>
      <w:ins w:id="74" w:author="Adam Cohen" w:date="2019-10-01T22:20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shame feeling: </w:t>
        </w:r>
      </w:ins>
      <w:ins w:id="75" w:author="Adam Cohen" w:date="2019-10-01T22:17:00Z">
        <w:r w:rsidR="00B07E02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B07E02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B07E02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76" w:author="Adam Cohen" w:date="2019-10-01T22:20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</w:ins>
      <w:ins w:id="77" w:author="Adam Cohen" w:date="2019-10-01T22:17:00Z">
        <w:r w:rsidR="00B07E02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78" w:author="Adam Cohen" w:date="2019-10-01T22:20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271</w:t>
        </w:r>
      </w:ins>
      <w:ins w:id="79" w:author="Adam Cohen" w:date="2019-10-01T22:21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8</w:t>
        </w:r>
      </w:ins>
      <w:ins w:id="80" w:author="Adam Cohen" w:date="2019-10-01T22:20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; hide: </w:t>
        </w:r>
      </w:ins>
      <w:ins w:id="81" w:author="Adam Cohen" w:date="2019-10-01T22:21:00Z"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2F2C1D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72</w:t>
        </w:r>
      </w:ins>
      <w:ins w:id="82" w:author="Adam Cohen" w:date="2019-10-01T22:22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.6</w:t>
        </w:r>
      </w:ins>
      <w:ins w:id="83" w:author="Adam Cohen" w:date="2019-10-01T22:20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; lie:</w:t>
        </w:r>
      </w:ins>
      <w:ins w:id="84" w:author="Adam Cohen" w:date="2019-10-01T22:21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2F2C1D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1.6</w:t>
        </w:r>
      </w:ins>
      <w:ins w:id="85" w:author="Adam Cohen" w:date="2019-10-01T22:22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0</w:t>
        </w:r>
      </w:ins>
      <w:ins w:id="86" w:author="Adam Cohen" w:date="2019-10-01T22:20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; destroy: </w:t>
        </w:r>
      </w:ins>
      <w:ins w:id="87" w:author="Adam Cohen" w:date="2019-10-01T22:21:00Z"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2F2C1D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2</w:t>
        </w:r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.79</w:t>
        </w:r>
      </w:ins>
      <w:ins w:id="88" w:author="Adam Cohen" w:date="2019-10-01T22:20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; t</w:t>
        </w:r>
      </w:ins>
      <w:ins w:id="89" w:author="Adam Cohen" w:date="2019-10-01T22:21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hreaten: </w:t>
        </w:r>
      </w:ins>
      <w:ins w:id="90" w:author="Adam Cohen" w:date="2019-10-01T22:22:00Z"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2F2C1D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11.4</w:t>
        </w:r>
      </w:ins>
      <w:ins w:id="91" w:author="Adam Cohen" w:date="2019-10-01T22:17:00Z">
        <w:r w:rsidR="00B07E02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; see </w:t>
        </w:r>
        <w:r w:rsidR="00B07E02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highlight w:val="yellow"/>
            <w:lang w:val="en-US"/>
          </w:rPr>
          <w:t>Fig #</w:t>
        </w:r>
        <w:r w:rsidR="00B07E02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)</w:t>
        </w:r>
      </w:ins>
    </w:p>
    <w:p w14:paraId="43291481" w14:textId="53E2E394" w:rsidR="00C62C17" w:rsidDel="00E52FCF" w:rsidRDefault="00C62C17" w:rsidP="00FA1CA3">
      <w:pPr>
        <w:autoSpaceDE w:val="0"/>
        <w:autoSpaceDN w:val="0"/>
        <w:adjustRightInd w:val="0"/>
        <w:spacing w:after="0" w:line="240" w:lineRule="auto"/>
        <w:ind w:firstLine="540"/>
        <w:rPr>
          <w:del w:id="92" w:author="Adam Cohen" w:date="2019-10-01T22:03:00Z"/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1A046093" w14:textId="601DD52A" w:rsidR="0048549A" w:rsidRDefault="00F55B93" w:rsidP="00FA1CA3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Does </w:t>
      </w: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the intensity of audience de</w:t>
      </w: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valuation </w:t>
      </w:r>
      <w:r w:rsidR="00C9478C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fail to </w:t>
      </w: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correlate p</w:t>
      </w:r>
      <w:r w:rsidRPr="000973F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ositively with </w:t>
      </w:r>
      <w:r w:rsidR="002C2067" w:rsidRPr="000973F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participants’ </w:t>
      </w:r>
      <w:bookmarkStart w:id="93" w:name="_Hlk20860053"/>
      <w:r w:rsidR="002C2067" w:rsidRPr="000729E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willingness to communicate </w:t>
      </w:r>
      <w:bookmarkEnd w:id="93"/>
      <w:r w:rsidR="002C2067" w:rsidRPr="000729E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negative </w:t>
      </w:r>
      <w:r w:rsidR="00330F9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personal characteristics </w:t>
      </w:r>
      <w:r w:rsidR="002C2067" w:rsidRPr="000729E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 others</w:t>
      </w:r>
      <w:r w:rsidR="00963F11" w:rsidRPr="000729E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?</w:t>
      </w:r>
      <w:r w:rsidR="00964A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Yes.</w:t>
      </w:r>
      <w:r w:rsidR="004B35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fact,</w:t>
      </w:r>
      <w:r w:rsidR="00413A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8549A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ratings of </w:t>
      </w:r>
      <w:r w:rsidR="004854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="0048549A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valuation </w:t>
      </w:r>
      <w:r w:rsidR="0042259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correlated </w:t>
      </w:r>
      <w:r w:rsidR="0042259D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negatively</w:t>
      </w:r>
      <w:r w:rsidR="0042259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with </w:t>
      </w:r>
      <w:r w:rsidR="00195FC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ratings of </w:t>
      </w:r>
      <w:r w:rsidR="00195FCC" w:rsidRPr="002344F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communicate event</w:t>
      </w:r>
      <w:r w:rsidR="00195FC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in the </w:t>
      </w:r>
      <w:r w:rsidR="00195FCC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United States</w:t>
      </w:r>
      <w:r w:rsidR="00195FC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: </w:t>
      </w:r>
      <w:r w:rsidR="00016BBE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124C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124C17" w:rsidRPr="002344F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−</w:t>
      </w:r>
      <w:r w:rsidR="00124C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.84</w:t>
      </w:r>
      <w:r w:rsidR="00016BBE" w:rsidRPr="00D810B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016BBE" w:rsidRPr="00D810B4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016BBE" w:rsidRPr="00D810B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124C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10</w:t>
      </w:r>
      <w:r w:rsidR="00124C17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val="en-US"/>
        </w:rPr>
        <w:t>-7</w:t>
      </w:r>
      <w:r w:rsidR="00195FC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in India: </w:t>
      </w:r>
      <w:r w:rsidR="00016BBE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016BBE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5F2F26" w:rsidRPr="002344F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−</w:t>
      </w:r>
      <w:r w:rsidR="005F2F2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.52</w:t>
      </w:r>
      <w:r w:rsidR="00016BBE" w:rsidRPr="00D810B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016BBE" w:rsidRPr="00D810B4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016BBE" w:rsidRPr="00D810B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016BBE" w:rsidRPr="002344F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.00</w:t>
      </w:r>
      <w:r w:rsidR="004E01F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6</w:t>
      </w:r>
      <w:r w:rsidR="00195FC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</w:t>
      </w:r>
      <w:ins w:id="94" w:author="Adam Cohen" w:date="2019-10-01T22:03:00Z"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The experimental </w:t>
        </w:r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hypothes</w:t>
        </w:r>
      </w:ins>
      <w:ins w:id="95" w:author="Adam Cohen" w:date="2019-10-01T22:04:00Z"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i</w:t>
        </w:r>
      </w:ins>
      <w:ins w:id="96" w:author="Adam Cohen" w:date="2019-10-01T22:03:00Z"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 that </w:t>
        </w:r>
        <w:r w:rsidR="00E52FCF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the intensity of audience devaluation </w:t>
        </w:r>
      </w:ins>
      <w:ins w:id="97" w:author="Adam Cohen" w:date="2019-10-01T22:06:00Z"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negatively </w:t>
        </w:r>
      </w:ins>
      <w:ins w:id="98" w:author="Adam Cohen" w:date="2019-10-01T22:03:00Z">
        <w:r w:rsidR="00E52FCF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correlate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</w:t>
        </w:r>
        <w:r w:rsidR="00E52FCF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99" w:author="Adam Cohen" w:date="2019-10-01T22:09:00Z">
        <w:r w:rsidR="00B07E02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or is uncorrelated </w:t>
        </w:r>
      </w:ins>
      <w:ins w:id="100" w:author="Adam Cohen" w:date="2019-10-01T22:03:00Z">
        <w:r w:rsidR="00E52FCF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with </w:t>
        </w:r>
      </w:ins>
      <w:ins w:id="101" w:author="Adam Cohen" w:date="2019-10-01T22:07:00Z">
        <w:r w:rsidR="00E52FCF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willingness to communicate </w:t>
        </w:r>
      </w:ins>
      <w:ins w:id="102" w:author="Adam Cohen" w:date="2019-10-01T22:03:00Z"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was more likely</w:t>
        </w:r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than the null that there was </w:t>
        </w:r>
      </w:ins>
      <w:ins w:id="103" w:author="Adam Cohen" w:date="2019-10-01T22:10:00Z">
        <w:r w:rsidR="00B07E02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a positive</w:t>
        </w:r>
      </w:ins>
      <w:ins w:id="104" w:author="Adam Cohen" w:date="2019-10-01T22:03:00Z">
        <w:r w:rsid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correlation</w:t>
        </w:r>
        <w:r w:rsidR="00E52FCF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(</w:t>
        </w:r>
      </w:ins>
      <w:ins w:id="105" w:author="Adam Cohen" w:date="2019-10-01T22:23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In the US: 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2F2C1D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106" w:author="Adam Cohen" w:date="2019-10-01T22:26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21.9</w:t>
        </w:r>
      </w:ins>
      <w:ins w:id="107" w:author="Adam Cohen" w:date="2019-10-01T22:23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; in India: 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2F2C1D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108" w:author="Adam Cohen" w:date="2019-10-01T22:25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14</w:t>
        </w:r>
      </w:ins>
      <w:ins w:id="109" w:author="Adam Cohen" w:date="2019-10-01T22:26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.4</w:t>
        </w:r>
      </w:ins>
      <w:ins w:id="110" w:author="Adam Cohen" w:date="2019-10-01T22:12:00Z">
        <w:r w:rsidR="00B07E02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).</w:t>
        </w:r>
      </w:ins>
    </w:p>
    <w:p w14:paraId="34F9945C" w14:textId="2045F7F1" w:rsidR="00AA4449" w:rsidRPr="002344FF" w:rsidRDefault="00F173FB" w:rsidP="006E1638">
      <w:pPr>
        <w:autoSpaceDE w:val="0"/>
        <w:autoSpaceDN w:val="0"/>
        <w:adjustRightInd w:val="0"/>
        <w:spacing w:after="0" w:line="240" w:lineRule="auto"/>
        <w:ind w:firstLine="540"/>
        <w:rPr>
          <w:rFonts w:ascii="AdvOT88ac8687" w:hAnsi="AdvOT88ac8687" w:cs="AdvOT88ac8687"/>
          <w:sz w:val="18"/>
          <w:szCs w:val="18"/>
          <w:lang w:val="en-US"/>
        </w:rPr>
      </w:pP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Do </w:t>
      </w: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the </w:t>
      </w: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intensities of the five </w:t>
      </w: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outputs of the shame system</w:t>
      </w:r>
      <w:r w:rsidR="00B028F3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 </w:t>
      </w:r>
      <w:r w:rsidR="00A930D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correlate positively with each other?</w:t>
      </w:r>
      <w:r w:rsidR="00241A2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Yes. </w:t>
      </w:r>
      <w:r w:rsidR="00604EE6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 the United States</w:t>
      </w:r>
      <w:r w:rsidR="00604EE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ratings of s</w:t>
      </w:r>
      <w:r w:rsidR="00604EE6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hame feeling</w:t>
      </w:r>
      <w:r w:rsidR="00604EE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h</w:t>
      </w:r>
      <w:r w:rsidR="00604EE6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ide</w:t>
      </w:r>
      <w:r w:rsidR="00604EE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lie, d</w:t>
      </w:r>
      <w:r w:rsidR="00604EE6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estroy evidence</w:t>
      </w:r>
      <w:r w:rsidR="00604EE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and t</w:t>
      </w:r>
      <w:r w:rsidR="00604EE6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hreaten witness</w:t>
      </w:r>
      <w:r w:rsidR="00651DF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are positively correlated with each other, </w:t>
      </w:r>
      <w:r w:rsidR="006D484F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with a mean </w:t>
      </w:r>
      <w:r w:rsidR="006D484F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6D484F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.8</w:t>
      </w:r>
      <w:r w:rsidR="005267D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0</w:t>
      </w:r>
      <w:r w:rsidR="006D484F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(SD = .0</w:t>
      </w:r>
      <w:r w:rsidR="003944F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9</w:t>
      </w:r>
      <w:r w:rsidR="006D484F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minimum </w:t>
      </w:r>
      <w:r w:rsidR="006D484F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6D484F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.7</w:t>
      </w:r>
      <w:r w:rsidR="00E2678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0</w:t>
      </w:r>
      <w:r w:rsidR="006D484F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maximum </w:t>
      </w:r>
      <w:r w:rsidR="006D484F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6D484F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.9</w:t>
      </w:r>
      <w:r w:rsidR="00E2678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7</w:t>
      </w:r>
      <w:r w:rsidR="006D484F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N </w:t>
      </w:r>
      <w:r w:rsidR="006D484F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6D484F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values = 1</w:t>
      </w:r>
      <w:r w:rsidR="00E43128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0</w:t>
      </w:r>
      <w:r w:rsidR="006D484F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); </w:t>
      </w:r>
      <w:r w:rsidR="006D484F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6D484F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values = 10</w:t>
      </w:r>
      <w:r w:rsidR="006D484F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val="en-US"/>
        </w:rPr>
        <w:t>−</w:t>
      </w:r>
      <w:r w:rsidR="004D7FD6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val="en-US"/>
        </w:rPr>
        <w:t>15</w:t>
      </w:r>
      <w:r w:rsidR="006D484F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–</w:t>
      </w:r>
      <w:r w:rsidR="004D7FD6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.00004</w:t>
      </w:r>
      <w:r w:rsidR="00AB0C0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all of these </w:t>
      </w:r>
      <w:r w:rsidR="00AB0C00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correlations remain significant </w:t>
      </w:r>
      <w:r w:rsidR="00AB0C0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at </w:t>
      </w:r>
      <w:r w:rsidR="00AB0C00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FDR</w:t>
      </w:r>
      <w:r w:rsidR="00AB0C0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AB0C00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 &lt; 0.05</w:t>
      </w:r>
      <w:r w:rsidR="00FC64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DA3EB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ins w:id="111" w:author="Adam Cohen" w:date="2019-10-01T22:28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The experimental 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hypothes</w:t>
        </w:r>
      </w:ins>
      <w:ins w:id="112" w:author="Adam Cohen" w:date="2019-10-01T22:29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e</w:t>
        </w:r>
      </w:ins>
      <w:ins w:id="113" w:author="Adam Cohen" w:date="2019-10-01T22:28:00Z"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 </w:t>
        </w:r>
      </w:ins>
      <w:ins w:id="114" w:author="Adam Cohen" w:date="2019-10-01T22:29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that</w:t>
        </w:r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each pair</w:t>
        </w:r>
      </w:ins>
      <w:ins w:id="115" w:author="Adam Cohen" w:date="2019-10-01T22:28:00Z">
        <w:r w:rsidR="002F2C1D" w:rsidRP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of the five outputs of the shame system correlate positively with each other</w:t>
        </w:r>
        <w:r w:rsidR="002F2C1D" w:rsidRP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116" w:author="Adam Cohen" w:date="2019-10-01T22:36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were a</w:t>
        </w:r>
      </w:ins>
      <w:ins w:id="117" w:author="Adam Cohen" w:date="2019-10-01T22:37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ll</w:t>
        </w:r>
      </w:ins>
      <w:ins w:id="118" w:author="Adam Cohen" w:date="2019-10-01T22:28:00Z"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more likely</w:t>
        </w:r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than the null that there was </w:t>
        </w:r>
      </w:ins>
      <w:ins w:id="119" w:author="Adam Cohen" w:date="2019-10-01T22:29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no</w:t>
        </w:r>
      </w:ins>
      <w:ins w:id="120" w:author="Adam Cohen" w:date="2019-10-01T22:28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correlation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(BF</w:t>
        </w:r>
      </w:ins>
      <w:ins w:id="121" w:author="Adam Cohen" w:date="2019-10-01T22:30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</w:t>
        </w:r>
      </w:ins>
      <w:ins w:id="122" w:author="Adam Cohen" w:date="2019-10-01T22:28:00Z">
        <w:r w:rsidR="002F2C1D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123" w:author="Adam Cohen" w:date="2019-10-01T22:31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range from</w:t>
        </w:r>
      </w:ins>
      <w:ins w:id="124" w:author="Adam Cohen" w:date="2019-10-01T22:28:00Z">
        <w:r w:rsidR="002F2C1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125" w:author="Adam Cohen" w:date="2019-10-01T22:30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628 </w:t>
        </w:r>
      </w:ins>
      <w:ins w:id="126" w:author="Adam Cohen" w:date="2019-10-01T22:31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to</w:t>
        </w:r>
      </w:ins>
      <w:ins w:id="127" w:author="Adam Cohen" w:date="2019-10-01T22:30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128" w:author="Adam Cohen" w:date="2019-10-01T22:31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1.44e</w:t>
        </w:r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perscript"/>
            <w:lang w:val="en-US"/>
          </w:rPr>
          <w:t>+13</w:t>
        </w:r>
      </w:ins>
      <w:ins w:id="129" w:author="Adam Cohen" w:date="2019-10-01T22:28:00Z">
        <w:r w:rsid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).</w:t>
        </w:r>
      </w:ins>
      <w:ins w:id="130" w:author="Adam Cohen" w:date="2019-10-01T22:32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r w:rsidR="006E1638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 </w:t>
      </w:r>
      <w:r w:rsidR="00906951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India</w:t>
      </w:r>
      <w:r w:rsidR="006E1638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ratings of shame feeling, hide, lie, destroy evidence, and threaten witness are positively correlated with each other, with a mean </w:t>
      </w:r>
      <w:r w:rsidR="006E1638" w:rsidRPr="007621E2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6E1638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C13753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53</w:t>
      </w:r>
      <w:r w:rsidR="006E1638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(SD = .</w:t>
      </w:r>
      <w:r w:rsidR="00757ED9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12</w:t>
      </w:r>
      <w:r w:rsidR="006E1638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minimum </w:t>
      </w:r>
      <w:r w:rsidR="006E1638" w:rsidRPr="007621E2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6E1638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DE2B24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39</w:t>
      </w:r>
      <w:r w:rsidR="006E1638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maximum </w:t>
      </w:r>
      <w:r w:rsidR="006E1638" w:rsidRPr="007621E2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6E1638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DE2B24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80</w:t>
      </w:r>
      <w:r w:rsidR="006E1638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N </w:t>
      </w:r>
      <w:r w:rsidR="006E1638" w:rsidRPr="007621E2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6E1638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values = 10); </w:t>
      </w:r>
      <w:r w:rsidR="006E1638" w:rsidRPr="000729E7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lastRenderedPageBreak/>
        <w:t>P</w:t>
      </w:r>
      <w:r w:rsidR="006E1638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values = 10</w:t>
      </w:r>
      <w:r w:rsidR="006E1638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val="en-US"/>
        </w:rPr>
        <w:t>−</w:t>
      </w:r>
      <w:r w:rsidR="00C9780C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val="en-US"/>
        </w:rPr>
        <w:t>6</w:t>
      </w:r>
      <w:r w:rsidR="006E1638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–</w:t>
      </w:r>
      <w:r w:rsidR="00750976" w:rsidRPr="000729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.045</w:t>
      </w:r>
      <w:r w:rsidR="00AA444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all of these </w:t>
      </w:r>
      <w:r w:rsidR="00AA4449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correlations remain significant </w:t>
      </w:r>
      <w:r w:rsidR="00AA444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at </w:t>
      </w:r>
      <w:r w:rsidR="00AA4449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FDR</w:t>
      </w:r>
      <w:r w:rsidR="00AA444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AA4449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 &lt; 0.05</w:t>
      </w:r>
      <w:r w:rsidR="00AA444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ins w:id="131" w:author="Adam Cohen" w:date="2019-10-01T22:32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The experimental </w:t>
        </w:r>
        <w:r w:rsidR="001D3A64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hypothes</w:t>
        </w:r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e</w:t>
        </w:r>
        <w:r w:rsidR="001D3A64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 </w:t>
        </w:r>
      </w:ins>
      <w:ins w:id="132" w:author="Adam Cohen" w:date="2019-10-01T22:37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that </w:t>
        </w:r>
      </w:ins>
      <w:ins w:id="133" w:author="Adam Cohen" w:date="2019-10-01T22:32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pair</w:t>
        </w:r>
      </w:ins>
      <w:ins w:id="134" w:author="Adam Cohen" w:date="2019-10-01T22:43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</w:t>
        </w:r>
      </w:ins>
      <w:ins w:id="135" w:author="Adam Cohen" w:date="2019-10-01T22:32:00Z">
        <w:r w:rsidR="001D3A64" w:rsidRPr="002F2C1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of the five outputs of the shame system correlate positively with each other </w:t>
        </w:r>
        <w:r w:rsidR="001D3A64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was more likely</w:t>
        </w:r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than the null that there was no correlation</w:t>
        </w:r>
      </w:ins>
      <w:ins w:id="136" w:author="Adam Cohen" w:date="2019-10-01T22:37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for some </w:t>
        </w:r>
      </w:ins>
      <w:ins w:id="137" w:author="Adam Cohen" w:date="2019-10-01T22:39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of the</w:t>
        </w:r>
      </w:ins>
      <w:ins w:id="138" w:author="Adam Cohen" w:date="2019-10-01T22:37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pairs</w:t>
        </w:r>
      </w:ins>
      <w:ins w:id="139" w:author="Adam Cohen" w:date="2019-10-01T22:32:00Z">
        <w:r w:rsidR="001D3A64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(</w:t>
        </w:r>
      </w:ins>
      <w:ins w:id="140" w:author="Adam Cohen" w:date="2019-10-01T22:40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shame feeling-hide: </w:t>
        </w:r>
      </w:ins>
      <w:ins w:id="141" w:author="Adam Cohen" w:date="2019-10-01T22:41:00Z"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63463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3.91e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perscript"/>
            <w:lang w:val="en-US"/>
          </w:rPr>
          <w:t>+</w:t>
        </w:r>
      </w:ins>
      <w:ins w:id="142" w:author="Adam Cohen" w:date="2019-10-01T22:42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perscript"/>
            <w:lang w:val="en-US"/>
          </w:rPr>
          <w:t>4</w:t>
        </w:r>
      </w:ins>
      <w:ins w:id="143" w:author="Adam Cohen" w:date="2019-10-01T22:40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; </w:t>
        </w:r>
      </w:ins>
      <w:ins w:id="144" w:author="Adam Cohen" w:date="2019-10-01T22:41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shame feeling-destroy: </w:t>
        </w:r>
      </w:ins>
      <w:ins w:id="145" w:author="Adam Cohen" w:date="2019-10-01T22:42:00Z"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63463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5.16</w:t>
        </w:r>
      </w:ins>
      <w:ins w:id="146" w:author="Adam Cohen" w:date="2019-10-01T22:41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; </w:t>
        </w:r>
      </w:ins>
      <w:ins w:id="147" w:author="Adam Cohen" w:date="2019-10-01T22:40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shame feeling-threaten</w:t>
        </w:r>
      </w:ins>
      <w:ins w:id="148" w:author="Adam Cohen" w:date="2019-10-01T22:42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: 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63463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13.8</w:t>
        </w:r>
      </w:ins>
      <w:ins w:id="149" w:author="Adam Cohen" w:date="2019-10-01T22:44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; hide-lie: 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63463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14.7; hide-destroy: 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63463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5.04; hide-threaten: </w:t>
        </w:r>
      </w:ins>
      <w:ins w:id="150" w:author="Adam Cohen" w:date="2019-10-01T22:45:00Z"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63463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8.45</w:t>
        </w:r>
      </w:ins>
      <w:ins w:id="151" w:author="Adam Cohen" w:date="2019-10-01T22:44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;</w:t>
        </w:r>
      </w:ins>
      <w:ins w:id="152" w:author="Adam Cohen" w:date="2019-10-01T22:45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lie-threaten: </w:t>
        </w:r>
      </w:ins>
      <w:ins w:id="153" w:author="Adam Cohen" w:date="2019-10-01T22:46:00Z"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63463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68.4</w:t>
        </w:r>
      </w:ins>
      <w:ins w:id="154" w:author="Adam Cohen" w:date="2019-10-01T22:45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; destroy-threaten</w:t>
        </w:r>
      </w:ins>
      <w:ins w:id="155" w:author="Adam Cohen" w:date="2019-10-01T22:46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: 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63463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3.21</w:t>
        </w:r>
      </w:ins>
      <w:ins w:id="156" w:author="Adam Cohen" w:date="2019-10-01T22:44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)</w:t>
        </w:r>
      </w:ins>
      <w:ins w:id="157" w:author="Adam Cohen" w:date="2019-10-01T22:47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158" w:author="Adam Cohen" w:date="2019-10-01T22:39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and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indeterminate for others</w:t>
        </w:r>
      </w:ins>
      <w:ins w:id="159" w:author="Adam Cohen" w:date="2019-10-01T22:47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(shame-lie: 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63463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1.60; lie-destroy: </w:t>
        </w:r>
      </w:ins>
      <w:ins w:id="160" w:author="Adam Cohen" w:date="2019-10-01T22:48:00Z"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63463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63463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2.74</w:t>
        </w:r>
      </w:ins>
      <w:ins w:id="161" w:author="Adam Cohen" w:date="2019-10-01T22:47:00Z">
        <w:r w:rsidR="00763463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)</w:t>
        </w:r>
      </w:ins>
      <w:ins w:id="162" w:author="Adam Cohen" w:date="2019-10-01T22:32:00Z">
        <w:r w:rsidR="001D3A6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.</w:t>
        </w:r>
      </w:ins>
    </w:p>
    <w:p w14:paraId="65BD66A9" w14:textId="77777777" w:rsidR="00E14D1B" w:rsidRDefault="00E14D1B" w:rsidP="00FA1CA3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015AD673" w14:textId="77777777" w:rsidR="00FA1CA3" w:rsidRPr="00F0448A" w:rsidRDefault="00FA1CA3" w:rsidP="000729E7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-----------------------------------</w:t>
      </w:r>
    </w:p>
    <w:p w14:paraId="14E1AADC" w14:textId="77777777" w:rsidR="00FA1CA3" w:rsidRPr="00F0448A" w:rsidRDefault="00FA1CA3" w:rsidP="000729E7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Insert Figure 1 about here</w:t>
      </w:r>
    </w:p>
    <w:p w14:paraId="30646C6D" w14:textId="77777777" w:rsidR="00FA1CA3" w:rsidRPr="00F0448A" w:rsidRDefault="00FA1CA3" w:rsidP="000729E7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-----------------------------------</w:t>
      </w:r>
    </w:p>
    <w:p w14:paraId="17A060E9" w14:textId="77777777" w:rsidR="00FA1CA3" w:rsidRPr="00F0448A" w:rsidRDefault="00FA1CA3" w:rsidP="000729E7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-----------------------------------</w:t>
      </w:r>
    </w:p>
    <w:p w14:paraId="7EB29B87" w14:textId="77777777" w:rsidR="00FA1CA3" w:rsidRPr="00F0448A" w:rsidRDefault="00FA1CA3" w:rsidP="000729E7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Insert Table 1 about here</w:t>
      </w:r>
    </w:p>
    <w:p w14:paraId="25057A2D" w14:textId="77777777" w:rsidR="00FA1CA3" w:rsidRPr="00F0448A" w:rsidRDefault="00FA1CA3" w:rsidP="000729E7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-----------------------------------</w:t>
      </w:r>
    </w:p>
    <w:p w14:paraId="5E2CD069" w14:textId="77777777" w:rsidR="00FA1CA3" w:rsidRPr="00F0448A" w:rsidRDefault="00FA1CA3" w:rsidP="000729E7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-----------------------------------</w:t>
      </w:r>
    </w:p>
    <w:p w14:paraId="78443198" w14:textId="77777777" w:rsidR="00FA1CA3" w:rsidRPr="00F0448A" w:rsidRDefault="00FA1CA3" w:rsidP="000729E7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Insert Table 2 about here</w:t>
      </w:r>
    </w:p>
    <w:p w14:paraId="6B2F922C" w14:textId="77777777" w:rsidR="00FA1CA3" w:rsidRPr="00F0448A" w:rsidRDefault="00FA1CA3" w:rsidP="000729E7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-----------------------------------</w:t>
      </w:r>
    </w:p>
    <w:p w14:paraId="1B0788DD" w14:textId="77777777" w:rsidR="00FA1CA3" w:rsidRPr="00F0448A" w:rsidRDefault="00FA1CA3" w:rsidP="00FA1CA3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0B1A48E6" w14:textId="10D0CA6E" w:rsidR="00FA1CA3" w:rsidRPr="00F0448A" w:rsidRDefault="00FA1CA3" w:rsidP="00FA1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Between-Country Results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To test for between-country agreement in </w:t>
      </w:r>
      <w:r w:rsidR="00C02F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valuation, in </w:t>
      </w:r>
      <w:r w:rsidR="00A565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 outputs of the shame system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and in the </w:t>
      </w:r>
      <w:r w:rsidR="008034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valuation–</w:t>
      </w:r>
      <w:r w:rsidR="00575A2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shame-outputs 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links, we computed the extent to which the mean </w:t>
      </w:r>
      <w:r w:rsidR="001404D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valuation ratings and the mean </w:t>
      </w:r>
      <w:r w:rsidR="00EA767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shame outputs</w:t>
      </w:r>
      <w:r w:rsidR="00590604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ratings are correlated across countries. </w:t>
      </w:r>
    </w:p>
    <w:p w14:paraId="0A6B6564" w14:textId="2CC107ED" w:rsidR="00FA1CA3" w:rsidRPr="00F0448A" w:rsidRDefault="00707AF0" w:rsidP="00FA1CA3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Dev</w:t>
      </w:r>
      <w:r w:rsidR="00FA1CA3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aluation: Do American and Indian participants agree on how </w:t>
      </w:r>
      <w:r w:rsidR="0095029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negatively</w:t>
      </w:r>
      <w:r w:rsidR="0095029A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 </w:t>
      </w:r>
      <w:r w:rsidR="00FA1CA3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they would view the target individual in each of these scenarios?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Yes. There was between-country agreement on the degree to which a given </w:t>
      </w:r>
      <w:r w:rsidR="0031654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negative 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act or trait would elicit </w:t>
      </w:r>
      <w:r w:rsidR="004F45C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valuation: </w:t>
      </w:r>
      <w:r w:rsidR="00FA1CA3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4C546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82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FA1CA3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10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val="en-US"/>
        </w:rPr>
        <w:t>-</w:t>
      </w:r>
      <w:r w:rsidR="009E4E34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val="en-US"/>
        </w:rPr>
        <w:t>6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The more American participants </w:t>
      </w:r>
      <w:r w:rsidR="00A9423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valued a target individual for taking a given act or displaying a given trait, the more Indian participants </w:t>
      </w:r>
      <w:r w:rsidR="00CF5E5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valued a target individual for taking </w:t>
      </w:r>
      <w:r w:rsidR="00D6282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those 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act</w:t>
      </w:r>
      <w:r w:rsidR="00D6282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or displaying </w:t>
      </w:r>
      <w:proofErr w:type="gramStart"/>
      <w:r w:rsidR="00D6282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those</w:t>
      </w:r>
      <w:r w:rsidR="00D62826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trait</w:t>
      </w:r>
      <w:proofErr w:type="gramEnd"/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</w:t>
      </w:r>
      <w:ins w:id="163" w:author="Adam Cohen" w:date="2019-10-01T22:51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The experimental </w:t>
        </w:r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hypothes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i</w:t>
        </w:r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 that </w:t>
        </w:r>
        <w:r w:rsidR="00832FFD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the intensity of audience devaluation 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would correlate</w:t>
        </w:r>
      </w:ins>
      <w:ins w:id="164" w:author="Adam Cohen" w:date="2019-10-01T22:52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between the two countries </w:t>
        </w:r>
      </w:ins>
      <w:ins w:id="165" w:author="Adam Cohen" w:date="2019-10-01T22:51:00Z"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was more likely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than the null that there was </w:t>
        </w:r>
      </w:ins>
      <w:ins w:id="166" w:author="Adam Cohen" w:date="2019-10-01T22:52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no </w:t>
        </w:r>
      </w:ins>
      <w:ins w:id="167" w:author="Adam Cohen" w:date="2019-10-01T22:51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correlation</w:t>
        </w:r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(BF</w:t>
        </w:r>
        <w:r w:rsidR="00832FFD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</w:ins>
      <w:ins w:id="168" w:author="Adam Cohen" w:date="2019-10-01T22:52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1.08e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perscript"/>
            <w:lang w:val="en-US"/>
          </w:rPr>
          <w:t>+</w:t>
        </w:r>
      </w:ins>
      <w:ins w:id="169" w:author="Adam Cohen" w:date="2019-10-01T22:53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perscript"/>
            <w:lang w:val="en-US"/>
          </w:rPr>
          <w:t>5</w:t>
        </w:r>
      </w:ins>
      <w:ins w:id="170" w:author="Adam Cohen" w:date="2019-10-01T22:51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).</w:t>
        </w:r>
      </w:ins>
    </w:p>
    <w:p w14:paraId="551D6BE4" w14:textId="68D9C1DB" w:rsidR="00362D9B" w:rsidRDefault="000A04AA" w:rsidP="00576ACB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Outputs of shame</w:t>
      </w:r>
      <w:r w:rsidR="00FA1CA3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: Do American and Indian participants agree on the </w:t>
      </w:r>
      <w:r w:rsidR="00176A9E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degree to which they </w:t>
      </w:r>
      <w:r w:rsidR="000264F8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would </w:t>
      </w:r>
      <w:r w:rsidR="00896CA8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experience </w:t>
      </w:r>
      <w:r w:rsidR="007809F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feelings and motiv</w:t>
      </w:r>
      <w:r w:rsidR="000D67C3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ations </w:t>
      </w:r>
      <w:r w:rsidR="004F0110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that </w:t>
      </w:r>
      <w:r w:rsidR="00EB090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the shame system</w:t>
      </w:r>
      <w:r w:rsidR="004F0110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 mobilizes</w:t>
      </w:r>
      <w:r w:rsidR="00FA1CA3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?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Yes. American and Indian participants agreed about the relative extent to which a given </w:t>
      </w:r>
      <w:r w:rsidR="00027F9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negative </w:t>
      </w:r>
      <w:r w:rsidR="001623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act </w:t>
      </w:r>
      <w:r w:rsidR="00027F9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or trait </w:t>
      </w:r>
      <w:r w:rsidR="00FA1CA3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would elicit </w:t>
      </w:r>
      <w:r w:rsidR="00362D9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r w:rsidR="00362D9B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hame feeling</w:t>
      </w:r>
      <w:r w:rsidR="006111A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="006111A2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82774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73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6111A2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B1446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.00002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362D9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</w:t>
      </w:r>
      <w:r w:rsidR="00360C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as well as the m</w:t>
      </w:r>
      <w:r w:rsidR="00A5231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otivations to</w:t>
      </w:r>
      <w:r w:rsidR="00362D9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h</w:t>
      </w:r>
      <w:r w:rsidR="00362D9B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ide</w:t>
      </w:r>
      <w:r w:rsidR="006111A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="006111A2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82774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62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6111A2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B5185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.0005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362D9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lie</w:t>
      </w:r>
      <w:r w:rsidR="006111A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="006111A2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82774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42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6111A2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FF68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.032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362D9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and t</w:t>
      </w:r>
      <w:r w:rsidR="00362D9B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hreaten witness</w:t>
      </w:r>
      <w:r w:rsidR="006111A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="006111A2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82774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54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6111A2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FC7C7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.004</w:t>
      </w:r>
      <w:r w:rsidR="006111A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6111A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3E603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606D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There was no cross-country agreement in ratings of destroy evidence, however</w:t>
      </w:r>
      <w:r w:rsidR="00634FC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="00634FC5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634FC5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634FC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14</w:t>
      </w:r>
      <w:r w:rsidR="00634FC5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634FC5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634FC5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634FC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.48</w:t>
      </w:r>
      <w:r w:rsidR="00634FC5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634FC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D822D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374B1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Further, </w:t>
      </w:r>
      <w:r w:rsidR="00AC26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 </w:t>
      </w:r>
      <w:r w:rsidR="004B3FB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10 of 20 cases, </w:t>
      </w:r>
      <w:r w:rsidR="00576AC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 shame output in one country correlated positively with a different shame output in the other country</w:t>
      </w:r>
      <w:r w:rsidR="004B5B7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(e.g., </w:t>
      </w:r>
      <w:r w:rsidR="00CB490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hide in India vs. threaten </w:t>
      </w:r>
      <w:r w:rsidR="00AF280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witness </w:t>
      </w:r>
      <w:r w:rsidR="00CB490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 the United States</w:t>
      </w:r>
      <w:r w:rsidR="004B5B7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DB176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DB1769" w:rsidRPr="00DB176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DB1769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mean </w:t>
      </w:r>
      <w:r w:rsidR="00DB1769" w:rsidRPr="007621E2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DB1769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9F59A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4</w:t>
      </w:r>
      <w:r w:rsidR="00DB1769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 (SD = .</w:t>
      </w:r>
      <w:r w:rsidR="009F59A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22</w:t>
      </w:r>
      <w:r w:rsidR="00DB1769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minimum </w:t>
      </w:r>
      <w:r w:rsidR="00DB1769" w:rsidRPr="007621E2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DB1769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4411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15</w:t>
      </w:r>
      <w:r w:rsidR="00DB1769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maximum </w:t>
      </w:r>
      <w:r w:rsidR="00DB1769" w:rsidRPr="007621E2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DB1769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4411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72</w:t>
      </w:r>
      <w:r w:rsidR="00DB1769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N </w:t>
      </w:r>
      <w:r w:rsidR="00DB1769" w:rsidRPr="007621E2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DB1769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values = </w:t>
      </w:r>
      <w:r w:rsidR="003F16B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2</w:t>
      </w:r>
      <w:r w:rsidR="00DB1769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0); </w:t>
      </w:r>
      <w:r w:rsidR="00DB1769" w:rsidRPr="00FC2E75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DB1769" w:rsidRPr="00FC2E7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values = </w:t>
      </w:r>
      <w:r w:rsidR="000B159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.00003</w:t>
      </w:r>
      <w:r w:rsidR="00DB1769" w:rsidRPr="00FC2E7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–.</w:t>
      </w:r>
      <w:r w:rsidR="00A51BC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46</w:t>
      </w:r>
      <w:r w:rsidR="00DB1769" w:rsidRPr="002344F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ins w:id="171" w:author="Adam Cohen" w:date="2019-10-01T22:55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The experimental </w:t>
        </w:r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hypothes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e</w:t>
        </w:r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 that </w:t>
        </w:r>
      </w:ins>
      <w:ins w:id="172" w:author="Adam Cohen" w:date="2019-10-01T22:56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ratings of the</w:t>
        </w:r>
      </w:ins>
      <w:ins w:id="173" w:author="Adam Cohen" w:date="2019-10-01T22:55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174" w:author="Adam Cohen" w:date="2019-10-01T22:56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same shame output </w:t>
        </w:r>
      </w:ins>
      <w:ins w:id="175" w:author="Adam Cohen" w:date="2019-10-01T22:55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would correlate </w:t>
        </w:r>
      </w:ins>
      <w:ins w:id="176" w:author="Adam Cohen" w:date="2019-10-01T22:56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across the</w:t>
        </w:r>
      </w:ins>
      <w:ins w:id="177" w:author="Adam Cohen" w:date="2019-10-01T22:55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two countries </w:t>
        </w:r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was more likely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than the null that there was no correlation</w:t>
        </w:r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178" w:author="Adam Cohen" w:date="2019-10-01T22:57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for some outputs </w:t>
        </w:r>
      </w:ins>
      <w:ins w:id="179" w:author="Adam Cohen" w:date="2019-10-01T22:55:00Z"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(</w:t>
        </w:r>
      </w:ins>
      <w:ins w:id="180" w:author="Adam Cohen" w:date="2019-10-01T22:57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shame feeling: </w:t>
        </w:r>
      </w:ins>
      <w:ins w:id="181" w:author="Adam Cohen" w:date="2019-10-01T22:55:00Z"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832FFD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 1.</w:t>
        </w:r>
      </w:ins>
      <w:ins w:id="182" w:author="Adam Cohen" w:date="2019-10-01T22:57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49</w:t>
        </w:r>
      </w:ins>
      <w:ins w:id="183" w:author="Adam Cohen" w:date="2019-10-01T22:55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e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perscript"/>
            <w:lang w:val="en-US"/>
          </w:rPr>
          <w:t>+</w:t>
        </w:r>
      </w:ins>
      <w:ins w:id="184" w:author="Adam Cohen" w:date="2019-10-01T22:57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perscript"/>
            <w:lang w:val="en-US"/>
          </w:rPr>
          <w:t>3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; </w:t>
        </w:r>
      </w:ins>
      <w:ins w:id="185" w:author="Adam Cohen" w:date="2019-10-01T22:58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hide: </w:t>
        </w:r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832FFD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72.7; threaten: </w:t>
        </w:r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832FFD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832FFD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13.4</w:t>
        </w:r>
      </w:ins>
      <w:ins w:id="186" w:author="Adam Cohen" w:date="2019-10-01T22:57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)</w:t>
        </w:r>
      </w:ins>
      <w:ins w:id="187" w:author="Adam Cohen" w:date="2019-10-01T22:59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,</w:t>
        </w:r>
      </w:ins>
      <w:ins w:id="188" w:author="Adam Cohen" w:date="2019-10-01T22:58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less likely </w:t>
        </w:r>
      </w:ins>
      <w:ins w:id="189" w:author="Adam Cohen" w:date="2019-10-01T23:00:00Z">
        <w:r w:rsidR="005B10C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in one case</w:t>
        </w:r>
      </w:ins>
      <w:ins w:id="190" w:author="Adam Cohen" w:date="2019-10-01T22:59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(</w:t>
        </w:r>
        <w:r w:rsidR="005B10C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destroy: </w:t>
        </w:r>
        <w:r w:rsidR="005B10C6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5B10C6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5B10C6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5B10C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5B10C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.303</w:t>
        </w:r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), and indeterminate </w:t>
        </w:r>
      </w:ins>
      <w:ins w:id="191" w:author="Adam Cohen" w:date="2019-10-01T23:00:00Z">
        <w:r w:rsidR="005B10C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in another</w:t>
        </w:r>
      </w:ins>
      <w:ins w:id="192" w:author="Adam Cohen" w:date="2019-10-01T22:59:00Z">
        <w:r w:rsidR="005B10C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(lie: </w:t>
        </w:r>
        <w:r w:rsidR="005B10C6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5B10C6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5B10C6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5B10C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5B10C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193" w:author="Adam Cohen" w:date="2019-10-01T23:00:00Z">
        <w:r w:rsidR="005B10C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2.10)</w:t>
        </w:r>
      </w:ins>
      <w:ins w:id="194" w:author="Adam Cohen" w:date="2019-10-01T22:55:00Z">
        <w:r w:rsidR="00832FFD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.</w:t>
        </w:r>
      </w:ins>
      <w:ins w:id="195" w:author="Adam Cohen" w:date="2019-10-01T23:00:00Z">
        <w:r w:rsidR="005B10C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196" w:author="Adam Cohen" w:date="2019-10-01T23:09:00Z">
        <w:r w:rsidR="005B10C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197" w:author="Adam Cohen" w:date="2019-10-01T23:10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Among the 20 comparisons between different shame outputs, </w:t>
        </w:r>
      </w:ins>
      <w:ins w:id="198" w:author="Adam Cohen" w:date="2019-10-01T23:11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the evidence favored the alternative of a correlation relative to the null of no correlation </w:t>
        </w:r>
      </w:ins>
      <w:ins w:id="199" w:author="Adam Cohen" w:date="2019-10-01T23:12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for </w:t>
        </w:r>
      </w:ins>
      <w:ins w:id="200" w:author="Adam Cohen" w:date="2019-10-01T23:21:00Z">
        <w:r w:rsidR="00BE394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ten</w:t>
        </w:r>
      </w:ins>
      <w:ins w:id="201" w:author="Adam Cohen" w:date="2019-10-01T23:12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pairs </w:t>
        </w:r>
      </w:ins>
      <w:ins w:id="202" w:author="Adam Cohen" w:date="2019-10-01T23:11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(</w:t>
        </w:r>
        <w:r w:rsidR="00472556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</w:t>
        </w:r>
        <w:r w:rsidR="00472556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472556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203" w:author="Adam Cohen" w:date="2019-10-01T23:15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between</w:t>
        </w:r>
      </w:ins>
      <w:ins w:id="204" w:author="Adam Cohen" w:date="2019-10-01T23:11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205" w:author="Adam Cohen" w:date="2019-10-01T23:14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3.3 </w:t>
        </w:r>
      </w:ins>
      <w:ins w:id="206" w:author="Adam Cohen" w:date="2019-10-01T23:15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and</w:t>
        </w:r>
      </w:ins>
      <w:ins w:id="207" w:author="Adam Cohen" w:date="2019-10-01T23:11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208" w:author="Adam Cohen" w:date="2019-10-01T23:14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1.03e</w:t>
        </w:r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perscript"/>
            <w:lang w:val="en-US"/>
          </w:rPr>
          <w:t>3</w:t>
        </w:r>
      </w:ins>
      <w:ins w:id="209" w:author="Adam Cohen" w:date="2019-10-01T23:11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)</w:t>
        </w:r>
      </w:ins>
      <w:ins w:id="210" w:author="Adam Cohen" w:date="2019-10-01T23:12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,</w:t>
        </w:r>
      </w:ins>
      <w:ins w:id="211" w:author="Adam Cohen" w:date="2019-10-01T23:11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212" w:author="Adam Cohen" w:date="2019-10-01T23:12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was indeterminate for </w:t>
        </w:r>
      </w:ins>
      <w:ins w:id="213" w:author="Adam Cohen" w:date="2019-10-01T23:21:00Z">
        <w:r w:rsidR="00BE394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seven</w:t>
        </w:r>
      </w:ins>
      <w:ins w:id="214" w:author="Adam Cohen" w:date="2019-10-01T23:12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pairs (</w:t>
        </w:r>
      </w:ins>
      <w:ins w:id="215" w:author="Adam Cohen" w:date="2019-10-01T23:15:00Z">
        <w:r w:rsidR="00472556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</w:t>
        </w:r>
        <w:r w:rsidR="00472556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472556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lastRenderedPageBreak/>
          <w:t>between</w:t>
        </w:r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216" w:author="Adam Cohen" w:date="2019-10-01T23:17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0.3</w:t>
        </w:r>
      </w:ins>
      <w:ins w:id="217" w:author="Adam Cohen" w:date="2019-10-01T23:24:00Z">
        <w:r w:rsidR="00BE394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8</w:t>
        </w:r>
      </w:ins>
      <w:ins w:id="218" w:author="Adam Cohen" w:date="2019-10-01T23:15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and</w:t>
        </w:r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219" w:author="Adam Cohen" w:date="2019-10-01T23:25:00Z">
        <w:r w:rsidR="00BE394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1.19</w:t>
        </w:r>
      </w:ins>
      <w:proofErr w:type="gramStart"/>
      <w:ins w:id="220" w:author="Adam Cohen" w:date="2019-10-01T23:12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)</w:t>
        </w:r>
      </w:ins>
      <w:ins w:id="221" w:author="Adam Cohen" w:date="2019-10-01T23:26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,</w:t>
        </w:r>
      </w:ins>
      <w:ins w:id="222" w:author="Adam Cohen" w:date="2019-10-01T23:12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and</w:t>
        </w:r>
        <w:proofErr w:type="gramEnd"/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favored the </w:t>
        </w:r>
      </w:ins>
      <w:ins w:id="223" w:author="Adam Cohen" w:date="2019-10-01T23:09:00Z">
        <w:r w:rsidR="005B10C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null</w:t>
        </w:r>
      </w:ins>
      <w:ins w:id="224" w:author="Adam Cohen" w:date="2019-10-01T23:12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relative to the alternative for </w:t>
        </w:r>
      </w:ins>
      <w:ins w:id="225" w:author="Adam Cohen" w:date="2019-10-01T23:21:00Z">
        <w:r w:rsidR="00BE394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three</w:t>
        </w:r>
      </w:ins>
      <w:ins w:id="226" w:author="Adam Cohen" w:date="2019-10-01T23:12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pairs (</w:t>
        </w:r>
      </w:ins>
      <w:ins w:id="227" w:author="Adam Cohen" w:date="2019-10-01T23:23:00Z">
        <w:r w:rsidR="00BE3944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BE394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</w:t>
        </w:r>
        <w:r w:rsidR="00BE3944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BE3944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BE394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between 0.3</w:t>
        </w:r>
      </w:ins>
      <w:ins w:id="228" w:author="Adam Cohen" w:date="2019-10-01T23:24:00Z">
        <w:r w:rsidR="00BE394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10</w:t>
        </w:r>
      </w:ins>
      <w:ins w:id="229" w:author="Adam Cohen" w:date="2019-10-01T23:23:00Z">
        <w:r w:rsidR="00BE394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and 0.</w:t>
        </w:r>
      </w:ins>
      <w:ins w:id="230" w:author="Adam Cohen" w:date="2019-10-01T23:24:00Z">
        <w:r w:rsidR="00BE394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326</w:t>
        </w:r>
      </w:ins>
      <w:ins w:id="231" w:author="Adam Cohen" w:date="2019-10-01T23:12:00Z">
        <w:r w:rsidR="0047255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).</w:t>
        </w:r>
      </w:ins>
    </w:p>
    <w:p w14:paraId="5AC4DC6F" w14:textId="134F2B15" w:rsidR="00CF2E8C" w:rsidRDefault="00FA1CA3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Does </w:t>
      </w:r>
      <w:r w:rsidR="00DC213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intensity </w:t>
      </w: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of </w:t>
      </w:r>
      <w:r w:rsidR="009153D3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de</w:t>
      </w: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valuation in one country </w:t>
      </w:r>
      <w:r w:rsidR="00530376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correlate positively with </w:t>
      </w:r>
      <w:r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intensities of</w:t>
      </w:r>
      <w:r w:rsidR="00C04B8C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 outputs of shame in the other country?</w:t>
      </w:r>
      <w:r w:rsidR="0097270C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 xml:space="preserve"> </w:t>
      </w:r>
      <w:r w:rsidR="0097270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 general, yes.</w:t>
      </w:r>
      <w:r w:rsidR="00C14A6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Indian participants’ ratings of </w:t>
      </w:r>
      <w:r w:rsidR="004533F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r w:rsidR="004533F0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valuation</w:t>
      </w:r>
      <w:r w:rsidR="004533F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correlated posi</w:t>
      </w:r>
      <w:r w:rsidR="0051469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tively with American participants’ ratings of </w:t>
      </w:r>
      <w:r w:rsidR="00C8327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r w:rsidR="00C83277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hame feeling</w:t>
      </w:r>
      <w:r w:rsidR="00C8327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h</w:t>
      </w:r>
      <w:r w:rsidR="00C83277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ide</w:t>
      </w:r>
      <w:r w:rsidR="00C8327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lie, d</w:t>
      </w:r>
      <w:r w:rsidR="00C83277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estroy evidence</w:t>
      </w:r>
      <w:r w:rsidR="00C8327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and t</w:t>
      </w:r>
      <w:r w:rsidR="00C83277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hreaten witness</w:t>
      </w:r>
      <w:r w:rsidR="0011109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  <w:r w:rsidR="00111092" w:rsidRPr="00DB176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111092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mean </w:t>
      </w:r>
      <w:r w:rsidR="00111092" w:rsidRPr="007621E2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111092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DE4EB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71</w:t>
      </w:r>
      <w:r w:rsidR="00111092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(SD = .</w:t>
      </w:r>
      <w:r w:rsidR="0083303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05</w:t>
      </w:r>
      <w:r w:rsidR="00111092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minimum </w:t>
      </w:r>
      <w:r w:rsidR="00111092" w:rsidRPr="007621E2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111092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5219A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65</w:t>
      </w:r>
      <w:r w:rsidR="00111092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maximum </w:t>
      </w:r>
      <w:r w:rsidR="00111092" w:rsidRPr="007621E2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111092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11109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7</w:t>
      </w:r>
      <w:r w:rsidR="005219A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6</w:t>
      </w:r>
      <w:r w:rsidR="00111092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; N </w:t>
      </w:r>
      <w:r w:rsidR="00111092" w:rsidRPr="007621E2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111092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values = </w:t>
      </w:r>
      <w:r w:rsidR="00A707D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5</w:t>
      </w:r>
      <w:r w:rsidR="00111092" w:rsidRPr="007621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); </w:t>
      </w:r>
      <w:r w:rsidR="00111092" w:rsidRPr="00FC2E75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111092" w:rsidRPr="00FC2E7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values = </w:t>
      </w:r>
      <w:r w:rsidR="0011109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.0000</w:t>
      </w:r>
      <w:r w:rsidR="000A0AC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04</w:t>
      </w:r>
      <w:r w:rsidR="00111092" w:rsidRPr="00FC2E7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–.</w:t>
      </w:r>
      <w:r w:rsidR="00507E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0003</w:t>
      </w:r>
      <w:r w:rsidR="00111092" w:rsidRPr="002344F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B467B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6515F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 addition, </w:t>
      </w:r>
      <w:r w:rsidR="00D63F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American participants’ ratings of de</w:t>
      </w:r>
      <w:r w:rsidR="00D63FE5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valuation</w:t>
      </w:r>
      <w:r w:rsidR="00D63F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correlated positively with </w:t>
      </w:r>
      <w:r w:rsidR="00427A4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Indian</w:t>
      </w:r>
      <w:r w:rsidR="00D63F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participants’ ratings of s</w:t>
      </w:r>
      <w:r w:rsidR="00D63FE5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hame feeling</w:t>
      </w:r>
      <w:r w:rsidR="00C4329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="00C4329C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C4329C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F462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6</w:t>
      </w:r>
      <w:r w:rsidR="00C4329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4</w:t>
      </w:r>
      <w:r w:rsidR="00C4329C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C4329C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C4329C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C4329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.00</w:t>
      </w:r>
      <w:r w:rsidR="00F462B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03</w:t>
      </w:r>
      <w:r w:rsidR="00C4329C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D63F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h</w:t>
      </w:r>
      <w:r w:rsidR="00D63FE5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ide</w:t>
      </w:r>
      <w:r w:rsidR="00C4329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="00C4329C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C4329C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C4329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54</w:t>
      </w:r>
      <w:r w:rsidR="00C4329C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C4329C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C4329C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C4329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.00</w:t>
      </w:r>
      <w:r w:rsidR="00AE336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</w:t>
      </w:r>
      <w:r w:rsidR="00C4329C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D63F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and t</w:t>
      </w:r>
      <w:r w:rsidR="00D63FE5" w:rsidRPr="00C4068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hreaten witness</w:t>
      </w:r>
      <w:r w:rsidR="00C4329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="00C4329C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C4329C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3C31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4</w:t>
      </w:r>
      <w:r w:rsidR="00C4329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4</w:t>
      </w:r>
      <w:r w:rsidR="00C4329C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C4329C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C4329C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C4329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.0</w:t>
      </w:r>
      <w:r w:rsidR="003C31A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2</w:t>
      </w:r>
      <w:r w:rsidR="00C4329C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0C74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but not</w:t>
      </w:r>
      <w:r w:rsidR="006B395E" w:rsidRPr="006B395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6B395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with Indian participants’ ratings of</w:t>
      </w:r>
      <w:r w:rsidR="00AE1A6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lie </w:t>
      </w:r>
      <w:r w:rsidR="003A555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r w:rsidR="003A5552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3A555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A364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27</w:t>
      </w:r>
      <w:r w:rsidR="003A555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3A5552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3A555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3A555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A364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18</w:t>
      </w:r>
      <w:r w:rsidR="003A555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3A555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AE1A6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or destroy evidence</w:t>
      </w:r>
      <w:r w:rsidR="003A555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="003A5552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r</w:t>
      </w:r>
      <w:r w:rsidR="003A555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.</w:t>
      </w:r>
      <w:r w:rsidR="00D651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31</w:t>
      </w:r>
      <w:r w:rsidR="003A555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3A5552" w:rsidRPr="00F0448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p</w:t>
      </w:r>
      <w:r w:rsidR="003A555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= </w:t>
      </w:r>
      <w:r w:rsidR="003A555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D651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11</w:t>
      </w:r>
      <w:r w:rsidR="003A5552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3A555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0C740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B9567F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To put some of this more vividly: One can accurately predict Indians’ </w:t>
      </w:r>
      <w:r w:rsidR="004B606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willingness to threaten </w:t>
      </w:r>
      <w:r w:rsidR="000B03F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 </w:t>
      </w:r>
      <w:r w:rsidR="004B606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witness of</w:t>
      </w:r>
      <w:r w:rsidR="0063266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 negative </w:t>
      </w:r>
      <w:r w:rsidR="00D1568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personal </w:t>
      </w:r>
      <w:r w:rsidR="00532C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characteristic </w:t>
      </w:r>
      <w:r w:rsidR="005A6C3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to prevent </w:t>
      </w:r>
      <w:r w:rsidR="0065066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the spread of that information </w:t>
      </w:r>
      <w:r w:rsidR="0063266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from</w:t>
      </w:r>
      <w:r w:rsidR="009713D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B9567F" w:rsidRPr="00F0448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Americans’ </w:t>
      </w:r>
      <w:r w:rsidR="005F424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devaluation</w:t>
      </w:r>
      <w:r w:rsidR="009713D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that </w:t>
      </w:r>
      <w:r w:rsidR="000836A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characteristic</w:t>
      </w:r>
      <w:r w:rsidR="009713D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75705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or</w:t>
      </w:r>
      <w:r w:rsidR="009713D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8E4A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Americans’ willingness to </w:t>
      </w:r>
      <w:r w:rsidR="00532C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lie </w:t>
      </w:r>
      <w:r w:rsidR="00FA4F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and </w:t>
      </w:r>
      <w:r w:rsidR="00532CDA" w:rsidRPr="005061D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deny that </w:t>
      </w:r>
      <w:r w:rsidR="00532C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 negative characteristic is true of them </w:t>
      </w:r>
      <w:r w:rsidR="008E4A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from </w:t>
      </w:r>
      <w:r w:rsidR="000836A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Indians’ </w:t>
      </w:r>
      <w:r w:rsidR="008E4AE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devaluation of that</w:t>
      </w:r>
      <w:r w:rsidR="00C6759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A57C0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characteristic.</w:t>
      </w:r>
      <w:r w:rsidR="00B74AD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BC583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All the cross</w:t>
      </w:r>
      <w:r w:rsidR="009E6A3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-country </w:t>
      </w:r>
      <w:r w:rsidR="00787E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correlations</w:t>
      </w:r>
      <w:r w:rsidR="009F5FB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(devaluation vs. devaluation, output vs. same output, output vs. different output)</w:t>
      </w:r>
      <w:r w:rsidR="003A00C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that are </w:t>
      </w:r>
      <w:r w:rsidR="0014769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significant </w:t>
      </w:r>
      <w:r w:rsidR="0072210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at P &lt; .05 </w:t>
      </w:r>
      <w:r w:rsidR="00ED71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also </w:t>
      </w:r>
      <w:r w:rsidR="0072210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remain significant at</w:t>
      </w:r>
      <w:r w:rsidR="00296F7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296F7E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FDR</w:t>
      </w:r>
      <w:r w:rsidR="00296F7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296F7E" w:rsidRPr="00F949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 &lt; 0.05</w:t>
      </w:r>
      <w:r w:rsidR="00A96A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except for the </w:t>
      </w:r>
      <w:r w:rsidR="00D918E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US </w:t>
      </w:r>
      <w:r w:rsidR="00A96A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lie vs. </w:t>
      </w:r>
      <w:r w:rsidR="00D918E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India </w:t>
      </w:r>
      <w:r w:rsidR="00A96A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lie </w:t>
      </w:r>
      <w:r w:rsidR="00AC306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correlation</w:t>
      </w:r>
      <w:r w:rsidR="00A96AD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72210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ins w:id="232" w:author="Adam Cohen" w:date="2019-10-01T23:27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The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experimental 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hypothes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e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 that </w:t>
        </w:r>
        <w:r w:rsidR="00714898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the intensity of audience devaluation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233" w:author="Adam Cohen" w:date="2019-10-01T23:28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in the US</w:t>
        </w:r>
      </w:ins>
      <w:ins w:id="234" w:author="Adam Cohen" w:date="2019-10-01T23:27:00Z">
        <w:r w:rsidR="00714898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correlate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</w:t>
        </w:r>
        <w:r w:rsidR="00714898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with the intensities of the five outputs of the shame system </w:t>
        </w:r>
      </w:ins>
      <w:ins w:id="235" w:author="Adam Cohen" w:date="2019-10-01T23:28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in India </w:t>
        </w:r>
      </w:ins>
      <w:ins w:id="236" w:author="Adam Cohen" w:date="2019-10-01T23:27:00Z"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was more likely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than the null that there was no correlation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237" w:author="Adam Cohen" w:date="2019-10-01T23:29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for some of the shame outputs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(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shame feeling: 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14898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102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; hide: 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14898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14.5</w:t>
        </w:r>
      </w:ins>
      <w:ins w:id="238" w:author="Adam Cohen" w:date="2019-10-01T23:30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) and indeterminate for others</w:t>
        </w:r>
      </w:ins>
      <w:ins w:id="239" w:author="Adam Cohen" w:date="2019-10-01T23:29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240" w:author="Adam Cohen" w:date="2019-10-01T23:30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(</w:t>
        </w:r>
      </w:ins>
      <w:ins w:id="241" w:author="Adam Cohen" w:date="2019-10-01T23:29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lie: 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14898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242" w:author="Adam Cohen" w:date="2019-10-01T23:30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0.55</w:t>
        </w:r>
      </w:ins>
      <w:ins w:id="243" w:author="Adam Cohen" w:date="2019-10-01T23:29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; destroy: 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14898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244" w:author="Adam Cohen" w:date="2019-10-01T23:30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0.79</w:t>
        </w:r>
      </w:ins>
      <w:ins w:id="245" w:author="Adam Cohen" w:date="2019-10-01T23:29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; threaten: 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714898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=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246" w:author="Adam Cohen" w:date="2019-10-01T23:31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2.69</w:t>
        </w:r>
      </w:ins>
      <w:ins w:id="247" w:author="Adam Cohen" w:date="2019-10-01T23:29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)</w:t>
        </w:r>
      </w:ins>
      <w:ins w:id="248" w:author="Adam Cohen" w:date="2019-10-01T23:27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. </w:t>
        </w:r>
      </w:ins>
      <w:ins w:id="249" w:author="Adam Cohen" w:date="2019-10-01T23:31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The</w:t>
        </w:r>
      </w:ins>
      <w:ins w:id="250" w:author="Adam Cohen" w:date="2019-10-01T23:27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experimental 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hypothes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e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s that </w:t>
        </w:r>
        <w:r w:rsidR="00714898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the intensity of audience devaluation </w:t>
        </w:r>
      </w:ins>
      <w:ins w:id="251" w:author="Adam Cohen" w:date="2019-10-01T23:31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in India </w:t>
        </w:r>
      </w:ins>
      <w:ins w:id="252" w:author="Adam Cohen" w:date="2019-10-01T23:27:00Z">
        <w:r w:rsidR="00714898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correlate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</w:t>
        </w:r>
        <w:r w:rsidR="00714898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with the intensities of 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the five shame outputs</w:t>
        </w:r>
        <w:r w:rsidR="00714898" w:rsidRPr="00E52FCF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</w:ins>
      <w:ins w:id="253" w:author="Adam Cohen" w:date="2019-10-01T23:31:00Z"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in the US </w:t>
        </w:r>
      </w:ins>
      <w:ins w:id="254" w:author="Adam Cohen" w:date="2019-10-01T23:27:00Z"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was more likely</w:t>
        </w:r>
        <w:r w:rsidR="0071489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than the null that there was no correlation </w:t>
        </w:r>
        <w:r w:rsidR="00714898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(</w:t>
        </w:r>
      </w:ins>
      <w:ins w:id="255" w:author="Adam Cohen" w:date="2019-10-01T23:32:00Z">
        <w:r w:rsidR="00941F8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all </w:t>
        </w:r>
        <w:r w:rsidR="00941F86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BF</w:t>
        </w:r>
        <w:r w:rsidR="00941F8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s</w:t>
        </w:r>
        <w:r w:rsidR="00941F86" w:rsidRPr="007F553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vertAlign w:val="subscript"/>
            <w:lang w:val="en-US"/>
          </w:rPr>
          <w:t>10</w:t>
        </w:r>
        <w:r w:rsidR="00941F86" w:rsidRPr="001D301B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 xml:space="preserve"> </w:t>
        </w:r>
        <w:r w:rsidR="00941F86">
          <w:rPr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&gt; 137).</w:t>
        </w:r>
      </w:ins>
    </w:p>
    <w:p w14:paraId="4D496DA2" w14:textId="77777777" w:rsidR="008E4AE2" w:rsidRDefault="008E4AE2" w:rsidP="00B9567F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31C889DF" w14:textId="77777777" w:rsidR="00D63FE5" w:rsidRDefault="00D63FE5" w:rsidP="00FA1CA3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</w:pPr>
    </w:p>
    <w:p w14:paraId="755DF338" w14:textId="77777777" w:rsidR="00F85D18" w:rsidRDefault="00F85D18" w:rsidP="00FA1CA3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</w:pPr>
    </w:p>
    <w:p w14:paraId="3048A8ED" w14:textId="77777777" w:rsidR="00DB6120" w:rsidRDefault="00DB6120" w:rsidP="00DB6120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FC2E7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>RVC</w:t>
      </w:r>
    </w:p>
    <w:p w14:paraId="6E85500E" w14:textId="77777777" w:rsidR="00DB6120" w:rsidRDefault="00DB6120" w:rsidP="00DB6120">
      <w:pPr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</w:pPr>
    </w:p>
    <w:p w14:paraId="0B5D1FA0" w14:textId="77777777" w:rsidR="00DB6120" w:rsidRDefault="00DB6120" w:rsidP="00FA1CA3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</w:pPr>
      <w:bookmarkStart w:id="256" w:name="_GoBack"/>
      <w:bookmarkEnd w:id="256"/>
    </w:p>
    <w:p w14:paraId="0E92FE64" w14:textId="77777777" w:rsidR="00DB6120" w:rsidRDefault="00DB6120" w:rsidP="00FA1CA3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</w:pPr>
    </w:p>
    <w:p w14:paraId="0A5743AC" w14:textId="77777777" w:rsidR="00B830B3" w:rsidRDefault="00B830B3" w:rsidP="000729E7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</w:pPr>
    </w:p>
    <w:p w14:paraId="50CBE3EB" w14:textId="77777777" w:rsidR="00B830B3" w:rsidRDefault="00B830B3" w:rsidP="00FA1CA3">
      <w:pPr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</w:pPr>
    </w:p>
    <w:p w14:paraId="38F37E52" w14:textId="77777777" w:rsidR="00B830B3" w:rsidRDefault="00B830B3" w:rsidP="00FA1CA3">
      <w:pPr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</w:pPr>
    </w:p>
    <w:p w14:paraId="7041E25B" w14:textId="77777777" w:rsidR="00B830B3" w:rsidRDefault="00B830B3" w:rsidP="00FA1CA3">
      <w:pPr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</w:pPr>
    </w:p>
    <w:p w14:paraId="30A9E227" w14:textId="63AC08AF" w:rsidR="00F0448A" w:rsidRPr="000729E7" w:rsidRDefault="00F0448A" w:rsidP="00F0448A">
      <w:pPr>
        <w:rPr>
          <w:rFonts w:ascii="Times New Roman" w:hAnsi="Times New Roman" w:cs="Times New Roman"/>
          <w:sz w:val="24"/>
          <w:szCs w:val="24"/>
        </w:rPr>
      </w:pPr>
    </w:p>
    <w:sectPr w:rsidR="00F0448A" w:rsidRPr="0007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dam Cohen" w:date="2019-09-24T22:32:00Z" w:initials="AC">
    <w:p w14:paraId="40C055F7" w14:textId="1DEBDF66" w:rsidR="006D1860" w:rsidRDefault="006D1860">
      <w:pPr>
        <w:pStyle w:val="CommentText"/>
      </w:pPr>
      <w:r>
        <w:rPr>
          <w:rStyle w:val="CommentReference"/>
        </w:rPr>
        <w:annotationRef/>
      </w:r>
      <w:r>
        <w:t xml:space="preserve">Changed to </w:t>
      </w:r>
      <w:r w:rsidR="00590078">
        <w:t>“</w:t>
      </w:r>
      <w:r>
        <w:t>scale</w:t>
      </w:r>
      <w:r w:rsidR="00590078">
        <w:t>”</w:t>
      </w:r>
      <w:r>
        <w:t xml:space="preserve"> </w:t>
      </w:r>
      <w:r w:rsidR="00E007AD">
        <w:t>to avoid confusion</w:t>
      </w:r>
      <w:r w:rsidR="00590078">
        <w:t>, mostly having to do with the following:</w:t>
      </w:r>
      <w:r>
        <w:t xml:space="preserve"> 1) To call them conditions, there would need to be some variable that they’re conditions of – not clear what that would be. 2) The random assignment of participants makes it seem like these might be conditions, but th</w:t>
      </w:r>
      <w:r w:rsidR="00590078">
        <w:t xml:space="preserve">at’s </w:t>
      </w:r>
      <w:r w:rsidR="00590078">
        <w:t>misleadingly</w:t>
      </w:r>
      <w:r w:rsidR="00590078">
        <w:t xml:space="preserve"> b/c the</w:t>
      </w:r>
      <w:r>
        <w:t xml:space="preserve"> analysis isn’t over the Ps, it’s over the items. 3) Conditions invites the idea that this is an experiment or quasi-experiment, but most readers will see right away that it’s not. </w:t>
      </w:r>
    </w:p>
  </w:comment>
  <w:comment w:id="35" w:author="Adam Cohen" w:date="2019-10-01T21:39:00Z" w:initials="AC">
    <w:p w14:paraId="0DBC3EFD" w14:textId="7615610E" w:rsidR="00E007AD" w:rsidRDefault="00E007AD">
      <w:pPr>
        <w:pStyle w:val="CommentText"/>
      </w:pPr>
      <w:r>
        <w:rPr>
          <w:rStyle w:val="CommentReference"/>
        </w:rPr>
        <w:annotationRef/>
      </w:r>
      <w:r>
        <w:t xml:space="preserve">P’s from India either don’t have 1, 2, 6, and 7 keys </w:t>
      </w:r>
      <w:r w:rsidR="00590078">
        <w:t xml:space="preserve">on their keyboard </w:t>
      </w:r>
      <w:r>
        <w:t xml:space="preserve">or </w:t>
      </w:r>
      <w:r w:rsidR="00590078">
        <w:t xml:space="preserve">they </w:t>
      </w:r>
      <w:r>
        <w:t xml:space="preserve">don’t use the end of the scales much. It’s </w:t>
      </w:r>
      <w:proofErr w:type="gramStart"/>
      <w:r>
        <w:t>pretty extreme</w:t>
      </w:r>
      <w:proofErr w:type="gramEnd"/>
      <w:r>
        <w:t xml:space="preserve"> how few use the ends. </w:t>
      </w:r>
      <w:r w:rsidR="00590078">
        <w:t>Any idea w</w:t>
      </w:r>
      <w:r>
        <w:t>hat’s up with that?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C055F7" w15:done="0"/>
  <w15:commentEx w15:paraId="0DBC3E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C055F7" w16cid:durableId="2135180E"/>
  <w16cid:commentId w16cid:paraId="0DBC3EFD" w16cid:durableId="213E46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88ac8687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 Cohen">
    <w15:presenceInfo w15:providerId="AD" w15:userId="S::cohen9@hawaii.edu::6ec4cca6-60c9-4e00-b00d-decb227ea1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700"/>
    <w:rsid w:val="00002B78"/>
    <w:rsid w:val="0001182E"/>
    <w:rsid w:val="000133D6"/>
    <w:rsid w:val="00016A52"/>
    <w:rsid w:val="00016BBE"/>
    <w:rsid w:val="00016D9D"/>
    <w:rsid w:val="00022DE0"/>
    <w:rsid w:val="00024148"/>
    <w:rsid w:val="00024E17"/>
    <w:rsid w:val="000264F8"/>
    <w:rsid w:val="00026B03"/>
    <w:rsid w:val="00027744"/>
    <w:rsid w:val="00027F9D"/>
    <w:rsid w:val="00042DD4"/>
    <w:rsid w:val="00051C1D"/>
    <w:rsid w:val="000525E3"/>
    <w:rsid w:val="000549FA"/>
    <w:rsid w:val="0006095E"/>
    <w:rsid w:val="00062FB5"/>
    <w:rsid w:val="00065FD5"/>
    <w:rsid w:val="00071CA7"/>
    <w:rsid w:val="000729E7"/>
    <w:rsid w:val="00072B6B"/>
    <w:rsid w:val="00074EDE"/>
    <w:rsid w:val="000836A2"/>
    <w:rsid w:val="00086992"/>
    <w:rsid w:val="000911B9"/>
    <w:rsid w:val="00092260"/>
    <w:rsid w:val="00095543"/>
    <w:rsid w:val="000973FF"/>
    <w:rsid w:val="000A04AA"/>
    <w:rsid w:val="000A0ACE"/>
    <w:rsid w:val="000A0DF3"/>
    <w:rsid w:val="000A2106"/>
    <w:rsid w:val="000A44F0"/>
    <w:rsid w:val="000A5858"/>
    <w:rsid w:val="000A7068"/>
    <w:rsid w:val="000B03F0"/>
    <w:rsid w:val="000B0A73"/>
    <w:rsid w:val="000B0CF1"/>
    <w:rsid w:val="000B159D"/>
    <w:rsid w:val="000B3CFE"/>
    <w:rsid w:val="000B5C49"/>
    <w:rsid w:val="000B6DB5"/>
    <w:rsid w:val="000C2D1A"/>
    <w:rsid w:val="000C35AC"/>
    <w:rsid w:val="000C61E9"/>
    <w:rsid w:val="000C6755"/>
    <w:rsid w:val="000C7407"/>
    <w:rsid w:val="000D4024"/>
    <w:rsid w:val="000D5DB3"/>
    <w:rsid w:val="000D67C3"/>
    <w:rsid w:val="000E3C48"/>
    <w:rsid w:val="000E3E6C"/>
    <w:rsid w:val="000E5D5F"/>
    <w:rsid w:val="000F0E11"/>
    <w:rsid w:val="000F13E3"/>
    <w:rsid w:val="000F6868"/>
    <w:rsid w:val="00100DC2"/>
    <w:rsid w:val="001023A8"/>
    <w:rsid w:val="00104033"/>
    <w:rsid w:val="00104222"/>
    <w:rsid w:val="001044FA"/>
    <w:rsid w:val="00105E35"/>
    <w:rsid w:val="0010696D"/>
    <w:rsid w:val="0011009A"/>
    <w:rsid w:val="00110AFC"/>
    <w:rsid w:val="00111092"/>
    <w:rsid w:val="0011455C"/>
    <w:rsid w:val="001146DC"/>
    <w:rsid w:val="00117F19"/>
    <w:rsid w:val="00121C2D"/>
    <w:rsid w:val="0012229F"/>
    <w:rsid w:val="001227BE"/>
    <w:rsid w:val="00124220"/>
    <w:rsid w:val="00124C17"/>
    <w:rsid w:val="00131AA8"/>
    <w:rsid w:val="00131BB3"/>
    <w:rsid w:val="00131F79"/>
    <w:rsid w:val="00132098"/>
    <w:rsid w:val="00133BF5"/>
    <w:rsid w:val="00135C0E"/>
    <w:rsid w:val="001404DE"/>
    <w:rsid w:val="0014261C"/>
    <w:rsid w:val="0014769C"/>
    <w:rsid w:val="00152574"/>
    <w:rsid w:val="001530AA"/>
    <w:rsid w:val="0015310D"/>
    <w:rsid w:val="00161EBC"/>
    <w:rsid w:val="00162379"/>
    <w:rsid w:val="0016733C"/>
    <w:rsid w:val="00167634"/>
    <w:rsid w:val="00167839"/>
    <w:rsid w:val="001732BB"/>
    <w:rsid w:val="00175329"/>
    <w:rsid w:val="00176361"/>
    <w:rsid w:val="00176A9E"/>
    <w:rsid w:val="00176D65"/>
    <w:rsid w:val="00177384"/>
    <w:rsid w:val="001866E5"/>
    <w:rsid w:val="00192265"/>
    <w:rsid w:val="00192A34"/>
    <w:rsid w:val="00193F18"/>
    <w:rsid w:val="00195FCC"/>
    <w:rsid w:val="0019678A"/>
    <w:rsid w:val="00196E9B"/>
    <w:rsid w:val="00197B66"/>
    <w:rsid w:val="001A37A9"/>
    <w:rsid w:val="001A4C42"/>
    <w:rsid w:val="001A5E13"/>
    <w:rsid w:val="001A64D7"/>
    <w:rsid w:val="001A7A6B"/>
    <w:rsid w:val="001B30A9"/>
    <w:rsid w:val="001C4A5F"/>
    <w:rsid w:val="001C6AD7"/>
    <w:rsid w:val="001D301B"/>
    <w:rsid w:val="001D3A64"/>
    <w:rsid w:val="001D523B"/>
    <w:rsid w:val="001E0941"/>
    <w:rsid w:val="001E4041"/>
    <w:rsid w:val="001E4174"/>
    <w:rsid w:val="001F0C3A"/>
    <w:rsid w:val="001F24FC"/>
    <w:rsid w:val="002011CE"/>
    <w:rsid w:val="0020283B"/>
    <w:rsid w:val="00204461"/>
    <w:rsid w:val="002046E7"/>
    <w:rsid w:val="002055CB"/>
    <w:rsid w:val="00205D8A"/>
    <w:rsid w:val="00206733"/>
    <w:rsid w:val="00213883"/>
    <w:rsid w:val="002172F3"/>
    <w:rsid w:val="00224D51"/>
    <w:rsid w:val="00230487"/>
    <w:rsid w:val="00231528"/>
    <w:rsid w:val="00235631"/>
    <w:rsid w:val="00237657"/>
    <w:rsid w:val="002409A2"/>
    <w:rsid w:val="00241885"/>
    <w:rsid w:val="00241A20"/>
    <w:rsid w:val="00241B71"/>
    <w:rsid w:val="00242612"/>
    <w:rsid w:val="0024301C"/>
    <w:rsid w:val="00245831"/>
    <w:rsid w:val="0024647F"/>
    <w:rsid w:val="002541E6"/>
    <w:rsid w:val="00255351"/>
    <w:rsid w:val="00255380"/>
    <w:rsid w:val="00255634"/>
    <w:rsid w:val="00262D63"/>
    <w:rsid w:val="00267FB4"/>
    <w:rsid w:val="00274722"/>
    <w:rsid w:val="0027610B"/>
    <w:rsid w:val="002810C1"/>
    <w:rsid w:val="00282E6E"/>
    <w:rsid w:val="00283DB3"/>
    <w:rsid w:val="00295BA2"/>
    <w:rsid w:val="00296F7E"/>
    <w:rsid w:val="002A60EB"/>
    <w:rsid w:val="002B1CDA"/>
    <w:rsid w:val="002B59DA"/>
    <w:rsid w:val="002C203C"/>
    <w:rsid w:val="002C2067"/>
    <w:rsid w:val="002C36AB"/>
    <w:rsid w:val="002C54FB"/>
    <w:rsid w:val="002E0E22"/>
    <w:rsid w:val="002F2C1D"/>
    <w:rsid w:val="002F44DF"/>
    <w:rsid w:val="002F4A6E"/>
    <w:rsid w:val="00303B5D"/>
    <w:rsid w:val="00305D0F"/>
    <w:rsid w:val="00307BF4"/>
    <w:rsid w:val="00307C41"/>
    <w:rsid w:val="00311939"/>
    <w:rsid w:val="0031341E"/>
    <w:rsid w:val="00315927"/>
    <w:rsid w:val="0031654F"/>
    <w:rsid w:val="003203EF"/>
    <w:rsid w:val="003220E9"/>
    <w:rsid w:val="003234EC"/>
    <w:rsid w:val="00325C3B"/>
    <w:rsid w:val="00330F91"/>
    <w:rsid w:val="00332F07"/>
    <w:rsid w:val="00335CF6"/>
    <w:rsid w:val="00341629"/>
    <w:rsid w:val="0034274C"/>
    <w:rsid w:val="003458AC"/>
    <w:rsid w:val="00346545"/>
    <w:rsid w:val="00356CF2"/>
    <w:rsid w:val="00357800"/>
    <w:rsid w:val="00357AD9"/>
    <w:rsid w:val="00360C94"/>
    <w:rsid w:val="00361010"/>
    <w:rsid w:val="00362498"/>
    <w:rsid w:val="00362AA4"/>
    <w:rsid w:val="00362D9B"/>
    <w:rsid w:val="00364275"/>
    <w:rsid w:val="003676BD"/>
    <w:rsid w:val="00367928"/>
    <w:rsid w:val="00374B1C"/>
    <w:rsid w:val="00386755"/>
    <w:rsid w:val="0039127B"/>
    <w:rsid w:val="003944F4"/>
    <w:rsid w:val="00394A5F"/>
    <w:rsid w:val="003A00CB"/>
    <w:rsid w:val="003A4741"/>
    <w:rsid w:val="003A5552"/>
    <w:rsid w:val="003A65E8"/>
    <w:rsid w:val="003B0576"/>
    <w:rsid w:val="003B0910"/>
    <w:rsid w:val="003B1729"/>
    <w:rsid w:val="003B5EDC"/>
    <w:rsid w:val="003B65F8"/>
    <w:rsid w:val="003C31A4"/>
    <w:rsid w:val="003D0B08"/>
    <w:rsid w:val="003D22BF"/>
    <w:rsid w:val="003D2BD5"/>
    <w:rsid w:val="003D2C05"/>
    <w:rsid w:val="003D6700"/>
    <w:rsid w:val="003E0F59"/>
    <w:rsid w:val="003E18C0"/>
    <w:rsid w:val="003E4392"/>
    <w:rsid w:val="003E6037"/>
    <w:rsid w:val="003F07FC"/>
    <w:rsid w:val="003F16B4"/>
    <w:rsid w:val="003F4089"/>
    <w:rsid w:val="00400162"/>
    <w:rsid w:val="00400970"/>
    <w:rsid w:val="00400F2A"/>
    <w:rsid w:val="004115A1"/>
    <w:rsid w:val="004116F5"/>
    <w:rsid w:val="0041224C"/>
    <w:rsid w:val="00412FDF"/>
    <w:rsid w:val="00413ACC"/>
    <w:rsid w:val="0042259D"/>
    <w:rsid w:val="00423F45"/>
    <w:rsid w:val="00427680"/>
    <w:rsid w:val="00427892"/>
    <w:rsid w:val="00427A48"/>
    <w:rsid w:val="00434310"/>
    <w:rsid w:val="00437FFC"/>
    <w:rsid w:val="00440BCF"/>
    <w:rsid w:val="0044114B"/>
    <w:rsid w:val="00441757"/>
    <w:rsid w:val="004439EE"/>
    <w:rsid w:val="004533F0"/>
    <w:rsid w:val="00454DCE"/>
    <w:rsid w:val="00464021"/>
    <w:rsid w:val="00472556"/>
    <w:rsid w:val="00485359"/>
    <w:rsid w:val="0048549A"/>
    <w:rsid w:val="00486073"/>
    <w:rsid w:val="0049440E"/>
    <w:rsid w:val="0049506C"/>
    <w:rsid w:val="00496AB3"/>
    <w:rsid w:val="004A15E0"/>
    <w:rsid w:val="004A24FB"/>
    <w:rsid w:val="004A59E1"/>
    <w:rsid w:val="004B011D"/>
    <w:rsid w:val="004B354D"/>
    <w:rsid w:val="004B3FBE"/>
    <w:rsid w:val="004B4E9E"/>
    <w:rsid w:val="004B5B74"/>
    <w:rsid w:val="004B606C"/>
    <w:rsid w:val="004B769A"/>
    <w:rsid w:val="004C5464"/>
    <w:rsid w:val="004C74F9"/>
    <w:rsid w:val="004C756A"/>
    <w:rsid w:val="004D1C73"/>
    <w:rsid w:val="004D4D5E"/>
    <w:rsid w:val="004D6775"/>
    <w:rsid w:val="004D6FF4"/>
    <w:rsid w:val="004D7FD6"/>
    <w:rsid w:val="004E01F0"/>
    <w:rsid w:val="004E10C8"/>
    <w:rsid w:val="004E1CA9"/>
    <w:rsid w:val="004E5269"/>
    <w:rsid w:val="004E77D6"/>
    <w:rsid w:val="004E7AD5"/>
    <w:rsid w:val="004F0110"/>
    <w:rsid w:val="004F32B5"/>
    <w:rsid w:val="004F45C2"/>
    <w:rsid w:val="00500641"/>
    <w:rsid w:val="005041DC"/>
    <w:rsid w:val="00505E10"/>
    <w:rsid w:val="00507E94"/>
    <w:rsid w:val="00514052"/>
    <w:rsid w:val="0051469E"/>
    <w:rsid w:val="00516EBB"/>
    <w:rsid w:val="00517378"/>
    <w:rsid w:val="00517547"/>
    <w:rsid w:val="005219AB"/>
    <w:rsid w:val="005267D5"/>
    <w:rsid w:val="00530376"/>
    <w:rsid w:val="00531392"/>
    <w:rsid w:val="005321AD"/>
    <w:rsid w:val="00532CDA"/>
    <w:rsid w:val="00537F2F"/>
    <w:rsid w:val="00540DB3"/>
    <w:rsid w:val="0054287D"/>
    <w:rsid w:val="00542A22"/>
    <w:rsid w:val="00553BCB"/>
    <w:rsid w:val="0055584F"/>
    <w:rsid w:val="00562C0B"/>
    <w:rsid w:val="005660DA"/>
    <w:rsid w:val="00567829"/>
    <w:rsid w:val="00570EB7"/>
    <w:rsid w:val="0057344B"/>
    <w:rsid w:val="00574AE7"/>
    <w:rsid w:val="00574D1C"/>
    <w:rsid w:val="00575A2F"/>
    <w:rsid w:val="00576422"/>
    <w:rsid w:val="00576ACB"/>
    <w:rsid w:val="00577D55"/>
    <w:rsid w:val="005824E6"/>
    <w:rsid w:val="00584BFE"/>
    <w:rsid w:val="00584FC6"/>
    <w:rsid w:val="00585705"/>
    <w:rsid w:val="00587DCA"/>
    <w:rsid w:val="00590078"/>
    <w:rsid w:val="00590604"/>
    <w:rsid w:val="00594FE8"/>
    <w:rsid w:val="005964D8"/>
    <w:rsid w:val="00596ACF"/>
    <w:rsid w:val="00596CD4"/>
    <w:rsid w:val="005A0923"/>
    <w:rsid w:val="005A6C34"/>
    <w:rsid w:val="005A73E8"/>
    <w:rsid w:val="005A79D1"/>
    <w:rsid w:val="005B10C6"/>
    <w:rsid w:val="005B1945"/>
    <w:rsid w:val="005B1C88"/>
    <w:rsid w:val="005C1DC1"/>
    <w:rsid w:val="005C294C"/>
    <w:rsid w:val="005C5202"/>
    <w:rsid w:val="005C7A6D"/>
    <w:rsid w:val="005D1B27"/>
    <w:rsid w:val="005D30FE"/>
    <w:rsid w:val="005D438F"/>
    <w:rsid w:val="005D5FBC"/>
    <w:rsid w:val="005D6C43"/>
    <w:rsid w:val="005E01BE"/>
    <w:rsid w:val="005E3A0E"/>
    <w:rsid w:val="005E5189"/>
    <w:rsid w:val="005E56A4"/>
    <w:rsid w:val="005E5B95"/>
    <w:rsid w:val="005F0B42"/>
    <w:rsid w:val="005F18CF"/>
    <w:rsid w:val="005F2F26"/>
    <w:rsid w:val="005F424A"/>
    <w:rsid w:val="005F4F41"/>
    <w:rsid w:val="00602186"/>
    <w:rsid w:val="0060417C"/>
    <w:rsid w:val="00604EE6"/>
    <w:rsid w:val="00605A2D"/>
    <w:rsid w:val="00606DB7"/>
    <w:rsid w:val="006111A2"/>
    <w:rsid w:val="006121F4"/>
    <w:rsid w:val="00613175"/>
    <w:rsid w:val="00614F5F"/>
    <w:rsid w:val="00616D01"/>
    <w:rsid w:val="00624ECF"/>
    <w:rsid w:val="00630A87"/>
    <w:rsid w:val="00632667"/>
    <w:rsid w:val="006344D2"/>
    <w:rsid w:val="00634FC5"/>
    <w:rsid w:val="00635510"/>
    <w:rsid w:val="006372FD"/>
    <w:rsid w:val="00641D8B"/>
    <w:rsid w:val="0064576A"/>
    <w:rsid w:val="006501DD"/>
    <w:rsid w:val="0065066D"/>
    <w:rsid w:val="006515F0"/>
    <w:rsid w:val="00651DFE"/>
    <w:rsid w:val="00652883"/>
    <w:rsid w:val="00652E35"/>
    <w:rsid w:val="0065314F"/>
    <w:rsid w:val="006531CD"/>
    <w:rsid w:val="00656777"/>
    <w:rsid w:val="006600E0"/>
    <w:rsid w:val="00661316"/>
    <w:rsid w:val="00661D86"/>
    <w:rsid w:val="0066206C"/>
    <w:rsid w:val="00663AC4"/>
    <w:rsid w:val="00663F36"/>
    <w:rsid w:val="00665600"/>
    <w:rsid w:val="00670AA8"/>
    <w:rsid w:val="00674764"/>
    <w:rsid w:val="00684627"/>
    <w:rsid w:val="00687737"/>
    <w:rsid w:val="00690ED1"/>
    <w:rsid w:val="0069579C"/>
    <w:rsid w:val="00696A66"/>
    <w:rsid w:val="00697B4F"/>
    <w:rsid w:val="006A250D"/>
    <w:rsid w:val="006A56A2"/>
    <w:rsid w:val="006B395E"/>
    <w:rsid w:val="006B468F"/>
    <w:rsid w:val="006C052D"/>
    <w:rsid w:val="006C0FF1"/>
    <w:rsid w:val="006C1A1A"/>
    <w:rsid w:val="006C239C"/>
    <w:rsid w:val="006D1860"/>
    <w:rsid w:val="006D2398"/>
    <w:rsid w:val="006D3761"/>
    <w:rsid w:val="006D37F8"/>
    <w:rsid w:val="006D45A6"/>
    <w:rsid w:val="006D484F"/>
    <w:rsid w:val="006D6BBB"/>
    <w:rsid w:val="006D79CD"/>
    <w:rsid w:val="006E1638"/>
    <w:rsid w:val="006E165B"/>
    <w:rsid w:val="006E4501"/>
    <w:rsid w:val="006E721E"/>
    <w:rsid w:val="006F644D"/>
    <w:rsid w:val="006F6620"/>
    <w:rsid w:val="006F6804"/>
    <w:rsid w:val="00703F45"/>
    <w:rsid w:val="00707AF0"/>
    <w:rsid w:val="00712EB8"/>
    <w:rsid w:val="00714898"/>
    <w:rsid w:val="00716463"/>
    <w:rsid w:val="00717F1C"/>
    <w:rsid w:val="00722100"/>
    <w:rsid w:val="0072486C"/>
    <w:rsid w:val="00725D97"/>
    <w:rsid w:val="007410A2"/>
    <w:rsid w:val="007426E5"/>
    <w:rsid w:val="007457E9"/>
    <w:rsid w:val="00746F39"/>
    <w:rsid w:val="00750976"/>
    <w:rsid w:val="007551D1"/>
    <w:rsid w:val="007561A1"/>
    <w:rsid w:val="0075705F"/>
    <w:rsid w:val="00757ED9"/>
    <w:rsid w:val="007621E2"/>
    <w:rsid w:val="00763463"/>
    <w:rsid w:val="007669C2"/>
    <w:rsid w:val="007669ED"/>
    <w:rsid w:val="00766C01"/>
    <w:rsid w:val="007809FF"/>
    <w:rsid w:val="0078245A"/>
    <w:rsid w:val="007838CD"/>
    <w:rsid w:val="00787E54"/>
    <w:rsid w:val="00797D54"/>
    <w:rsid w:val="007A7459"/>
    <w:rsid w:val="007B0A33"/>
    <w:rsid w:val="007B36A5"/>
    <w:rsid w:val="007B461B"/>
    <w:rsid w:val="007B6863"/>
    <w:rsid w:val="007C024C"/>
    <w:rsid w:val="007C3292"/>
    <w:rsid w:val="007C45ED"/>
    <w:rsid w:val="007C56C6"/>
    <w:rsid w:val="007C7C67"/>
    <w:rsid w:val="007D0B0F"/>
    <w:rsid w:val="007F3880"/>
    <w:rsid w:val="008034C0"/>
    <w:rsid w:val="008124AD"/>
    <w:rsid w:val="008125C1"/>
    <w:rsid w:val="00812723"/>
    <w:rsid w:val="0081531B"/>
    <w:rsid w:val="0082631E"/>
    <w:rsid w:val="00827501"/>
    <w:rsid w:val="0082774C"/>
    <w:rsid w:val="00832FFD"/>
    <w:rsid w:val="0083303E"/>
    <w:rsid w:val="0083460A"/>
    <w:rsid w:val="008402D3"/>
    <w:rsid w:val="00842BE1"/>
    <w:rsid w:val="00862026"/>
    <w:rsid w:val="00867B3D"/>
    <w:rsid w:val="00871B3D"/>
    <w:rsid w:val="00874DD1"/>
    <w:rsid w:val="00875392"/>
    <w:rsid w:val="00884ED6"/>
    <w:rsid w:val="00892A6D"/>
    <w:rsid w:val="00893B42"/>
    <w:rsid w:val="00896CA8"/>
    <w:rsid w:val="008A62C3"/>
    <w:rsid w:val="008A6B78"/>
    <w:rsid w:val="008B3469"/>
    <w:rsid w:val="008C0CF4"/>
    <w:rsid w:val="008C2703"/>
    <w:rsid w:val="008D05F1"/>
    <w:rsid w:val="008D3B71"/>
    <w:rsid w:val="008E1C07"/>
    <w:rsid w:val="008E451C"/>
    <w:rsid w:val="008E4AE2"/>
    <w:rsid w:val="008E69E7"/>
    <w:rsid w:val="008F19E0"/>
    <w:rsid w:val="008F2AA4"/>
    <w:rsid w:val="008F3D9B"/>
    <w:rsid w:val="008F5362"/>
    <w:rsid w:val="008F5C81"/>
    <w:rsid w:val="00900076"/>
    <w:rsid w:val="0090076B"/>
    <w:rsid w:val="00900B77"/>
    <w:rsid w:val="00902EF5"/>
    <w:rsid w:val="00905F6B"/>
    <w:rsid w:val="00906951"/>
    <w:rsid w:val="009153D3"/>
    <w:rsid w:val="00923579"/>
    <w:rsid w:val="009240F1"/>
    <w:rsid w:val="0092433C"/>
    <w:rsid w:val="00926B06"/>
    <w:rsid w:val="00931587"/>
    <w:rsid w:val="009362C7"/>
    <w:rsid w:val="009369F6"/>
    <w:rsid w:val="00940C25"/>
    <w:rsid w:val="00940D1F"/>
    <w:rsid w:val="00941F86"/>
    <w:rsid w:val="0095029A"/>
    <w:rsid w:val="00950864"/>
    <w:rsid w:val="00952AF6"/>
    <w:rsid w:val="00963F11"/>
    <w:rsid w:val="00964A2D"/>
    <w:rsid w:val="009652AE"/>
    <w:rsid w:val="009713DF"/>
    <w:rsid w:val="0097270C"/>
    <w:rsid w:val="0097288C"/>
    <w:rsid w:val="00976A2F"/>
    <w:rsid w:val="00977259"/>
    <w:rsid w:val="00980219"/>
    <w:rsid w:val="009837AD"/>
    <w:rsid w:val="00984AA9"/>
    <w:rsid w:val="00985284"/>
    <w:rsid w:val="00985364"/>
    <w:rsid w:val="00985C06"/>
    <w:rsid w:val="009875AD"/>
    <w:rsid w:val="00992175"/>
    <w:rsid w:val="0099353A"/>
    <w:rsid w:val="009B2A84"/>
    <w:rsid w:val="009B3F88"/>
    <w:rsid w:val="009D61ED"/>
    <w:rsid w:val="009E2AC4"/>
    <w:rsid w:val="009E3334"/>
    <w:rsid w:val="009E4E34"/>
    <w:rsid w:val="009E5045"/>
    <w:rsid w:val="009E6A34"/>
    <w:rsid w:val="009E7479"/>
    <w:rsid w:val="009F442E"/>
    <w:rsid w:val="009F4B0F"/>
    <w:rsid w:val="009F59A1"/>
    <w:rsid w:val="009F5FB0"/>
    <w:rsid w:val="00A004B3"/>
    <w:rsid w:val="00A004C9"/>
    <w:rsid w:val="00A01B7E"/>
    <w:rsid w:val="00A02BE6"/>
    <w:rsid w:val="00A103C0"/>
    <w:rsid w:val="00A11FE6"/>
    <w:rsid w:val="00A13F59"/>
    <w:rsid w:val="00A143C8"/>
    <w:rsid w:val="00A15CE8"/>
    <w:rsid w:val="00A16A13"/>
    <w:rsid w:val="00A2139A"/>
    <w:rsid w:val="00A22182"/>
    <w:rsid w:val="00A24698"/>
    <w:rsid w:val="00A25521"/>
    <w:rsid w:val="00A25598"/>
    <w:rsid w:val="00A273F6"/>
    <w:rsid w:val="00A3176C"/>
    <w:rsid w:val="00A364C8"/>
    <w:rsid w:val="00A37667"/>
    <w:rsid w:val="00A44ED5"/>
    <w:rsid w:val="00A51484"/>
    <w:rsid w:val="00A51BC3"/>
    <w:rsid w:val="00A52313"/>
    <w:rsid w:val="00A536BB"/>
    <w:rsid w:val="00A56556"/>
    <w:rsid w:val="00A57C0A"/>
    <w:rsid w:val="00A57CE1"/>
    <w:rsid w:val="00A61C34"/>
    <w:rsid w:val="00A645BE"/>
    <w:rsid w:val="00A707D5"/>
    <w:rsid w:val="00A713A0"/>
    <w:rsid w:val="00A740B5"/>
    <w:rsid w:val="00A748CE"/>
    <w:rsid w:val="00A85966"/>
    <w:rsid w:val="00A930DA"/>
    <w:rsid w:val="00A940A3"/>
    <w:rsid w:val="00A94233"/>
    <w:rsid w:val="00A96ADA"/>
    <w:rsid w:val="00AA0DE7"/>
    <w:rsid w:val="00AA14B1"/>
    <w:rsid w:val="00AA4449"/>
    <w:rsid w:val="00AA625D"/>
    <w:rsid w:val="00AA67E3"/>
    <w:rsid w:val="00AA6E96"/>
    <w:rsid w:val="00AB0C00"/>
    <w:rsid w:val="00AB75E9"/>
    <w:rsid w:val="00AC1027"/>
    <w:rsid w:val="00AC26B7"/>
    <w:rsid w:val="00AC306E"/>
    <w:rsid w:val="00AC6826"/>
    <w:rsid w:val="00AC75FD"/>
    <w:rsid w:val="00AD731F"/>
    <w:rsid w:val="00AE0D17"/>
    <w:rsid w:val="00AE1A6B"/>
    <w:rsid w:val="00AE2F6A"/>
    <w:rsid w:val="00AE3368"/>
    <w:rsid w:val="00AE5D69"/>
    <w:rsid w:val="00AE7BB8"/>
    <w:rsid w:val="00AE7D69"/>
    <w:rsid w:val="00AF2808"/>
    <w:rsid w:val="00B014C1"/>
    <w:rsid w:val="00B028F3"/>
    <w:rsid w:val="00B02F96"/>
    <w:rsid w:val="00B07E02"/>
    <w:rsid w:val="00B11891"/>
    <w:rsid w:val="00B14461"/>
    <w:rsid w:val="00B156B0"/>
    <w:rsid w:val="00B1646A"/>
    <w:rsid w:val="00B20563"/>
    <w:rsid w:val="00B21D37"/>
    <w:rsid w:val="00B2260A"/>
    <w:rsid w:val="00B27516"/>
    <w:rsid w:val="00B27A66"/>
    <w:rsid w:val="00B30930"/>
    <w:rsid w:val="00B31976"/>
    <w:rsid w:val="00B36D55"/>
    <w:rsid w:val="00B4119E"/>
    <w:rsid w:val="00B467BA"/>
    <w:rsid w:val="00B46C54"/>
    <w:rsid w:val="00B51855"/>
    <w:rsid w:val="00B575B2"/>
    <w:rsid w:val="00B732CF"/>
    <w:rsid w:val="00B74AD5"/>
    <w:rsid w:val="00B75C14"/>
    <w:rsid w:val="00B76389"/>
    <w:rsid w:val="00B815AA"/>
    <w:rsid w:val="00B815E8"/>
    <w:rsid w:val="00B830B3"/>
    <w:rsid w:val="00B839D3"/>
    <w:rsid w:val="00B83EAE"/>
    <w:rsid w:val="00B849E6"/>
    <w:rsid w:val="00B84BFA"/>
    <w:rsid w:val="00B85128"/>
    <w:rsid w:val="00B869E3"/>
    <w:rsid w:val="00B90B5D"/>
    <w:rsid w:val="00B90B6E"/>
    <w:rsid w:val="00B9394B"/>
    <w:rsid w:val="00B9567F"/>
    <w:rsid w:val="00BA0C30"/>
    <w:rsid w:val="00BA159E"/>
    <w:rsid w:val="00BA2B34"/>
    <w:rsid w:val="00BA35EC"/>
    <w:rsid w:val="00BA64B5"/>
    <w:rsid w:val="00BA6610"/>
    <w:rsid w:val="00BB0CCA"/>
    <w:rsid w:val="00BC018E"/>
    <w:rsid w:val="00BC17A0"/>
    <w:rsid w:val="00BC23B1"/>
    <w:rsid w:val="00BC4D1D"/>
    <w:rsid w:val="00BC583A"/>
    <w:rsid w:val="00BD383E"/>
    <w:rsid w:val="00BD64C5"/>
    <w:rsid w:val="00BD7EE5"/>
    <w:rsid w:val="00BE2DB6"/>
    <w:rsid w:val="00BE3944"/>
    <w:rsid w:val="00BE715A"/>
    <w:rsid w:val="00BF24AA"/>
    <w:rsid w:val="00BF3420"/>
    <w:rsid w:val="00BF5008"/>
    <w:rsid w:val="00BF5FEF"/>
    <w:rsid w:val="00BF6ACA"/>
    <w:rsid w:val="00BF7A3C"/>
    <w:rsid w:val="00C00FD5"/>
    <w:rsid w:val="00C02130"/>
    <w:rsid w:val="00C02F05"/>
    <w:rsid w:val="00C04B8C"/>
    <w:rsid w:val="00C101B5"/>
    <w:rsid w:val="00C13753"/>
    <w:rsid w:val="00C14A60"/>
    <w:rsid w:val="00C1558C"/>
    <w:rsid w:val="00C21F76"/>
    <w:rsid w:val="00C40686"/>
    <w:rsid w:val="00C430DE"/>
    <w:rsid w:val="00C4329C"/>
    <w:rsid w:val="00C44E29"/>
    <w:rsid w:val="00C4762A"/>
    <w:rsid w:val="00C62C17"/>
    <w:rsid w:val="00C66C4B"/>
    <w:rsid w:val="00C67592"/>
    <w:rsid w:val="00C71FEC"/>
    <w:rsid w:val="00C83277"/>
    <w:rsid w:val="00C8596F"/>
    <w:rsid w:val="00C92DBE"/>
    <w:rsid w:val="00C9478C"/>
    <w:rsid w:val="00C94955"/>
    <w:rsid w:val="00C957D6"/>
    <w:rsid w:val="00C976B8"/>
    <w:rsid w:val="00C9780C"/>
    <w:rsid w:val="00CA4D06"/>
    <w:rsid w:val="00CA7E3A"/>
    <w:rsid w:val="00CB4906"/>
    <w:rsid w:val="00CC4628"/>
    <w:rsid w:val="00CC4EFE"/>
    <w:rsid w:val="00CD3EC5"/>
    <w:rsid w:val="00CD4D19"/>
    <w:rsid w:val="00CD567F"/>
    <w:rsid w:val="00CD755F"/>
    <w:rsid w:val="00CE3FF8"/>
    <w:rsid w:val="00CE7107"/>
    <w:rsid w:val="00CF2E8C"/>
    <w:rsid w:val="00CF58BA"/>
    <w:rsid w:val="00CF5E58"/>
    <w:rsid w:val="00D00A29"/>
    <w:rsid w:val="00D02057"/>
    <w:rsid w:val="00D04B30"/>
    <w:rsid w:val="00D108D0"/>
    <w:rsid w:val="00D109DB"/>
    <w:rsid w:val="00D15689"/>
    <w:rsid w:val="00D15D05"/>
    <w:rsid w:val="00D20E67"/>
    <w:rsid w:val="00D230A2"/>
    <w:rsid w:val="00D24AB1"/>
    <w:rsid w:val="00D3166D"/>
    <w:rsid w:val="00D31B78"/>
    <w:rsid w:val="00D31CD6"/>
    <w:rsid w:val="00D41452"/>
    <w:rsid w:val="00D45A49"/>
    <w:rsid w:val="00D46902"/>
    <w:rsid w:val="00D50D35"/>
    <w:rsid w:val="00D5496B"/>
    <w:rsid w:val="00D62826"/>
    <w:rsid w:val="00D63FE5"/>
    <w:rsid w:val="00D6400F"/>
    <w:rsid w:val="00D651A8"/>
    <w:rsid w:val="00D72408"/>
    <w:rsid w:val="00D7269E"/>
    <w:rsid w:val="00D72E9B"/>
    <w:rsid w:val="00D747DD"/>
    <w:rsid w:val="00D80F3D"/>
    <w:rsid w:val="00D810B4"/>
    <w:rsid w:val="00D822D3"/>
    <w:rsid w:val="00D839AC"/>
    <w:rsid w:val="00D84679"/>
    <w:rsid w:val="00D84866"/>
    <w:rsid w:val="00D8662A"/>
    <w:rsid w:val="00D9127A"/>
    <w:rsid w:val="00D918ED"/>
    <w:rsid w:val="00D937C9"/>
    <w:rsid w:val="00D94132"/>
    <w:rsid w:val="00DA3EBD"/>
    <w:rsid w:val="00DA5C19"/>
    <w:rsid w:val="00DB1769"/>
    <w:rsid w:val="00DB4911"/>
    <w:rsid w:val="00DB6120"/>
    <w:rsid w:val="00DC213F"/>
    <w:rsid w:val="00DC460A"/>
    <w:rsid w:val="00DC5418"/>
    <w:rsid w:val="00DC73B4"/>
    <w:rsid w:val="00DC7717"/>
    <w:rsid w:val="00DD00DE"/>
    <w:rsid w:val="00DD02DE"/>
    <w:rsid w:val="00DD296F"/>
    <w:rsid w:val="00DD3947"/>
    <w:rsid w:val="00DD4AE7"/>
    <w:rsid w:val="00DD7AB7"/>
    <w:rsid w:val="00DE12AE"/>
    <w:rsid w:val="00DE2B24"/>
    <w:rsid w:val="00DE4EB8"/>
    <w:rsid w:val="00DE7CA8"/>
    <w:rsid w:val="00DF6FE4"/>
    <w:rsid w:val="00E007AD"/>
    <w:rsid w:val="00E07DC6"/>
    <w:rsid w:val="00E14D1B"/>
    <w:rsid w:val="00E15A8D"/>
    <w:rsid w:val="00E169B8"/>
    <w:rsid w:val="00E17032"/>
    <w:rsid w:val="00E17FEA"/>
    <w:rsid w:val="00E24E54"/>
    <w:rsid w:val="00E2678C"/>
    <w:rsid w:val="00E3482B"/>
    <w:rsid w:val="00E426DD"/>
    <w:rsid w:val="00E43081"/>
    <w:rsid w:val="00E43128"/>
    <w:rsid w:val="00E47538"/>
    <w:rsid w:val="00E529B2"/>
    <w:rsid w:val="00E52FCF"/>
    <w:rsid w:val="00E544EC"/>
    <w:rsid w:val="00E6569D"/>
    <w:rsid w:val="00E65F69"/>
    <w:rsid w:val="00E71476"/>
    <w:rsid w:val="00E7205B"/>
    <w:rsid w:val="00E723DA"/>
    <w:rsid w:val="00E73655"/>
    <w:rsid w:val="00E76126"/>
    <w:rsid w:val="00E81378"/>
    <w:rsid w:val="00E83216"/>
    <w:rsid w:val="00E84410"/>
    <w:rsid w:val="00E9518B"/>
    <w:rsid w:val="00EA767D"/>
    <w:rsid w:val="00EB090A"/>
    <w:rsid w:val="00EB3370"/>
    <w:rsid w:val="00EB6F81"/>
    <w:rsid w:val="00EB71B4"/>
    <w:rsid w:val="00EC545B"/>
    <w:rsid w:val="00EC5BF6"/>
    <w:rsid w:val="00ED7187"/>
    <w:rsid w:val="00EE6C41"/>
    <w:rsid w:val="00EF08D2"/>
    <w:rsid w:val="00EF2D31"/>
    <w:rsid w:val="00EF589B"/>
    <w:rsid w:val="00F0448A"/>
    <w:rsid w:val="00F04699"/>
    <w:rsid w:val="00F05E71"/>
    <w:rsid w:val="00F05FCB"/>
    <w:rsid w:val="00F12350"/>
    <w:rsid w:val="00F144CA"/>
    <w:rsid w:val="00F15C20"/>
    <w:rsid w:val="00F173FB"/>
    <w:rsid w:val="00F3412F"/>
    <w:rsid w:val="00F4209B"/>
    <w:rsid w:val="00F45997"/>
    <w:rsid w:val="00F462B7"/>
    <w:rsid w:val="00F50A28"/>
    <w:rsid w:val="00F52121"/>
    <w:rsid w:val="00F54A8A"/>
    <w:rsid w:val="00F55B93"/>
    <w:rsid w:val="00F662FD"/>
    <w:rsid w:val="00F66FA0"/>
    <w:rsid w:val="00F74203"/>
    <w:rsid w:val="00F8056E"/>
    <w:rsid w:val="00F80EC9"/>
    <w:rsid w:val="00F85D18"/>
    <w:rsid w:val="00F92FE4"/>
    <w:rsid w:val="00F9672D"/>
    <w:rsid w:val="00FA1CA3"/>
    <w:rsid w:val="00FA4F4B"/>
    <w:rsid w:val="00FA5740"/>
    <w:rsid w:val="00FB0818"/>
    <w:rsid w:val="00FB2A27"/>
    <w:rsid w:val="00FB351F"/>
    <w:rsid w:val="00FB79DC"/>
    <w:rsid w:val="00FB7F46"/>
    <w:rsid w:val="00FC064C"/>
    <w:rsid w:val="00FC10CB"/>
    <w:rsid w:val="00FC64CA"/>
    <w:rsid w:val="00FC7C7B"/>
    <w:rsid w:val="00FD4E06"/>
    <w:rsid w:val="00FD5A65"/>
    <w:rsid w:val="00FD716C"/>
    <w:rsid w:val="00FD7D68"/>
    <w:rsid w:val="00FE03D1"/>
    <w:rsid w:val="00FE25A9"/>
    <w:rsid w:val="00FE40F8"/>
    <w:rsid w:val="00FE4D78"/>
    <w:rsid w:val="00FF19C7"/>
    <w:rsid w:val="00FF5CA7"/>
    <w:rsid w:val="00FF6887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1518"/>
  <w15:chartTrackingRefBased/>
  <w15:docId w15:val="{BFEEACB6-7CA4-44A1-9AE8-4F28436E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48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008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D18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8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86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8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860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2808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Univesité de Montréal</Company>
  <LinksUpToDate>false</LinksUpToDate>
  <CharactersWithSpaces>18777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Sznycer Daniel</dc:creator>
  <cp:keywords/>
  <dc:description/>
  <cp:lastModifiedBy>Adam Cohen</cp:lastModifiedBy>
  <cp:revision>1194</cp:revision>
  <dcterms:created xsi:type="dcterms:W3CDTF">2019-09-19T18:15:00Z</dcterms:created>
  <dcterms:modified xsi:type="dcterms:W3CDTF">2019-10-02T09:34:00Z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id="2RYTXIj8"/&gt;&lt;style id="http://www.zotero.org/styles/apa" locale="en-US" hasBibliography="1" bibliographyStyleHasBeenSet="0"/&gt;&lt;prefs&gt;&lt;pref name="fieldType" value="Field"/&gt;&lt;/prefs&gt;&lt;/data&gt;</vt:lpwstr>
  </property>
</Properties>
</file>