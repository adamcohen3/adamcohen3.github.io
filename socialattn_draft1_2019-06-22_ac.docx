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FE2CE" w14:textId="77777777" w:rsidR="00087869" w:rsidRPr="0027132C" w:rsidRDefault="00087869" w:rsidP="00087869">
      <w:pPr>
        <w:keepNext/>
        <w:jc w:val="center"/>
        <w:rPr>
          <w:rFonts w:ascii="Times New Roman" w:hAnsi="Times New Roman" w:cs="Times New Roman"/>
          <w:sz w:val="24"/>
          <w:szCs w:val="24"/>
        </w:rPr>
      </w:pPr>
    </w:p>
    <w:p w14:paraId="1C5CDA18" w14:textId="77777777" w:rsidR="00087869" w:rsidRPr="0027132C" w:rsidRDefault="00087869" w:rsidP="00087869">
      <w:pPr>
        <w:keepNext/>
        <w:spacing w:line="480" w:lineRule="auto"/>
        <w:rPr>
          <w:rFonts w:ascii="Times New Roman" w:hAnsi="Times New Roman" w:cs="Times New Roman"/>
          <w:sz w:val="24"/>
          <w:szCs w:val="24"/>
        </w:rPr>
      </w:pPr>
    </w:p>
    <w:p w14:paraId="31279BB8" w14:textId="77777777" w:rsidR="00087869" w:rsidRPr="0027132C" w:rsidRDefault="00087869" w:rsidP="00087869">
      <w:pPr>
        <w:keepNext/>
        <w:spacing w:line="480" w:lineRule="auto"/>
        <w:rPr>
          <w:rFonts w:ascii="Times New Roman" w:hAnsi="Times New Roman" w:cs="Times New Roman"/>
          <w:sz w:val="24"/>
          <w:szCs w:val="24"/>
        </w:rPr>
      </w:pPr>
    </w:p>
    <w:p w14:paraId="578DA2E1" w14:textId="77777777" w:rsidR="00087869" w:rsidRPr="0027132C" w:rsidRDefault="00087869" w:rsidP="00087869">
      <w:pPr>
        <w:keepNext/>
        <w:spacing w:line="480" w:lineRule="auto"/>
        <w:rPr>
          <w:rFonts w:ascii="Times New Roman" w:hAnsi="Times New Roman" w:cs="Times New Roman"/>
          <w:sz w:val="24"/>
          <w:szCs w:val="24"/>
        </w:rPr>
      </w:pPr>
    </w:p>
    <w:p w14:paraId="6FAE850D" w14:textId="77777777" w:rsidR="00087869" w:rsidRPr="0027132C" w:rsidRDefault="00087869" w:rsidP="00087869">
      <w:pPr>
        <w:keepNext/>
        <w:spacing w:line="480" w:lineRule="auto"/>
        <w:rPr>
          <w:rFonts w:ascii="Times New Roman" w:hAnsi="Times New Roman" w:cs="Times New Roman"/>
          <w:sz w:val="24"/>
          <w:szCs w:val="24"/>
        </w:rPr>
      </w:pPr>
    </w:p>
    <w:p w14:paraId="15333278" w14:textId="77777777" w:rsidR="00087869" w:rsidRPr="0027132C" w:rsidRDefault="00087869" w:rsidP="00087869">
      <w:pPr>
        <w:keepNext/>
        <w:spacing w:line="480" w:lineRule="auto"/>
        <w:rPr>
          <w:rFonts w:ascii="Times New Roman" w:hAnsi="Times New Roman" w:cs="Times New Roman"/>
          <w:sz w:val="24"/>
          <w:szCs w:val="24"/>
        </w:rPr>
      </w:pPr>
    </w:p>
    <w:p w14:paraId="6823EB0D" w14:textId="77777777" w:rsidR="00087869" w:rsidRPr="0027132C" w:rsidRDefault="00087869" w:rsidP="00087869">
      <w:pPr>
        <w:keepNext/>
        <w:spacing w:line="480" w:lineRule="auto"/>
        <w:rPr>
          <w:rFonts w:ascii="Times New Roman" w:hAnsi="Times New Roman" w:cs="Times New Roman"/>
          <w:sz w:val="24"/>
          <w:szCs w:val="24"/>
        </w:rPr>
      </w:pPr>
    </w:p>
    <w:p w14:paraId="44FD3A2C" w14:textId="77777777" w:rsidR="00087869" w:rsidRPr="0027132C" w:rsidRDefault="00087869" w:rsidP="00087869">
      <w:pPr>
        <w:keepNext/>
        <w:spacing w:line="480" w:lineRule="auto"/>
        <w:rPr>
          <w:rFonts w:ascii="Times New Roman" w:hAnsi="Times New Roman" w:cs="Times New Roman"/>
          <w:sz w:val="24"/>
          <w:szCs w:val="24"/>
        </w:rPr>
      </w:pPr>
    </w:p>
    <w:p w14:paraId="06839821" w14:textId="77777777" w:rsidR="003A329D" w:rsidRDefault="003A329D" w:rsidP="00E34F38">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group’s gazes </w:t>
      </w:r>
      <w:proofErr w:type="gramStart"/>
      <w:r>
        <w:rPr>
          <w:rFonts w:ascii="Times New Roman" w:hAnsi="Times New Roman" w:cs="Times New Roman"/>
          <w:sz w:val="24"/>
          <w:szCs w:val="24"/>
        </w:rPr>
        <w:t>engages</w:t>
      </w:r>
      <w:proofErr w:type="gramEnd"/>
      <w:r>
        <w:rPr>
          <w:rFonts w:ascii="Times New Roman" w:hAnsi="Times New Roman" w:cs="Times New Roman"/>
          <w:sz w:val="24"/>
          <w:szCs w:val="24"/>
        </w:rPr>
        <w:t xml:space="preserve">: </w:t>
      </w:r>
      <w:r w:rsidR="00E34F38">
        <w:rPr>
          <w:rFonts w:ascii="Times New Roman" w:hAnsi="Times New Roman" w:cs="Times New Roman"/>
          <w:sz w:val="24"/>
          <w:szCs w:val="24"/>
        </w:rPr>
        <w:t xml:space="preserve">Culture moderates the effect of </w:t>
      </w:r>
    </w:p>
    <w:p w14:paraId="00B12BA4" w14:textId="3CAC8319" w:rsidR="00E34F38" w:rsidRDefault="00E34F38" w:rsidP="003A329D">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interdependent primes on </w:t>
      </w:r>
      <w:commentRangeStart w:id="0"/>
      <w:r>
        <w:rPr>
          <w:rFonts w:ascii="Times New Roman" w:hAnsi="Times New Roman" w:cs="Times New Roman"/>
          <w:sz w:val="24"/>
          <w:szCs w:val="24"/>
        </w:rPr>
        <w:t>joint attention</w:t>
      </w:r>
      <w:commentRangeEnd w:id="0"/>
      <w:r w:rsidR="00BE4074">
        <w:rPr>
          <w:rStyle w:val="CommentReference"/>
        </w:rPr>
        <w:commentReference w:id="0"/>
      </w:r>
      <w:r>
        <w:rPr>
          <w:rFonts w:ascii="Times New Roman" w:hAnsi="Times New Roman" w:cs="Times New Roman"/>
          <w:sz w:val="24"/>
          <w:szCs w:val="24"/>
        </w:rPr>
        <w:t xml:space="preserve"> mechanisms </w:t>
      </w:r>
    </w:p>
    <w:p w14:paraId="39D7B99E" w14:textId="77777777" w:rsidR="00087869" w:rsidRPr="0027132C" w:rsidRDefault="00087869" w:rsidP="00087869">
      <w:pPr>
        <w:keepNext/>
        <w:spacing w:line="480" w:lineRule="auto"/>
        <w:jc w:val="center"/>
        <w:rPr>
          <w:rFonts w:ascii="Times New Roman" w:hAnsi="Times New Roman" w:cs="Times New Roman"/>
          <w:sz w:val="24"/>
          <w:szCs w:val="24"/>
        </w:rPr>
      </w:pPr>
    </w:p>
    <w:p w14:paraId="23F8ACF4" w14:textId="77777777" w:rsidR="00087869" w:rsidRPr="0027132C" w:rsidRDefault="00087869" w:rsidP="00087869">
      <w:pPr>
        <w:jc w:val="center"/>
        <w:rPr>
          <w:rFonts w:ascii="Times New Roman" w:hAnsi="Times New Roman" w:cs="Times New Roman"/>
          <w:sz w:val="24"/>
          <w:szCs w:val="24"/>
        </w:rPr>
      </w:pPr>
    </w:p>
    <w:p w14:paraId="160FDC38" w14:textId="77777777" w:rsidR="00087869" w:rsidRPr="0027132C" w:rsidRDefault="00087869" w:rsidP="00087869">
      <w:pPr>
        <w:jc w:val="center"/>
        <w:rPr>
          <w:rFonts w:ascii="Times New Roman" w:hAnsi="Times New Roman" w:cs="Times New Roman"/>
          <w:sz w:val="24"/>
          <w:szCs w:val="24"/>
        </w:rPr>
      </w:pPr>
    </w:p>
    <w:p w14:paraId="79800012" w14:textId="77777777" w:rsidR="00087869" w:rsidRPr="0027132C" w:rsidRDefault="00087869" w:rsidP="00087869">
      <w:pPr>
        <w:jc w:val="center"/>
        <w:rPr>
          <w:rFonts w:ascii="Times New Roman" w:hAnsi="Times New Roman" w:cs="Times New Roman"/>
          <w:sz w:val="24"/>
          <w:szCs w:val="24"/>
        </w:rPr>
      </w:pPr>
    </w:p>
    <w:p w14:paraId="3E8FA76D" w14:textId="77777777" w:rsidR="00087869" w:rsidRPr="0027132C" w:rsidRDefault="00087869" w:rsidP="00087869">
      <w:pPr>
        <w:jc w:val="center"/>
        <w:rPr>
          <w:rFonts w:ascii="Times New Roman" w:hAnsi="Times New Roman" w:cs="Times New Roman"/>
          <w:sz w:val="24"/>
          <w:szCs w:val="24"/>
        </w:rPr>
      </w:pPr>
    </w:p>
    <w:p w14:paraId="2816E83A" w14:textId="77777777" w:rsidR="00087869" w:rsidRPr="0027132C" w:rsidRDefault="00087869" w:rsidP="00087869">
      <w:pPr>
        <w:jc w:val="center"/>
        <w:rPr>
          <w:rFonts w:ascii="Times New Roman" w:hAnsi="Times New Roman" w:cs="Times New Roman"/>
          <w:sz w:val="24"/>
          <w:szCs w:val="24"/>
        </w:rPr>
      </w:pPr>
    </w:p>
    <w:p w14:paraId="11D7B491" w14:textId="77777777" w:rsidR="00087869" w:rsidRPr="0027132C" w:rsidRDefault="00087869" w:rsidP="00087869">
      <w:pPr>
        <w:jc w:val="center"/>
        <w:rPr>
          <w:rFonts w:ascii="Times New Roman" w:hAnsi="Times New Roman" w:cs="Times New Roman"/>
          <w:sz w:val="24"/>
          <w:szCs w:val="24"/>
        </w:rPr>
      </w:pPr>
    </w:p>
    <w:p w14:paraId="1B36DAB2" w14:textId="77777777" w:rsidR="00087869" w:rsidRPr="0027132C" w:rsidRDefault="00087869" w:rsidP="00087869">
      <w:pPr>
        <w:jc w:val="center"/>
        <w:rPr>
          <w:rFonts w:ascii="Times New Roman" w:hAnsi="Times New Roman" w:cs="Times New Roman"/>
          <w:sz w:val="24"/>
          <w:szCs w:val="24"/>
        </w:rPr>
      </w:pPr>
    </w:p>
    <w:p w14:paraId="2270A519" w14:textId="77777777" w:rsidR="00087869" w:rsidRPr="0027132C" w:rsidRDefault="00087869" w:rsidP="00087869">
      <w:pPr>
        <w:jc w:val="center"/>
        <w:rPr>
          <w:rFonts w:ascii="Times New Roman" w:hAnsi="Times New Roman" w:cs="Times New Roman"/>
          <w:sz w:val="24"/>
          <w:szCs w:val="24"/>
        </w:rPr>
      </w:pPr>
    </w:p>
    <w:p w14:paraId="567A8008" w14:textId="77777777" w:rsidR="00087869" w:rsidRPr="0027132C" w:rsidRDefault="00087869" w:rsidP="00087869">
      <w:pPr>
        <w:jc w:val="center"/>
        <w:rPr>
          <w:rFonts w:ascii="Times New Roman" w:hAnsi="Times New Roman" w:cs="Times New Roman"/>
          <w:sz w:val="24"/>
          <w:szCs w:val="24"/>
        </w:rPr>
      </w:pPr>
    </w:p>
    <w:p w14:paraId="348E857A" w14:textId="77777777" w:rsidR="00087869" w:rsidRPr="0027132C" w:rsidRDefault="00087869" w:rsidP="00087869">
      <w:pPr>
        <w:jc w:val="center"/>
        <w:rPr>
          <w:rFonts w:ascii="Times New Roman" w:hAnsi="Times New Roman" w:cs="Times New Roman"/>
          <w:sz w:val="24"/>
          <w:szCs w:val="24"/>
        </w:rPr>
      </w:pPr>
    </w:p>
    <w:p w14:paraId="5AA3799A" w14:textId="77777777" w:rsidR="00087869" w:rsidRPr="0027132C" w:rsidRDefault="00087869" w:rsidP="00087869">
      <w:pPr>
        <w:jc w:val="center"/>
        <w:rPr>
          <w:rFonts w:ascii="Times New Roman" w:hAnsi="Times New Roman" w:cs="Times New Roman"/>
          <w:sz w:val="24"/>
          <w:szCs w:val="24"/>
        </w:rPr>
      </w:pPr>
    </w:p>
    <w:p w14:paraId="4C7CF272" w14:textId="77777777" w:rsidR="00087869" w:rsidRPr="0027132C" w:rsidRDefault="00087869" w:rsidP="00087869">
      <w:pPr>
        <w:jc w:val="center"/>
        <w:rPr>
          <w:rFonts w:ascii="Times New Roman" w:hAnsi="Times New Roman" w:cs="Times New Roman"/>
          <w:sz w:val="24"/>
          <w:szCs w:val="24"/>
        </w:rPr>
      </w:pPr>
    </w:p>
    <w:p w14:paraId="706DCFA9" w14:textId="77777777" w:rsidR="00087869" w:rsidRPr="0027132C" w:rsidRDefault="00087869" w:rsidP="00087869">
      <w:pPr>
        <w:jc w:val="center"/>
        <w:rPr>
          <w:rFonts w:ascii="Times New Roman" w:hAnsi="Times New Roman" w:cs="Times New Roman"/>
          <w:sz w:val="24"/>
          <w:szCs w:val="24"/>
        </w:rPr>
      </w:pPr>
    </w:p>
    <w:p w14:paraId="3FC474D7" w14:textId="77777777" w:rsidR="00087869" w:rsidRPr="0027132C" w:rsidRDefault="00087869" w:rsidP="00087869">
      <w:pPr>
        <w:keepNext/>
        <w:jc w:val="center"/>
        <w:rPr>
          <w:rFonts w:ascii="Times New Roman" w:hAnsi="Times New Roman" w:cs="Times New Roman"/>
          <w:sz w:val="24"/>
          <w:szCs w:val="24"/>
        </w:rPr>
      </w:pPr>
      <w:r w:rsidRPr="0027132C">
        <w:rPr>
          <w:rFonts w:ascii="Times New Roman" w:hAnsi="Times New Roman" w:cs="Times New Roman"/>
          <w:sz w:val="24"/>
          <w:szCs w:val="24"/>
        </w:rPr>
        <w:t>Abstract</w:t>
      </w:r>
    </w:p>
    <w:p w14:paraId="50B43062" w14:textId="62F82158" w:rsidR="00900EFB" w:rsidRDefault="009024D5" w:rsidP="00900EFB">
      <w:pPr>
        <w:spacing w:line="480" w:lineRule="auto"/>
        <w:rPr>
          <w:rFonts w:ascii="Times New Roman" w:hAnsi="Times New Roman" w:cs="Times New Roman"/>
          <w:sz w:val="24"/>
          <w:szCs w:val="24"/>
        </w:rPr>
      </w:pPr>
      <w:r>
        <w:rPr>
          <w:rFonts w:ascii="Times New Roman" w:hAnsi="Times New Roman" w:cs="Times New Roman"/>
          <w:sz w:val="24"/>
          <w:szCs w:val="24"/>
        </w:rPr>
        <w:t xml:space="preserve">People </w:t>
      </w:r>
      <w:del w:id="1" w:author="Adam" w:date="2019-06-20T10:35:00Z">
        <w:r w:rsidDel="00AB186F">
          <w:rPr>
            <w:rFonts w:ascii="Times New Roman" w:hAnsi="Times New Roman" w:cs="Times New Roman"/>
            <w:sz w:val="24"/>
            <w:szCs w:val="24"/>
          </w:rPr>
          <w:delText xml:space="preserve">engage in joint attention, a </w:delText>
        </w:r>
      </w:del>
      <w:r>
        <w:rPr>
          <w:rFonts w:ascii="Times New Roman" w:hAnsi="Times New Roman" w:cs="Times New Roman"/>
          <w:sz w:val="24"/>
          <w:szCs w:val="24"/>
        </w:rPr>
        <w:t>reflexive</w:t>
      </w:r>
      <w:ins w:id="2" w:author="Adam" w:date="2019-06-20T10:35:00Z">
        <w:r w:rsidR="00AB186F">
          <w:rPr>
            <w:rFonts w:ascii="Times New Roman" w:hAnsi="Times New Roman" w:cs="Times New Roman"/>
            <w:sz w:val="24"/>
            <w:szCs w:val="24"/>
          </w:rPr>
          <w:t>ly</w:t>
        </w:r>
      </w:ins>
      <w:r>
        <w:rPr>
          <w:rFonts w:ascii="Times New Roman" w:hAnsi="Times New Roman" w:cs="Times New Roman"/>
          <w:sz w:val="24"/>
          <w:szCs w:val="24"/>
        </w:rPr>
        <w:t xml:space="preserve"> orient</w:t>
      </w:r>
      <w:ins w:id="3" w:author="Adam" w:date="2019-06-20T10:36:00Z">
        <w:r w:rsidR="00AB186F">
          <w:rPr>
            <w:rFonts w:ascii="Times New Roman" w:hAnsi="Times New Roman" w:cs="Times New Roman"/>
            <w:sz w:val="24"/>
            <w:szCs w:val="24"/>
          </w:rPr>
          <w:t xml:space="preserve"> their attention in response</w:t>
        </w:r>
      </w:ins>
      <w:del w:id="4" w:author="Adam" w:date="2019-06-20T10:36:00Z">
        <w:r w:rsidDel="00AB186F">
          <w:rPr>
            <w:rFonts w:ascii="Times New Roman" w:hAnsi="Times New Roman" w:cs="Times New Roman"/>
            <w:sz w:val="24"/>
            <w:szCs w:val="24"/>
          </w:rPr>
          <w:delText>ation</w:delText>
        </w:r>
      </w:del>
      <w:r>
        <w:rPr>
          <w:rFonts w:ascii="Times New Roman" w:hAnsi="Times New Roman" w:cs="Times New Roman"/>
          <w:sz w:val="24"/>
          <w:szCs w:val="24"/>
        </w:rPr>
        <w:t xml:space="preserve"> to</w:t>
      </w:r>
      <w:del w:id="5" w:author="Adam" w:date="2019-06-20T10:36:00Z">
        <w:r w:rsidDel="00AB186F">
          <w:rPr>
            <w:rFonts w:ascii="Times New Roman" w:hAnsi="Times New Roman" w:cs="Times New Roman"/>
            <w:sz w:val="24"/>
            <w:szCs w:val="24"/>
          </w:rPr>
          <w:delText>wards</w:delText>
        </w:r>
      </w:del>
      <w:r>
        <w:rPr>
          <w:rFonts w:ascii="Times New Roman" w:hAnsi="Times New Roman" w:cs="Times New Roman"/>
          <w:sz w:val="24"/>
          <w:szCs w:val="24"/>
        </w:rPr>
        <w:t xml:space="preserve"> other peoples’ gazes</w:t>
      </w:r>
      <w:commentRangeStart w:id="6"/>
      <w:del w:id="7" w:author="Adam" w:date="2019-06-20T10:36:00Z">
        <w:r w:rsidDel="00AB186F">
          <w:rPr>
            <w:rFonts w:ascii="Times New Roman" w:hAnsi="Times New Roman" w:cs="Times New Roman"/>
            <w:sz w:val="24"/>
            <w:szCs w:val="24"/>
          </w:rPr>
          <w:delText xml:space="preserve"> that is often thought to be </w:delText>
        </w:r>
      </w:del>
      <w:del w:id="8" w:author="Adam" w:date="2019-06-20T10:32:00Z">
        <w:r w:rsidR="002C4A3E" w:rsidDel="00EF1380">
          <w:rPr>
            <w:rFonts w:ascii="Times New Roman" w:hAnsi="Times New Roman" w:cs="Times New Roman"/>
            <w:sz w:val="24"/>
            <w:szCs w:val="24"/>
          </w:rPr>
          <w:delText xml:space="preserve">an </w:delText>
        </w:r>
        <w:r w:rsidDel="00EF1380">
          <w:rPr>
            <w:rFonts w:ascii="Times New Roman" w:hAnsi="Times New Roman" w:cs="Times New Roman"/>
            <w:sz w:val="24"/>
            <w:szCs w:val="24"/>
          </w:rPr>
          <w:delText>automatic, bottom-up</w:delText>
        </w:r>
      </w:del>
      <w:del w:id="9" w:author="Adam" w:date="2019-06-20T10:36:00Z">
        <w:r w:rsidDel="00AB186F">
          <w:rPr>
            <w:rFonts w:ascii="Times New Roman" w:hAnsi="Times New Roman" w:cs="Times New Roman"/>
            <w:sz w:val="24"/>
            <w:szCs w:val="24"/>
          </w:rPr>
          <w:delText xml:space="preserve"> process</w:delText>
        </w:r>
      </w:del>
      <w:r w:rsidR="0069418F">
        <w:rPr>
          <w:rFonts w:ascii="Times New Roman" w:hAnsi="Times New Roman" w:cs="Times New Roman"/>
          <w:sz w:val="24"/>
          <w:szCs w:val="24"/>
        </w:rPr>
        <w:t>.</w:t>
      </w:r>
      <w:commentRangeEnd w:id="6"/>
      <w:r w:rsidR="001F4645">
        <w:rPr>
          <w:rStyle w:val="CommentReference"/>
        </w:rPr>
        <w:commentReference w:id="6"/>
      </w:r>
      <w:r w:rsidR="0069418F">
        <w:rPr>
          <w:rFonts w:ascii="Times New Roman" w:hAnsi="Times New Roman" w:cs="Times New Roman"/>
          <w:sz w:val="24"/>
          <w:szCs w:val="24"/>
        </w:rPr>
        <w:t xml:space="preserve"> C</w:t>
      </w:r>
      <w:r w:rsidR="00987374">
        <w:rPr>
          <w:rFonts w:ascii="Times New Roman" w:hAnsi="Times New Roman" w:cs="Times New Roman"/>
          <w:sz w:val="24"/>
          <w:szCs w:val="24"/>
        </w:rPr>
        <w:t>ulture</w:t>
      </w:r>
      <w:r w:rsidR="0069418F">
        <w:rPr>
          <w:rFonts w:ascii="Times New Roman" w:hAnsi="Times New Roman" w:cs="Times New Roman"/>
          <w:sz w:val="24"/>
          <w:szCs w:val="24"/>
        </w:rPr>
        <w:t>, however,</w:t>
      </w:r>
      <w:r w:rsidR="00987374">
        <w:rPr>
          <w:rFonts w:ascii="Times New Roman" w:hAnsi="Times New Roman" w:cs="Times New Roman"/>
          <w:sz w:val="24"/>
          <w:szCs w:val="24"/>
        </w:rPr>
        <w:t xml:space="preserve"> has been shown to exert an influence on how joint attention mechanisms </w:t>
      </w:r>
      <w:del w:id="10" w:author="Adam" w:date="2019-06-21T11:57:00Z">
        <w:r w:rsidR="00987374" w:rsidDel="00354FA9">
          <w:rPr>
            <w:rFonts w:ascii="Times New Roman" w:hAnsi="Times New Roman" w:cs="Times New Roman"/>
            <w:sz w:val="24"/>
            <w:szCs w:val="24"/>
          </w:rPr>
          <w:delText>are calibrated</w:delText>
        </w:r>
      </w:del>
      <w:ins w:id="11" w:author="Adam" w:date="2019-06-21T11:57:00Z">
        <w:r w:rsidR="00354FA9">
          <w:rPr>
            <w:rFonts w:ascii="Times New Roman" w:hAnsi="Times New Roman" w:cs="Times New Roman"/>
            <w:sz w:val="24"/>
            <w:szCs w:val="24"/>
          </w:rPr>
          <w:t>operate</w:t>
        </w:r>
      </w:ins>
      <w:r w:rsidR="00987374">
        <w:rPr>
          <w:rFonts w:ascii="Times New Roman" w:hAnsi="Times New Roman" w:cs="Times New Roman"/>
          <w:sz w:val="24"/>
          <w:szCs w:val="24"/>
        </w:rPr>
        <w:t xml:space="preserve"> (Cohen, Sasaki, </w:t>
      </w:r>
      <w:r w:rsidR="0069418F">
        <w:rPr>
          <w:rFonts w:ascii="Times New Roman" w:hAnsi="Times New Roman" w:cs="Times New Roman"/>
          <w:sz w:val="24"/>
          <w:szCs w:val="24"/>
        </w:rPr>
        <w:t>Kim, &amp; German, 2017)</w:t>
      </w:r>
      <w:r w:rsidR="009873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132C">
        <w:rPr>
          <w:rFonts w:ascii="Times New Roman" w:hAnsi="Times New Roman" w:cs="Times New Roman"/>
          <w:sz w:val="24"/>
          <w:szCs w:val="24"/>
        </w:rPr>
        <w:t xml:space="preserve">In the current paper, we examine </w:t>
      </w:r>
      <w:r w:rsidR="00987374">
        <w:rPr>
          <w:rFonts w:ascii="Times New Roman" w:hAnsi="Times New Roman" w:cs="Times New Roman"/>
          <w:sz w:val="24"/>
          <w:szCs w:val="24"/>
        </w:rPr>
        <w:t>whether</w:t>
      </w:r>
      <w:r w:rsidR="0068651B">
        <w:rPr>
          <w:rFonts w:ascii="Times New Roman" w:hAnsi="Times New Roman" w:cs="Times New Roman"/>
          <w:sz w:val="24"/>
          <w:szCs w:val="24"/>
        </w:rPr>
        <w:t xml:space="preserve"> </w:t>
      </w:r>
      <w:ins w:id="12" w:author="Adam" w:date="2019-06-21T11:57:00Z">
        <w:r w:rsidR="00354FA9">
          <w:rPr>
            <w:rFonts w:ascii="Times New Roman" w:hAnsi="Times New Roman" w:cs="Times New Roman"/>
            <w:sz w:val="24"/>
            <w:szCs w:val="24"/>
          </w:rPr>
          <w:t xml:space="preserve">activating </w:t>
        </w:r>
      </w:ins>
      <w:r w:rsidR="0068651B">
        <w:rPr>
          <w:rFonts w:ascii="Times New Roman" w:hAnsi="Times New Roman" w:cs="Times New Roman"/>
          <w:sz w:val="24"/>
          <w:szCs w:val="24"/>
        </w:rPr>
        <w:t>culturally-relevant</w:t>
      </w:r>
      <w:r w:rsidRPr="0027132C">
        <w:rPr>
          <w:rFonts w:ascii="Times New Roman" w:hAnsi="Times New Roman" w:cs="Times New Roman"/>
          <w:sz w:val="24"/>
          <w:szCs w:val="24"/>
        </w:rPr>
        <w:t xml:space="preserve"> </w:t>
      </w:r>
      <w:del w:id="13" w:author="Adam" w:date="2019-06-21T11:58:00Z">
        <w:r w:rsidR="00987374" w:rsidDel="00354FA9">
          <w:rPr>
            <w:rFonts w:ascii="Times New Roman" w:hAnsi="Times New Roman" w:cs="Times New Roman"/>
            <w:sz w:val="24"/>
            <w:szCs w:val="24"/>
          </w:rPr>
          <w:delText>independence and interdependent self-construal</w:delText>
        </w:r>
      </w:del>
      <w:ins w:id="14" w:author="Adam" w:date="2019-06-21T11:58:00Z">
        <w:r w:rsidR="00354FA9">
          <w:rPr>
            <w:rFonts w:ascii="Times New Roman" w:hAnsi="Times New Roman" w:cs="Times New Roman"/>
            <w:sz w:val="24"/>
            <w:szCs w:val="24"/>
          </w:rPr>
          <w:t>representations of the self</w:t>
        </w:r>
      </w:ins>
      <w:r w:rsidR="00987374">
        <w:rPr>
          <w:rFonts w:ascii="Times New Roman" w:hAnsi="Times New Roman" w:cs="Times New Roman"/>
          <w:sz w:val="24"/>
          <w:szCs w:val="24"/>
        </w:rPr>
        <w:t xml:space="preserve"> </w:t>
      </w:r>
      <w:del w:id="15" w:author="Adam" w:date="2019-06-21T11:57:00Z">
        <w:r w:rsidR="00987374" w:rsidDel="00354FA9">
          <w:rPr>
            <w:rFonts w:ascii="Times New Roman" w:hAnsi="Times New Roman" w:cs="Times New Roman"/>
            <w:sz w:val="24"/>
            <w:szCs w:val="24"/>
          </w:rPr>
          <w:delText>meaning systems</w:delText>
        </w:r>
        <w:r w:rsidRPr="0027132C" w:rsidDel="00354FA9">
          <w:rPr>
            <w:rFonts w:ascii="Times New Roman" w:hAnsi="Times New Roman" w:cs="Times New Roman"/>
            <w:sz w:val="24"/>
            <w:szCs w:val="24"/>
          </w:rPr>
          <w:delText xml:space="preserve"> </w:delText>
        </w:r>
      </w:del>
      <w:r w:rsidR="0068651B">
        <w:rPr>
          <w:rFonts w:ascii="Times New Roman" w:hAnsi="Times New Roman" w:cs="Times New Roman"/>
          <w:sz w:val="24"/>
          <w:szCs w:val="24"/>
        </w:rPr>
        <w:t>can further modulate</w:t>
      </w:r>
      <w:r w:rsidRPr="0027132C">
        <w:rPr>
          <w:rFonts w:ascii="Times New Roman" w:hAnsi="Times New Roman" w:cs="Times New Roman"/>
          <w:sz w:val="24"/>
          <w:szCs w:val="24"/>
        </w:rPr>
        <w:t xml:space="preserve"> joint attention mechanisms in directing a</w:t>
      </w:r>
      <w:r w:rsidR="0068651B">
        <w:rPr>
          <w:rFonts w:ascii="Times New Roman" w:hAnsi="Times New Roman" w:cs="Times New Roman"/>
          <w:sz w:val="24"/>
          <w:szCs w:val="24"/>
        </w:rPr>
        <w:t xml:space="preserve">ttention across social contexts in both European (Study 1) and East Asian Canadians (Study 2). </w:t>
      </w:r>
      <w:r w:rsidR="0069418F">
        <w:rPr>
          <w:rFonts w:ascii="Times New Roman" w:hAnsi="Times New Roman" w:cs="Times New Roman"/>
          <w:sz w:val="24"/>
          <w:szCs w:val="24"/>
        </w:rPr>
        <w:t xml:space="preserve">Participants were primed to think of themselves as independent or interdependent. </w:t>
      </w:r>
      <w:r w:rsidR="0068651B">
        <w:rPr>
          <w:rFonts w:ascii="Times New Roman" w:hAnsi="Times New Roman" w:cs="Times New Roman"/>
          <w:sz w:val="24"/>
          <w:szCs w:val="24"/>
        </w:rPr>
        <w:t>We</w:t>
      </w:r>
      <w:r w:rsidR="0069418F">
        <w:rPr>
          <w:rFonts w:ascii="Times New Roman" w:hAnsi="Times New Roman" w:cs="Times New Roman"/>
          <w:sz w:val="24"/>
          <w:szCs w:val="24"/>
        </w:rPr>
        <w:t xml:space="preserve"> then</w:t>
      </w:r>
      <w:r w:rsidR="0068651B">
        <w:rPr>
          <w:rFonts w:ascii="Times New Roman" w:hAnsi="Times New Roman" w:cs="Times New Roman"/>
          <w:sz w:val="24"/>
          <w:szCs w:val="24"/>
        </w:rPr>
        <w:t xml:space="preserve"> administered a multi-gaze cueing task </w:t>
      </w:r>
      <w:r w:rsidR="0069418F">
        <w:rPr>
          <w:rFonts w:ascii="Times New Roman" w:hAnsi="Times New Roman" w:cs="Times New Roman"/>
          <w:sz w:val="24"/>
          <w:szCs w:val="24"/>
        </w:rPr>
        <w:t>where a central</w:t>
      </w:r>
      <w:r w:rsidR="002C4A3E">
        <w:rPr>
          <w:rFonts w:ascii="Times New Roman" w:hAnsi="Times New Roman" w:cs="Times New Roman"/>
          <w:sz w:val="24"/>
          <w:szCs w:val="24"/>
        </w:rPr>
        <w:t xml:space="preserve"> foreground face gazed</w:t>
      </w:r>
      <w:r w:rsidR="0069418F">
        <w:rPr>
          <w:rFonts w:ascii="Times New Roman" w:hAnsi="Times New Roman" w:cs="Times New Roman"/>
          <w:sz w:val="24"/>
          <w:szCs w:val="24"/>
        </w:rPr>
        <w:t xml:space="preserve"> to the left </w:t>
      </w:r>
      <w:r w:rsidR="002C4A3E">
        <w:rPr>
          <w:rFonts w:ascii="Times New Roman" w:hAnsi="Times New Roman" w:cs="Times New Roman"/>
          <w:sz w:val="24"/>
          <w:szCs w:val="24"/>
        </w:rPr>
        <w:t>or right before a target appeared</w:t>
      </w:r>
      <w:r w:rsidR="0069418F">
        <w:rPr>
          <w:rFonts w:ascii="Times New Roman" w:hAnsi="Times New Roman" w:cs="Times New Roman"/>
          <w:sz w:val="24"/>
          <w:szCs w:val="24"/>
        </w:rPr>
        <w:t xml:space="preserve"> in either direction. Multiple faces in the background either match</w:t>
      </w:r>
      <w:r w:rsidR="002C4A3E">
        <w:rPr>
          <w:rFonts w:ascii="Times New Roman" w:hAnsi="Times New Roman" w:cs="Times New Roman"/>
          <w:sz w:val="24"/>
          <w:szCs w:val="24"/>
        </w:rPr>
        <w:t>ed</w:t>
      </w:r>
      <w:r w:rsidR="0069418F">
        <w:rPr>
          <w:rFonts w:ascii="Times New Roman" w:hAnsi="Times New Roman" w:cs="Times New Roman"/>
          <w:sz w:val="24"/>
          <w:szCs w:val="24"/>
        </w:rPr>
        <w:t xml:space="preserve"> the foreground gaze cue direction, or mismatch</w:t>
      </w:r>
      <w:r w:rsidR="002C4A3E">
        <w:rPr>
          <w:rFonts w:ascii="Times New Roman" w:hAnsi="Times New Roman" w:cs="Times New Roman"/>
          <w:sz w:val="24"/>
          <w:szCs w:val="24"/>
        </w:rPr>
        <w:t>ed</w:t>
      </w:r>
      <w:r w:rsidR="0069418F">
        <w:rPr>
          <w:rFonts w:ascii="Times New Roman" w:hAnsi="Times New Roman" w:cs="Times New Roman"/>
          <w:sz w:val="24"/>
          <w:szCs w:val="24"/>
        </w:rPr>
        <w:t>. European Canadians (Study 1) were not influenced by the prime, and showed largely typical cueing effects from the foreground gaze cues, while being able to ignore the matching or mismatching background gaze cues. Only East Asians (Study 2)</w:t>
      </w:r>
      <w:ins w:id="16" w:author="Adam" w:date="2019-06-21T12:02:00Z">
        <w:r w:rsidR="00354FA9">
          <w:rPr>
            <w:rFonts w:ascii="Times New Roman" w:hAnsi="Times New Roman" w:cs="Times New Roman"/>
            <w:sz w:val="24"/>
            <w:szCs w:val="24"/>
          </w:rPr>
          <w:t>, when</w:t>
        </w:r>
      </w:ins>
      <w:r w:rsidR="0069418F">
        <w:rPr>
          <w:rFonts w:ascii="Times New Roman" w:hAnsi="Times New Roman" w:cs="Times New Roman"/>
          <w:sz w:val="24"/>
          <w:szCs w:val="24"/>
        </w:rPr>
        <w:t xml:space="preserve"> given the interdependent prime</w:t>
      </w:r>
      <w:ins w:id="17" w:author="Adam" w:date="2019-06-21T12:02:00Z">
        <w:r w:rsidR="00354FA9">
          <w:rPr>
            <w:rFonts w:ascii="Times New Roman" w:hAnsi="Times New Roman" w:cs="Times New Roman"/>
            <w:sz w:val="24"/>
            <w:szCs w:val="24"/>
          </w:rPr>
          <w:t>,</w:t>
        </w:r>
      </w:ins>
      <w:r w:rsidR="0069418F">
        <w:rPr>
          <w:rFonts w:ascii="Times New Roman" w:hAnsi="Times New Roman" w:cs="Times New Roman"/>
          <w:sz w:val="24"/>
          <w:szCs w:val="24"/>
        </w:rPr>
        <w:t xml:space="preserve"> failed to show cueing effects, suggesting that they integrated both foreground and background gaze cues. These results </w:t>
      </w:r>
      <w:r w:rsidR="000204E1">
        <w:rPr>
          <w:rFonts w:ascii="Times New Roman" w:hAnsi="Times New Roman" w:cs="Times New Roman"/>
          <w:sz w:val="24"/>
          <w:szCs w:val="24"/>
        </w:rPr>
        <w:t>reflect that activating interdependent meaning systems can modulate joint attention mechanisms but only for those whom activating these meaning systems have adaptive significance.</w:t>
      </w:r>
    </w:p>
    <w:p w14:paraId="078734B6" w14:textId="77777777" w:rsidR="00900EFB" w:rsidRDefault="00900EFB" w:rsidP="00900EFB">
      <w:pPr>
        <w:spacing w:line="480" w:lineRule="auto"/>
        <w:rPr>
          <w:rFonts w:ascii="Times New Roman" w:hAnsi="Times New Roman" w:cs="Times New Roman"/>
          <w:sz w:val="24"/>
          <w:szCs w:val="24"/>
        </w:rPr>
      </w:pPr>
    </w:p>
    <w:p w14:paraId="6D2746EE" w14:textId="1BA44211" w:rsidR="00087869" w:rsidRPr="00900EFB" w:rsidRDefault="00087869" w:rsidP="00900EFB">
      <w:pPr>
        <w:spacing w:line="480" w:lineRule="auto"/>
        <w:rPr>
          <w:rFonts w:ascii="Times New Roman" w:hAnsi="Times New Roman" w:cs="Times New Roman"/>
          <w:sz w:val="24"/>
          <w:szCs w:val="24"/>
        </w:rPr>
        <w:sectPr w:rsidR="00087869" w:rsidRPr="00900EFB" w:rsidSect="00087869">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t xml:space="preserve">Keywords: </w:t>
      </w:r>
      <w:r w:rsidR="005B20AD">
        <w:rPr>
          <w:rFonts w:ascii="Times New Roman" w:hAnsi="Times New Roman" w:cs="Times New Roman"/>
          <w:sz w:val="24"/>
          <w:szCs w:val="24"/>
        </w:rPr>
        <w:t>culture, social attention, gaze cueing, Posner cueing task, independence, interdependence, priming</w:t>
      </w:r>
    </w:p>
    <w:p w14:paraId="16D907E2" w14:textId="4D778FA4"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27132C">
        <w:rPr>
          <w:rFonts w:ascii="Times New Roman" w:hAnsi="Times New Roman" w:cs="Times New Roman"/>
          <w:sz w:val="24"/>
          <w:szCs w:val="24"/>
        </w:rPr>
        <w:t>capacity to engage in social learning from others is thought to be one of the reasons why human beings</w:t>
      </w:r>
      <w:r w:rsidR="00927EE3">
        <w:rPr>
          <w:rFonts w:ascii="Times New Roman" w:hAnsi="Times New Roman" w:cs="Times New Roman"/>
          <w:sz w:val="24"/>
          <w:szCs w:val="24"/>
        </w:rPr>
        <w:t xml:space="preserve"> </w:t>
      </w:r>
      <w:r w:rsidRPr="0027132C">
        <w:rPr>
          <w:rFonts w:ascii="Times New Roman" w:hAnsi="Times New Roman" w:cs="Times New Roman"/>
          <w:sz w:val="24"/>
          <w:szCs w:val="24"/>
        </w:rPr>
        <w:t>ha</w:t>
      </w:r>
      <w:r w:rsidR="00927EE3">
        <w:rPr>
          <w:rFonts w:ascii="Times New Roman" w:hAnsi="Times New Roman" w:cs="Times New Roman"/>
          <w:sz w:val="24"/>
          <w:szCs w:val="24"/>
        </w:rPr>
        <w:t>ve</w:t>
      </w:r>
      <w:r w:rsidR="0068651B">
        <w:rPr>
          <w:rFonts w:ascii="Times New Roman" w:hAnsi="Times New Roman" w:cs="Times New Roman"/>
          <w:sz w:val="24"/>
          <w:szCs w:val="24"/>
        </w:rPr>
        <w:t xml:space="preserve"> been </w:t>
      </w:r>
      <w:r w:rsidRPr="0027132C">
        <w:rPr>
          <w:rFonts w:ascii="Times New Roman" w:hAnsi="Times New Roman" w:cs="Times New Roman"/>
          <w:sz w:val="24"/>
          <w:szCs w:val="24"/>
        </w:rPr>
        <w:t>successful</w:t>
      </w:r>
      <w:r w:rsidR="00927EE3" w:rsidRPr="00927EE3">
        <w:rPr>
          <w:rFonts w:ascii="Times New Roman" w:hAnsi="Times New Roman" w:cs="Times New Roman"/>
          <w:sz w:val="24"/>
          <w:szCs w:val="24"/>
        </w:rPr>
        <w:t xml:space="preserve"> </w:t>
      </w:r>
      <w:r w:rsidR="00927EE3" w:rsidRPr="0027132C">
        <w:rPr>
          <w:rFonts w:ascii="Times New Roman" w:hAnsi="Times New Roman" w:cs="Times New Roman"/>
          <w:sz w:val="24"/>
          <w:szCs w:val="24"/>
        </w:rPr>
        <w:t>as a species</w:t>
      </w:r>
      <w:r w:rsidRPr="0027132C">
        <w:rPr>
          <w:rFonts w:ascii="Times New Roman" w:hAnsi="Times New Roman" w:cs="Times New Roman"/>
          <w:sz w:val="24"/>
          <w:szCs w:val="24"/>
        </w:rPr>
        <w:t xml:space="preserve"> (</w:t>
      </w:r>
      <w:r w:rsidR="00A179D8">
        <w:rPr>
          <w:rFonts w:ascii="Times New Roman" w:hAnsi="Times New Roman" w:cs="Times New Roman"/>
          <w:sz w:val="24"/>
          <w:szCs w:val="24"/>
        </w:rPr>
        <w:t xml:space="preserve">Dean, Kendal, Schapiro, Thierry, &amp; </w:t>
      </w:r>
      <w:proofErr w:type="spellStart"/>
      <w:r w:rsidR="00A179D8">
        <w:rPr>
          <w:rFonts w:ascii="Times New Roman" w:hAnsi="Times New Roman" w:cs="Times New Roman"/>
          <w:sz w:val="24"/>
          <w:szCs w:val="24"/>
        </w:rPr>
        <w:t>Laland</w:t>
      </w:r>
      <w:proofErr w:type="spellEnd"/>
      <w:r w:rsidR="00A179D8">
        <w:rPr>
          <w:rFonts w:ascii="Times New Roman" w:hAnsi="Times New Roman" w:cs="Times New Roman"/>
          <w:sz w:val="24"/>
          <w:szCs w:val="24"/>
        </w:rPr>
        <w:t xml:space="preserve">, 2012; </w:t>
      </w:r>
      <w:r w:rsidRPr="00775510">
        <w:rPr>
          <w:rFonts w:ascii="Times New Roman" w:hAnsi="Times New Roman" w:cs="Times New Roman"/>
          <w:sz w:val="24"/>
          <w:szCs w:val="24"/>
        </w:rPr>
        <w:t>van Leeuwen</w:t>
      </w:r>
      <w:r>
        <w:rPr>
          <w:rFonts w:ascii="Times New Roman" w:hAnsi="Times New Roman" w:cs="Times New Roman"/>
          <w:sz w:val="24"/>
          <w:szCs w:val="24"/>
        </w:rPr>
        <w:t>, 2018</w:t>
      </w:r>
      <w:r w:rsidRPr="0027132C">
        <w:rPr>
          <w:rFonts w:ascii="Times New Roman" w:hAnsi="Times New Roman" w:cs="Times New Roman"/>
          <w:sz w:val="24"/>
          <w:szCs w:val="24"/>
        </w:rPr>
        <w:t>).</w:t>
      </w:r>
      <w:r w:rsidR="0068651B">
        <w:rPr>
          <w:rFonts w:ascii="Times New Roman" w:hAnsi="Times New Roman" w:cs="Times New Roman"/>
          <w:sz w:val="24"/>
          <w:szCs w:val="24"/>
        </w:rPr>
        <w:t xml:space="preserve"> </w:t>
      </w:r>
      <w:commentRangeStart w:id="18"/>
      <w:r w:rsidR="0068651B">
        <w:rPr>
          <w:rFonts w:ascii="Times New Roman" w:hAnsi="Times New Roman" w:cs="Times New Roman"/>
          <w:sz w:val="24"/>
          <w:szCs w:val="24"/>
        </w:rPr>
        <w:t>One such way</w:t>
      </w:r>
      <w:r>
        <w:rPr>
          <w:rFonts w:ascii="Times New Roman" w:hAnsi="Times New Roman" w:cs="Times New Roman"/>
          <w:sz w:val="24"/>
          <w:szCs w:val="24"/>
        </w:rPr>
        <w:t xml:space="preserve"> human beings have developed specialized mechanisms to engage in social learning is the ability to infer intent </w:t>
      </w:r>
      <w:r w:rsidR="003835AF">
        <w:rPr>
          <w:rFonts w:ascii="Times New Roman" w:hAnsi="Times New Roman" w:cs="Times New Roman"/>
          <w:sz w:val="24"/>
          <w:szCs w:val="24"/>
        </w:rPr>
        <w:t xml:space="preserve">and </w:t>
      </w:r>
      <w:r>
        <w:rPr>
          <w:rFonts w:ascii="Times New Roman" w:hAnsi="Times New Roman" w:cs="Times New Roman"/>
          <w:sz w:val="24"/>
          <w:szCs w:val="24"/>
        </w:rPr>
        <w:t xml:space="preserve">emotion </w:t>
      </w:r>
      <w:r w:rsidR="00433E2A">
        <w:rPr>
          <w:rFonts w:ascii="Times New Roman" w:hAnsi="Times New Roman" w:cs="Times New Roman"/>
          <w:sz w:val="24"/>
          <w:szCs w:val="24"/>
        </w:rPr>
        <w:t xml:space="preserve">from processing and integrating information from the eyes </w:t>
      </w:r>
      <w:commentRangeEnd w:id="18"/>
      <w:r w:rsidR="00354FA9">
        <w:rPr>
          <w:rStyle w:val="CommentReference"/>
        </w:rPr>
        <w:commentReference w:id="18"/>
      </w:r>
      <w:r>
        <w:rPr>
          <w:rFonts w:ascii="Times New Roman" w:hAnsi="Times New Roman" w:cs="Times New Roman"/>
          <w:sz w:val="24"/>
          <w:szCs w:val="24"/>
        </w:rPr>
        <w:t>(</w:t>
      </w:r>
      <w:r w:rsidR="003835AF">
        <w:rPr>
          <w:rFonts w:ascii="Times New Roman" w:hAnsi="Times New Roman" w:cs="Times New Roman"/>
          <w:sz w:val="24"/>
          <w:szCs w:val="24"/>
        </w:rPr>
        <w:t xml:space="preserve">Adams &amp; </w:t>
      </w:r>
      <w:proofErr w:type="spellStart"/>
      <w:r w:rsidR="003835AF">
        <w:rPr>
          <w:rFonts w:ascii="Times New Roman" w:hAnsi="Times New Roman" w:cs="Times New Roman"/>
          <w:sz w:val="24"/>
          <w:szCs w:val="24"/>
        </w:rPr>
        <w:t>Kleck</w:t>
      </w:r>
      <w:proofErr w:type="spellEnd"/>
      <w:r w:rsidR="003835AF">
        <w:rPr>
          <w:rFonts w:ascii="Times New Roman" w:hAnsi="Times New Roman" w:cs="Times New Roman"/>
          <w:sz w:val="24"/>
          <w:szCs w:val="24"/>
        </w:rPr>
        <w:t>, 2005;</w:t>
      </w:r>
      <w:r w:rsidR="00433E2A">
        <w:rPr>
          <w:rFonts w:ascii="Times New Roman" w:hAnsi="Times New Roman" w:cs="Times New Roman"/>
          <w:sz w:val="24"/>
          <w:szCs w:val="24"/>
        </w:rPr>
        <w:t xml:space="preserve"> Baron Cohen, Wheelwright, &amp; Jolliffe, 1997;</w:t>
      </w:r>
      <w:r w:rsidR="003835AF">
        <w:rPr>
          <w:rFonts w:ascii="Times New Roman" w:hAnsi="Times New Roman" w:cs="Times New Roman"/>
          <w:sz w:val="24"/>
          <w:szCs w:val="24"/>
        </w:rPr>
        <w:t xml:space="preserve"> Huang, </w:t>
      </w:r>
      <w:proofErr w:type="spellStart"/>
      <w:r w:rsidR="003835AF">
        <w:rPr>
          <w:rFonts w:ascii="Times New Roman" w:hAnsi="Times New Roman" w:cs="Times New Roman"/>
          <w:sz w:val="24"/>
          <w:szCs w:val="24"/>
        </w:rPr>
        <w:t>Andrist</w:t>
      </w:r>
      <w:proofErr w:type="spellEnd"/>
      <w:r w:rsidR="003835AF">
        <w:rPr>
          <w:rFonts w:ascii="Times New Roman" w:hAnsi="Times New Roman" w:cs="Times New Roman"/>
          <w:sz w:val="24"/>
          <w:szCs w:val="24"/>
        </w:rPr>
        <w:t xml:space="preserve">, </w:t>
      </w:r>
      <w:proofErr w:type="spellStart"/>
      <w:r w:rsidR="003835AF">
        <w:rPr>
          <w:rFonts w:ascii="Times New Roman" w:hAnsi="Times New Roman" w:cs="Times New Roman"/>
          <w:sz w:val="24"/>
          <w:szCs w:val="24"/>
        </w:rPr>
        <w:t>Sauppe</w:t>
      </w:r>
      <w:proofErr w:type="spellEnd"/>
      <w:r w:rsidR="003835AF">
        <w:rPr>
          <w:rFonts w:ascii="Times New Roman" w:hAnsi="Times New Roman" w:cs="Times New Roman"/>
          <w:sz w:val="24"/>
          <w:szCs w:val="24"/>
        </w:rPr>
        <w:t xml:space="preserve">, &amp; </w:t>
      </w:r>
      <w:proofErr w:type="spellStart"/>
      <w:r w:rsidR="003835AF">
        <w:rPr>
          <w:rFonts w:ascii="Times New Roman" w:hAnsi="Times New Roman" w:cs="Times New Roman"/>
          <w:sz w:val="24"/>
          <w:szCs w:val="24"/>
        </w:rPr>
        <w:t>Mutlu</w:t>
      </w:r>
      <w:proofErr w:type="spellEnd"/>
      <w:r w:rsidR="003835AF">
        <w:rPr>
          <w:rFonts w:ascii="Times New Roman" w:hAnsi="Times New Roman" w:cs="Times New Roman"/>
          <w:sz w:val="24"/>
          <w:szCs w:val="24"/>
        </w:rPr>
        <w:t>, 2015</w:t>
      </w:r>
      <w:r w:rsidR="00927EE3">
        <w:rPr>
          <w:rFonts w:ascii="Times New Roman" w:hAnsi="Times New Roman" w:cs="Times New Roman"/>
          <w:sz w:val="24"/>
          <w:szCs w:val="24"/>
        </w:rPr>
        <w:t>)</w:t>
      </w:r>
      <w:r>
        <w:rPr>
          <w:rFonts w:ascii="Times New Roman" w:hAnsi="Times New Roman" w:cs="Times New Roman"/>
          <w:sz w:val="24"/>
          <w:szCs w:val="24"/>
        </w:rPr>
        <w:t xml:space="preserve">. Gaze, the direction someone is looking, can indicate information of interest – </w:t>
      </w:r>
      <w:ins w:id="19" w:author="Adam" w:date="2019-06-21T12:14:00Z">
        <w:r w:rsidR="00706483">
          <w:rPr>
            <w:rFonts w:ascii="Times New Roman" w:hAnsi="Times New Roman" w:cs="Times New Roman"/>
            <w:sz w:val="24"/>
            <w:szCs w:val="24"/>
          </w:rPr>
          <w:t xml:space="preserve">[opposite of threat] </w:t>
        </w:r>
      </w:ins>
      <w:r>
        <w:rPr>
          <w:rFonts w:ascii="Times New Roman" w:hAnsi="Times New Roman" w:cs="Times New Roman"/>
          <w:sz w:val="24"/>
          <w:szCs w:val="24"/>
        </w:rPr>
        <w:t>or threat – in the environment, and research has shown that people are particularly attuned to, and even reflexively orient towards, where other people are looking, known as joint attention</w:t>
      </w:r>
      <w:r w:rsidRPr="0027132C">
        <w:rPr>
          <w:rFonts w:ascii="Times New Roman" w:hAnsi="Times New Roman" w:cs="Times New Roman"/>
          <w:sz w:val="24"/>
          <w:szCs w:val="24"/>
        </w:rPr>
        <w:t xml:space="preserve"> (Friesen &amp; Kingstone, </w:t>
      </w:r>
      <w:del w:id="20" w:author="Adam" w:date="2019-06-21T12:37:00Z">
        <w:r w:rsidRPr="0027132C" w:rsidDel="004776BD">
          <w:rPr>
            <w:rFonts w:ascii="Times New Roman" w:hAnsi="Times New Roman" w:cs="Times New Roman"/>
            <w:sz w:val="24"/>
            <w:szCs w:val="24"/>
          </w:rPr>
          <w:delText>1997</w:delText>
        </w:r>
      </w:del>
      <w:ins w:id="21" w:author="Adam" w:date="2019-06-21T12:37:00Z">
        <w:r w:rsidR="004776BD" w:rsidRPr="0027132C">
          <w:rPr>
            <w:rFonts w:ascii="Times New Roman" w:hAnsi="Times New Roman" w:cs="Times New Roman"/>
            <w:sz w:val="24"/>
            <w:szCs w:val="24"/>
          </w:rPr>
          <w:t>199</w:t>
        </w:r>
        <w:r w:rsidR="004776BD">
          <w:rPr>
            <w:rFonts w:ascii="Times New Roman" w:hAnsi="Times New Roman" w:cs="Times New Roman"/>
            <w:sz w:val="24"/>
            <w:szCs w:val="24"/>
          </w:rPr>
          <w:t>8</w:t>
        </w:r>
      </w:ins>
      <w:r w:rsidRPr="0027132C">
        <w:rPr>
          <w:rFonts w:ascii="Times New Roman" w:hAnsi="Times New Roman" w:cs="Times New Roman"/>
          <w:sz w:val="24"/>
          <w:szCs w:val="24"/>
        </w:rPr>
        <w:t xml:space="preserve">; </w:t>
      </w:r>
      <w:proofErr w:type="spellStart"/>
      <w:r w:rsidRPr="0027132C">
        <w:rPr>
          <w:rFonts w:ascii="Times New Roman" w:hAnsi="Times New Roman" w:cs="Times New Roman"/>
          <w:sz w:val="24"/>
          <w:szCs w:val="24"/>
        </w:rPr>
        <w:t>Frischen</w:t>
      </w:r>
      <w:proofErr w:type="spellEnd"/>
      <w:r w:rsidRPr="0027132C">
        <w:rPr>
          <w:rFonts w:ascii="Times New Roman" w:hAnsi="Times New Roman" w:cs="Times New Roman"/>
          <w:sz w:val="24"/>
          <w:szCs w:val="24"/>
        </w:rPr>
        <w:t xml:space="preserve">, </w:t>
      </w:r>
      <w:proofErr w:type="spellStart"/>
      <w:r w:rsidRPr="0027132C">
        <w:rPr>
          <w:rFonts w:ascii="Times New Roman" w:hAnsi="Times New Roman" w:cs="Times New Roman"/>
          <w:sz w:val="24"/>
          <w:szCs w:val="24"/>
        </w:rPr>
        <w:t>Bayliss</w:t>
      </w:r>
      <w:proofErr w:type="spellEnd"/>
      <w:r w:rsidRPr="0027132C">
        <w:rPr>
          <w:rFonts w:ascii="Times New Roman" w:hAnsi="Times New Roman" w:cs="Times New Roman"/>
          <w:sz w:val="24"/>
          <w:szCs w:val="24"/>
        </w:rPr>
        <w:t xml:space="preserve">, &amp; Tipper, 2007). </w:t>
      </w:r>
      <w:del w:id="22" w:author="Adam" w:date="2019-06-21T12:33:00Z">
        <w:r w:rsidR="00433E2A" w:rsidDel="004776BD">
          <w:rPr>
            <w:rFonts w:ascii="Times New Roman" w:hAnsi="Times New Roman" w:cs="Times New Roman"/>
            <w:sz w:val="24"/>
            <w:szCs w:val="24"/>
          </w:rPr>
          <w:delText>The way in which socialization</w:delText>
        </w:r>
        <w:r w:rsidDel="004776BD">
          <w:rPr>
            <w:rFonts w:ascii="Times New Roman" w:hAnsi="Times New Roman" w:cs="Times New Roman"/>
            <w:sz w:val="24"/>
            <w:szCs w:val="24"/>
          </w:rPr>
          <w:delText xml:space="preserve"> </w:delText>
        </w:r>
        <w:r w:rsidR="00433E2A" w:rsidDel="004776BD">
          <w:rPr>
            <w:rFonts w:ascii="Times New Roman" w:hAnsi="Times New Roman" w:cs="Times New Roman"/>
            <w:sz w:val="24"/>
            <w:szCs w:val="24"/>
          </w:rPr>
          <w:delText>takes place can</w:delText>
        </w:r>
        <w:r w:rsidDel="004776BD">
          <w:rPr>
            <w:rFonts w:ascii="Times New Roman" w:hAnsi="Times New Roman" w:cs="Times New Roman"/>
            <w:sz w:val="24"/>
            <w:szCs w:val="24"/>
          </w:rPr>
          <w:delText xml:space="preserve"> shape </w:delText>
        </w:r>
        <w:r w:rsidRPr="0027132C" w:rsidDel="004776BD">
          <w:rPr>
            <w:rFonts w:ascii="Times New Roman" w:hAnsi="Times New Roman" w:cs="Times New Roman"/>
            <w:sz w:val="24"/>
            <w:szCs w:val="24"/>
          </w:rPr>
          <w:delText>t</w:delText>
        </w:r>
      </w:del>
      <w:ins w:id="23" w:author="Adam" w:date="2019-06-21T12:33:00Z">
        <w:r w:rsidR="004776BD">
          <w:rPr>
            <w:rFonts w:ascii="Times New Roman" w:hAnsi="Times New Roman" w:cs="Times New Roman"/>
            <w:sz w:val="24"/>
            <w:szCs w:val="24"/>
          </w:rPr>
          <w:t>T</w:t>
        </w:r>
      </w:ins>
      <w:r w:rsidRPr="0027132C">
        <w:rPr>
          <w:rFonts w:ascii="Times New Roman" w:hAnsi="Times New Roman" w:cs="Times New Roman"/>
          <w:sz w:val="24"/>
          <w:szCs w:val="24"/>
        </w:rPr>
        <w:t>hese mechanisms</w:t>
      </w:r>
      <w:r w:rsidR="00433E2A">
        <w:rPr>
          <w:rFonts w:ascii="Times New Roman" w:hAnsi="Times New Roman" w:cs="Times New Roman"/>
          <w:sz w:val="24"/>
          <w:szCs w:val="24"/>
        </w:rPr>
        <w:t xml:space="preserve"> </w:t>
      </w:r>
      <w:del w:id="24" w:author="Adam" w:date="2019-06-21T12:33:00Z">
        <w:r w:rsidR="00433E2A" w:rsidDel="004776BD">
          <w:rPr>
            <w:rFonts w:ascii="Times New Roman" w:hAnsi="Times New Roman" w:cs="Times New Roman"/>
            <w:sz w:val="24"/>
            <w:szCs w:val="24"/>
          </w:rPr>
          <w:delText xml:space="preserve">to </w:delText>
        </w:r>
      </w:del>
      <w:ins w:id="25" w:author="Adam" w:date="2019-06-21T12:33:00Z">
        <w:r w:rsidR="004776BD">
          <w:rPr>
            <w:rFonts w:ascii="Times New Roman" w:hAnsi="Times New Roman" w:cs="Times New Roman"/>
            <w:sz w:val="24"/>
            <w:szCs w:val="24"/>
          </w:rPr>
          <w:t xml:space="preserve">are </w:t>
        </w:r>
      </w:ins>
      <w:r w:rsidR="00433E2A">
        <w:rPr>
          <w:rFonts w:ascii="Times New Roman" w:hAnsi="Times New Roman" w:cs="Times New Roman"/>
          <w:sz w:val="24"/>
          <w:szCs w:val="24"/>
        </w:rPr>
        <w:t>attune</w:t>
      </w:r>
      <w:ins w:id="26" w:author="Adam" w:date="2019-06-21T12:33:00Z">
        <w:r w:rsidR="004776BD">
          <w:rPr>
            <w:rFonts w:ascii="Times New Roman" w:hAnsi="Times New Roman" w:cs="Times New Roman"/>
            <w:sz w:val="24"/>
            <w:szCs w:val="24"/>
          </w:rPr>
          <w:t>d</w:t>
        </w:r>
      </w:ins>
      <w:r w:rsidR="00433E2A">
        <w:rPr>
          <w:rFonts w:ascii="Times New Roman" w:hAnsi="Times New Roman" w:cs="Times New Roman"/>
          <w:sz w:val="24"/>
          <w:szCs w:val="24"/>
        </w:rPr>
        <w:t xml:space="preserve"> to specific </w:t>
      </w:r>
      <w:ins w:id="27" w:author="Adam" w:date="2019-06-21T12:34:00Z">
        <w:r w:rsidR="004776BD">
          <w:rPr>
            <w:rFonts w:ascii="Times New Roman" w:hAnsi="Times New Roman" w:cs="Times New Roman"/>
            <w:sz w:val="24"/>
            <w:szCs w:val="24"/>
          </w:rPr>
          <w:t xml:space="preserve">social </w:t>
        </w:r>
      </w:ins>
      <w:r w:rsidR="00433E2A">
        <w:rPr>
          <w:rFonts w:ascii="Times New Roman" w:hAnsi="Times New Roman" w:cs="Times New Roman"/>
          <w:sz w:val="24"/>
          <w:szCs w:val="24"/>
        </w:rPr>
        <w:t>stimuli in the environment</w:t>
      </w:r>
      <w:r w:rsidRPr="0027132C">
        <w:rPr>
          <w:rFonts w:ascii="Times New Roman" w:hAnsi="Times New Roman" w:cs="Times New Roman"/>
          <w:sz w:val="24"/>
          <w:szCs w:val="24"/>
        </w:rPr>
        <w:t xml:space="preserve">, and </w:t>
      </w:r>
      <w:r w:rsidR="00433E2A">
        <w:rPr>
          <w:rFonts w:ascii="Times New Roman" w:hAnsi="Times New Roman" w:cs="Times New Roman"/>
          <w:sz w:val="24"/>
          <w:szCs w:val="24"/>
        </w:rPr>
        <w:t>culture</w:t>
      </w:r>
      <w:r w:rsidRPr="0027132C">
        <w:rPr>
          <w:rFonts w:ascii="Times New Roman" w:hAnsi="Times New Roman" w:cs="Times New Roman"/>
          <w:sz w:val="24"/>
          <w:szCs w:val="24"/>
        </w:rPr>
        <w:t xml:space="preserve"> has been shown to moderate the extent to which gazes are reflexively oriented to</w:t>
      </w:r>
      <w:r w:rsidR="0068651B">
        <w:rPr>
          <w:rFonts w:ascii="Times New Roman" w:hAnsi="Times New Roman" w:cs="Times New Roman"/>
          <w:sz w:val="24"/>
          <w:szCs w:val="24"/>
        </w:rPr>
        <w:t xml:space="preserve"> (Cohen,</w:t>
      </w:r>
      <w:r w:rsidR="0068651B" w:rsidRPr="0068651B">
        <w:rPr>
          <w:rFonts w:ascii="Times New Roman" w:hAnsi="Times New Roman" w:cs="Times New Roman"/>
          <w:sz w:val="24"/>
          <w:szCs w:val="24"/>
        </w:rPr>
        <w:t xml:space="preserve"> </w:t>
      </w:r>
      <w:r w:rsidR="0068651B" w:rsidRPr="0027132C">
        <w:rPr>
          <w:rFonts w:ascii="Times New Roman" w:hAnsi="Times New Roman" w:cs="Times New Roman"/>
          <w:sz w:val="24"/>
          <w:szCs w:val="24"/>
        </w:rPr>
        <w:t>Sasaki, Kim, &amp; German</w:t>
      </w:r>
      <w:r w:rsidR="0068651B">
        <w:rPr>
          <w:rFonts w:ascii="Times New Roman" w:hAnsi="Times New Roman" w:cs="Times New Roman"/>
          <w:sz w:val="24"/>
          <w:szCs w:val="24"/>
        </w:rPr>
        <w:t>, 2017)</w:t>
      </w:r>
      <w:r w:rsidRPr="0027132C">
        <w:rPr>
          <w:rFonts w:ascii="Times New Roman" w:hAnsi="Times New Roman" w:cs="Times New Roman"/>
          <w:sz w:val="24"/>
          <w:szCs w:val="24"/>
        </w:rPr>
        <w:t xml:space="preserve">. In the current paper, we examine how culturally relevant constructs of independence and interdependence can </w:t>
      </w:r>
      <w:r>
        <w:rPr>
          <w:rFonts w:ascii="Times New Roman" w:hAnsi="Times New Roman" w:cs="Times New Roman"/>
          <w:sz w:val="24"/>
          <w:szCs w:val="24"/>
        </w:rPr>
        <w:t>exert influence on</w:t>
      </w:r>
      <w:r w:rsidRPr="0027132C">
        <w:rPr>
          <w:rFonts w:ascii="Times New Roman" w:hAnsi="Times New Roman" w:cs="Times New Roman"/>
          <w:sz w:val="24"/>
          <w:szCs w:val="24"/>
        </w:rPr>
        <w:t xml:space="preserve"> joint attention mechanisms in directing attention across social contexts.</w:t>
      </w:r>
    </w:p>
    <w:p w14:paraId="1F10207A" w14:textId="43EF597B"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robust effects of joint attention have long been established in the attention literature and central to this literature is the Posner cueing paradigm; cues can facilitate reaction times to perceiving targets when the cues physically highlight a space where a target eventually appears (i.e., congruent cueing), or can hinder reaction times when the cues physically highlight a space where the target does not appear in (i.e., incongruent cueing</w:t>
      </w:r>
      <w:del w:id="28" w:author="Adam" w:date="2019-06-21T12:36:00Z">
        <w:r w:rsidDel="004776BD">
          <w:rPr>
            <w:rFonts w:ascii="Times New Roman" w:hAnsi="Times New Roman" w:cs="Times New Roman"/>
            <w:sz w:val="24"/>
            <w:szCs w:val="24"/>
          </w:rPr>
          <w:delText>) (</w:delText>
        </w:r>
      </w:del>
      <w:ins w:id="29" w:author="Adam" w:date="2019-06-21T12:36:00Z">
        <w:r w:rsidR="004776BD">
          <w:rPr>
            <w:rFonts w:ascii="Times New Roman" w:hAnsi="Times New Roman" w:cs="Times New Roman"/>
            <w:sz w:val="24"/>
            <w:szCs w:val="24"/>
          </w:rPr>
          <w:t xml:space="preserve">; </w:t>
        </w:r>
      </w:ins>
      <w:r>
        <w:rPr>
          <w:rFonts w:ascii="Times New Roman" w:hAnsi="Times New Roman" w:cs="Times New Roman"/>
          <w:sz w:val="24"/>
          <w:szCs w:val="24"/>
        </w:rPr>
        <w:t xml:space="preserve">Posner, 1980). Joint attention research adapts this cueing paradigm by using gaze direction as a cue by simply directing </w:t>
      </w:r>
      <w:r w:rsidR="002C4A3E">
        <w:rPr>
          <w:rFonts w:ascii="Times New Roman" w:hAnsi="Times New Roman" w:cs="Times New Roman"/>
          <w:sz w:val="24"/>
          <w:szCs w:val="24"/>
        </w:rPr>
        <w:t>a central</w:t>
      </w:r>
      <w:r w:rsidR="00883067">
        <w:rPr>
          <w:rFonts w:ascii="Times New Roman" w:hAnsi="Times New Roman" w:cs="Times New Roman"/>
          <w:sz w:val="24"/>
          <w:szCs w:val="24"/>
        </w:rPr>
        <w:t xml:space="preserve"> face’s </w:t>
      </w:r>
      <w:r>
        <w:rPr>
          <w:rFonts w:ascii="Times New Roman" w:hAnsi="Times New Roman" w:cs="Times New Roman"/>
          <w:sz w:val="24"/>
          <w:szCs w:val="24"/>
        </w:rPr>
        <w:t xml:space="preserve">gaze towards the space where the target </w:t>
      </w:r>
      <w:del w:id="30" w:author="Adam" w:date="2019-06-21T12:39:00Z">
        <w:r w:rsidDel="004776BD">
          <w:rPr>
            <w:rFonts w:ascii="Times New Roman" w:hAnsi="Times New Roman" w:cs="Times New Roman"/>
            <w:sz w:val="24"/>
            <w:szCs w:val="24"/>
          </w:rPr>
          <w:delText xml:space="preserve">eventually </w:delText>
        </w:r>
      </w:del>
      <w:ins w:id="31" w:author="Adam" w:date="2019-06-21T12:51:00Z">
        <w:r w:rsidR="00E578F4">
          <w:rPr>
            <w:rFonts w:ascii="Times New Roman" w:hAnsi="Times New Roman" w:cs="Times New Roman"/>
            <w:sz w:val="24"/>
            <w:szCs w:val="24"/>
          </w:rPr>
          <w:t>may</w:t>
        </w:r>
      </w:ins>
      <w:ins w:id="32" w:author="Adam" w:date="2019-06-21T12:39:00Z">
        <w:r w:rsidR="004776BD">
          <w:rPr>
            <w:rFonts w:ascii="Times New Roman" w:hAnsi="Times New Roman" w:cs="Times New Roman"/>
            <w:sz w:val="24"/>
            <w:szCs w:val="24"/>
          </w:rPr>
          <w:t xml:space="preserve"> </w:t>
        </w:r>
      </w:ins>
      <w:r>
        <w:rPr>
          <w:rFonts w:ascii="Times New Roman" w:hAnsi="Times New Roman" w:cs="Times New Roman"/>
          <w:sz w:val="24"/>
          <w:szCs w:val="24"/>
        </w:rPr>
        <w:t>appear</w:t>
      </w:r>
      <w:del w:id="33" w:author="Adam" w:date="2019-06-21T12:39:00Z">
        <w:r w:rsidDel="004776BD">
          <w:rPr>
            <w:rFonts w:ascii="Times New Roman" w:hAnsi="Times New Roman" w:cs="Times New Roman"/>
            <w:sz w:val="24"/>
            <w:szCs w:val="24"/>
          </w:rPr>
          <w:delText>s</w:delText>
        </w:r>
      </w:del>
      <w:r>
        <w:rPr>
          <w:rFonts w:ascii="Times New Roman" w:hAnsi="Times New Roman" w:cs="Times New Roman"/>
          <w:sz w:val="24"/>
          <w:szCs w:val="24"/>
        </w:rPr>
        <w:t xml:space="preserve"> (</w:t>
      </w:r>
      <w:r w:rsidRPr="0027132C">
        <w:rPr>
          <w:rFonts w:ascii="Times New Roman" w:hAnsi="Times New Roman" w:cs="Times New Roman"/>
          <w:sz w:val="24"/>
          <w:szCs w:val="24"/>
        </w:rPr>
        <w:t xml:space="preserve">Friesen &amp; Kingstone, </w:t>
      </w:r>
      <w:del w:id="34" w:author="Adam" w:date="2019-06-21T12:39:00Z">
        <w:r w:rsidRPr="0027132C" w:rsidDel="004776BD">
          <w:rPr>
            <w:rFonts w:ascii="Times New Roman" w:hAnsi="Times New Roman" w:cs="Times New Roman"/>
            <w:sz w:val="24"/>
            <w:szCs w:val="24"/>
          </w:rPr>
          <w:delText>1997</w:delText>
        </w:r>
      </w:del>
      <w:ins w:id="35" w:author="Adam" w:date="2019-06-21T12:39:00Z">
        <w:r w:rsidR="004776BD" w:rsidRPr="0027132C">
          <w:rPr>
            <w:rFonts w:ascii="Times New Roman" w:hAnsi="Times New Roman" w:cs="Times New Roman"/>
            <w:sz w:val="24"/>
            <w:szCs w:val="24"/>
          </w:rPr>
          <w:t>199</w:t>
        </w:r>
        <w:r w:rsidR="004776BD">
          <w:rPr>
            <w:rFonts w:ascii="Times New Roman" w:hAnsi="Times New Roman" w:cs="Times New Roman"/>
            <w:sz w:val="24"/>
            <w:szCs w:val="24"/>
          </w:rPr>
          <w:t>8</w:t>
        </w:r>
      </w:ins>
      <w:r>
        <w:rPr>
          <w:rFonts w:ascii="Times New Roman" w:hAnsi="Times New Roman" w:cs="Times New Roman"/>
          <w:sz w:val="24"/>
          <w:szCs w:val="24"/>
        </w:rPr>
        <w:t xml:space="preserve">), resulting in a strong orientation towards that space regardless of whether the target appears there. Importantly, this cueing effect persists even when participants are informed that the gaze cues are uninformative for perceiving where the target appears, suggesting that gaze cues trigger an </w:t>
      </w:r>
      <w:r>
        <w:rPr>
          <w:rFonts w:ascii="Times New Roman" w:hAnsi="Times New Roman" w:cs="Times New Roman"/>
          <w:sz w:val="24"/>
          <w:szCs w:val="24"/>
        </w:rPr>
        <w:lastRenderedPageBreak/>
        <w:t xml:space="preserve">automatic </w:t>
      </w:r>
      <w:del w:id="36" w:author="Adam" w:date="2019-06-21T12:52:00Z">
        <w:r w:rsidDel="00E578F4">
          <w:rPr>
            <w:rFonts w:ascii="Times New Roman" w:hAnsi="Times New Roman" w:cs="Times New Roman"/>
            <w:sz w:val="24"/>
            <w:szCs w:val="24"/>
          </w:rPr>
          <w:delText>mechanism to orient the self</w:delText>
        </w:r>
      </w:del>
      <w:ins w:id="37" w:author="Adam" w:date="2019-06-21T12:52:00Z">
        <w:r w:rsidR="00E578F4">
          <w:rPr>
            <w:rFonts w:ascii="Times New Roman" w:hAnsi="Times New Roman" w:cs="Times New Roman"/>
            <w:sz w:val="24"/>
            <w:szCs w:val="24"/>
          </w:rPr>
          <w:t>shift of attention in response</w:t>
        </w:r>
      </w:ins>
      <w:r>
        <w:rPr>
          <w:rFonts w:ascii="Times New Roman" w:hAnsi="Times New Roman" w:cs="Times New Roman"/>
          <w:sz w:val="24"/>
          <w:szCs w:val="24"/>
        </w:rPr>
        <w:t xml:space="preserve"> to another</w:t>
      </w:r>
      <w:ins w:id="38" w:author="Adam Cohen" w:date="2019-06-22T22:02:00Z">
        <w:r w:rsidR="00E620C9">
          <w:rPr>
            <w:rFonts w:ascii="Times New Roman" w:hAnsi="Times New Roman" w:cs="Times New Roman"/>
            <w:sz w:val="24"/>
            <w:szCs w:val="24"/>
          </w:rPr>
          <w:t>’</w:t>
        </w:r>
      </w:ins>
      <w:ins w:id="39" w:author="Adam" w:date="2019-06-21T12:52:00Z">
        <w:r w:rsidR="00E578F4">
          <w:rPr>
            <w:rFonts w:ascii="Times New Roman" w:hAnsi="Times New Roman" w:cs="Times New Roman"/>
            <w:sz w:val="24"/>
            <w:szCs w:val="24"/>
          </w:rPr>
          <w:t>s</w:t>
        </w:r>
      </w:ins>
      <w:r>
        <w:rPr>
          <w:rFonts w:ascii="Times New Roman" w:hAnsi="Times New Roman" w:cs="Times New Roman"/>
          <w:sz w:val="24"/>
          <w:szCs w:val="24"/>
        </w:rPr>
        <w:t xml:space="preserve"> gaze</w:t>
      </w:r>
      <w:del w:id="40" w:author="Adam" w:date="2019-06-21T12:52:00Z">
        <w:r w:rsidDel="00E578F4">
          <w:rPr>
            <w:rFonts w:ascii="Times New Roman" w:hAnsi="Times New Roman" w:cs="Times New Roman"/>
            <w:sz w:val="24"/>
            <w:szCs w:val="24"/>
          </w:rPr>
          <w:delText>’s</w:delText>
        </w:r>
      </w:del>
      <w:r>
        <w:rPr>
          <w:rFonts w:ascii="Times New Roman" w:hAnsi="Times New Roman" w:cs="Times New Roman"/>
          <w:sz w:val="24"/>
          <w:szCs w:val="24"/>
        </w:rPr>
        <w:t xml:space="preserve"> direction. The cueing effect</w:t>
      </w:r>
      <w:ins w:id="41" w:author="Adam" w:date="2019-06-21T12:53:00Z">
        <w:r w:rsidR="00E578F4">
          <w:rPr>
            <w:rFonts w:ascii="Times New Roman" w:hAnsi="Times New Roman" w:cs="Times New Roman"/>
            <w:sz w:val="24"/>
            <w:szCs w:val="24"/>
          </w:rPr>
          <w:t xml:space="preserve"> depends on the stimulus onset asynchrony (SOA), or the time interval between </w:t>
        </w:r>
      </w:ins>
      <w:ins w:id="42" w:author="Adam" w:date="2019-06-21T12:55:00Z">
        <w:r w:rsidR="00E578F4">
          <w:rPr>
            <w:rFonts w:ascii="Times New Roman" w:hAnsi="Times New Roman" w:cs="Times New Roman"/>
            <w:sz w:val="24"/>
            <w:szCs w:val="24"/>
          </w:rPr>
          <w:t>when the cue appears and when the target appears</w:t>
        </w:r>
      </w:ins>
      <w:ins w:id="43" w:author="Adam" w:date="2019-06-21T12:53:00Z">
        <w:r w:rsidR="00E578F4">
          <w:rPr>
            <w:rFonts w:ascii="Times New Roman" w:hAnsi="Times New Roman" w:cs="Times New Roman"/>
            <w:sz w:val="24"/>
            <w:szCs w:val="24"/>
          </w:rPr>
          <w:t>.</w:t>
        </w:r>
      </w:ins>
      <w:ins w:id="44" w:author="Adam" w:date="2019-06-21T12:54:00Z">
        <w:r w:rsidR="00E578F4">
          <w:rPr>
            <w:rFonts w:ascii="Times New Roman" w:hAnsi="Times New Roman" w:cs="Times New Roman"/>
            <w:sz w:val="24"/>
            <w:szCs w:val="24"/>
          </w:rPr>
          <w:t xml:space="preserve"> </w:t>
        </w:r>
      </w:ins>
      <w:ins w:id="45" w:author="Adam" w:date="2019-06-21T12:55:00Z">
        <w:r w:rsidR="00E578F4">
          <w:rPr>
            <w:rFonts w:ascii="Times New Roman" w:hAnsi="Times New Roman" w:cs="Times New Roman"/>
            <w:sz w:val="24"/>
            <w:szCs w:val="24"/>
          </w:rPr>
          <w:t>The c</w:t>
        </w:r>
      </w:ins>
      <w:ins w:id="46" w:author="Adam" w:date="2019-06-21T12:54:00Z">
        <w:r w:rsidR="00E578F4">
          <w:rPr>
            <w:rFonts w:ascii="Times New Roman" w:hAnsi="Times New Roman" w:cs="Times New Roman"/>
            <w:sz w:val="24"/>
            <w:szCs w:val="24"/>
          </w:rPr>
          <w:t>ueing effect</w:t>
        </w:r>
      </w:ins>
      <w:r>
        <w:rPr>
          <w:rFonts w:ascii="Times New Roman" w:hAnsi="Times New Roman" w:cs="Times New Roman"/>
          <w:sz w:val="24"/>
          <w:szCs w:val="24"/>
        </w:rPr>
        <w:t xml:space="preserve"> is triggered as early as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after the gaze cue is presented </w:t>
      </w:r>
      <w:del w:id="47" w:author="Adam" w:date="2019-06-21T12:58:00Z">
        <w:r w:rsidDel="00AF10D9">
          <w:rPr>
            <w:rFonts w:ascii="Times New Roman" w:hAnsi="Times New Roman" w:cs="Times New Roman"/>
            <w:sz w:val="24"/>
            <w:szCs w:val="24"/>
          </w:rPr>
          <w:delText xml:space="preserve">before </w:delText>
        </w:r>
      </w:del>
      <w:ins w:id="48" w:author="Adam" w:date="2019-06-21T12:58:00Z">
        <w:r w:rsidR="00AF10D9">
          <w:rPr>
            <w:rFonts w:ascii="Times New Roman" w:hAnsi="Times New Roman" w:cs="Times New Roman"/>
            <w:sz w:val="24"/>
            <w:szCs w:val="24"/>
          </w:rPr>
          <w:t xml:space="preserve">and </w:t>
        </w:r>
      </w:ins>
      <w:r>
        <w:rPr>
          <w:rFonts w:ascii="Times New Roman" w:hAnsi="Times New Roman" w:cs="Times New Roman"/>
          <w:sz w:val="24"/>
          <w:szCs w:val="24"/>
        </w:rPr>
        <w:t>the target onsets</w:t>
      </w:r>
      <w:del w:id="49" w:author="Adam" w:date="2019-06-21T12:57:00Z">
        <w:r w:rsidDel="00E578F4">
          <w:rPr>
            <w:rFonts w:ascii="Times New Roman" w:hAnsi="Times New Roman" w:cs="Times New Roman"/>
            <w:sz w:val="24"/>
            <w:szCs w:val="24"/>
          </w:rPr>
          <w:delText xml:space="preserve"> (known as SOA – stimulus-onset asynchrony)</w:delText>
        </w:r>
      </w:del>
      <w:r>
        <w:rPr>
          <w:rFonts w:ascii="Times New Roman" w:hAnsi="Times New Roman" w:cs="Times New Roman"/>
          <w:sz w:val="24"/>
          <w:szCs w:val="24"/>
        </w:rPr>
        <w:t xml:space="preserve">, persists until 600-700 </w:t>
      </w:r>
      <w:proofErr w:type="spellStart"/>
      <w:r>
        <w:rPr>
          <w:rFonts w:ascii="Times New Roman" w:hAnsi="Times New Roman" w:cs="Times New Roman"/>
          <w:sz w:val="24"/>
          <w:szCs w:val="24"/>
        </w:rPr>
        <w:t>ms</w:t>
      </w:r>
      <w:proofErr w:type="spellEnd"/>
      <w:del w:id="50" w:author="Adam" w:date="2019-06-21T12:56:00Z">
        <w:r w:rsidDel="00E578F4">
          <w:rPr>
            <w:rFonts w:ascii="Times New Roman" w:hAnsi="Times New Roman" w:cs="Times New Roman"/>
            <w:sz w:val="24"/>
            <w:szCs w:val="24"/>
          </w:rPr>
          <w:delText xml:space="preserve"> SOA</w:delText>
        </w:r>
      </w:del>
      <w:r>
        <w:rPr>
          <w:rFonts w:ascii="Times New Roman" w:hAnsi="Times New Roman" w:cs="Times New Roman"/>
          <w:sz w:val="24"/>
          <w:szCs w:val="24"/>
        </w:rPr>
        <w:t xml:space="preserve">, and dissipates towards the 1000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mark, which suggests that the cueing effect is an automatic process that top-down processes can interfere with after a minimum period of time.</w:t>
      </w:r>
    </w:p>
    <w:p w14:paraId="48BAA4B6" w14:textId="088A5F5A"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some evidence, however, that top-down processes can interfere with reflexive orienting even during the automatic interval of cueing. Gazes that belonged to higher status people elicited stronger cueing effects than lower status gazes (</w:t>
      </w:r>
      <w:proofErr w:type="spellStart"/>
      <w:r w:rsidRPr="00DC771C">
        <w:rPr>
          <w:rFonts w:ascii="Times New Roman" w:hAnsi="Times New Roman" w:cs="Times New Roman"/>
          <w:sz w:val="24"/>
          <w:szCs w:val="24"/>
        </w:rPr>
        <w:t>Dalmaso</w:t>
      </w:r>
      <w:proofErr w:type="spellEnd"/>
      <w:r w:rsidRPr="00DC771C">
        <w:rPr>
          <w:rFonts w:ascii="Times New Roman" w:hAnsi="Times New Roman" w:cs="Times New Roman"/>
          <w:sz w:val="24"/>
          <w:szCs w:val="24"/>
        </w:rPr>
        <w:t xml:space="preserve">, Pavan, Castelli, &amp; </w:t>
      </w:r>
      <w:proofErr w:type="spellStart"/>
      <w:r w:rsidRPr="00DC771C">
        <w:rPr>
          <w:rFonts w:ascii="Times New Roman" w:hAnsi="Times New Roman" w:cs="Times New Roman"/>
          <w:sz w:val="24"/>
          <w:szCs w:val="24"/>
        </w:rPr>
        <w:t>Galfano</w:t>
      </w:r>
      <w:proofErr w:type="spellEnd"/>
      <w:r w:rsidRPr="00DC771C">
        <w:rPr>
          <w:rFonts w:ascii="Times New Roman" w:hAnsi="Times New Roman" w:cs="Times New Roman"/>
          <w:sz w:val="24"/>
          <w:szCs w:val="24"/>
        </w:rPr>
        <w:t>, 2012</w:t>
      </w:r>
      <w:r>
        <w:rPr>
          <w:rFonts w:ascii="Times New Roman" w:hAnsi="Times New Roman" w:cs="Times New Roman"/>
          <w:sz w:val="24"/>
          <w:szCs w:val="24"/>
        </w:rPr>
        <w:t xml:space="preserve">). </w:t>
      </w:r>
      <w:commentRangeStart w:id="51"/>
      <w:r>
        <w:rPr>
          <w:rFonts w:ascii="Times New Roman" w:hAnsi="Times New Roman" w:cs="Times New Roman"/>
          <w:sz w:val="24"/>
          <w:szCs w:val="24"/>
        </w:rPr>
        <w:t xml:space="preserve">Faces that were associated with negative, norm-violating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elicited stronger cueing effects than faces associated with positive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especially among participants who perceive the norm-violating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as particularly more negative than the positive </w:t>
      </w:r>
      <w:proofErr w:type="spellStart"/>
      <w:r>
        <w:rPr>
          <w:rFonts w:ascii="Times New Roman" w:hAnsi="Times New Roman" w:cs="Times New Roman"/>
          <w:sz w:val="24"/>
          <w:szCs w:val="24"/>
        </w:rPr>
        <w:t>behaviours</w:t>
      </w:r>
      <w:commentRangeEnd w:id="51"/>
      <w:proofErr w:type="spellEnd"/>
      <w:r w:rsidR="009762EB">
        <w:rPr>
          <w:rStyle w:val="CommentReference"/>
        </w:rPr>
        <w:commentReference w:id="51"/>
      </w:r>
      <w:r>
        <w:rPr>
          <w:rFonts w:ascii="Times New Roman" w:hAnsi="Times New Roman" w:cs="Times New Roman"/>
          <w:sz w:val="24"/>
          <w:szCs w:val="24"/>
        </w:rPr>
        <w:t>. Cueing effects were also stronger for familiar face gazes vs. unfamiliar face gazes, but only for female participants (</w:t>
      </w:r>
      <w:proofErr w:type="spellStart"/>
      <w:r w:rsidRPr="00BC0C69">
        <w:rPr>
          <w:rFonts w:ascii="Times New Roman" w:hAnsi="Times New Roman" w:cs="Times New Roman"/>
          <w:sz w:val="24"/>
          <w:szCs w:val="24"/>
        </w:rPr>
        <w:t>Deaner</w:t>
      </w:r>
      <w:proofErr w:type="spellEnd"/>
      <w:r w:rsidRPr="00BC0C69">
        <w:rPr>
          <w:rFonts w:ascii="Times New Roman" w:hAnsi="Times New Roman" w:cs="Times New Roman"/>
          <w:sz w:val="24"/>
          <w:szCs w:val="24"/>
        </w:rPr>
        <w:t>, Shepherd &amp; Platt, 2007</w:t>
      </w:r>
      <w:r>
        <w:rPr>
          <w:rFonts w:ascii="Times New Roman" w:hAnsi="Times New Roman" w:cs="Times New Roman"/>
          <w:sz w:val="24"/>
          <w:szCs w:val="24"/>
        </w:rPr>
        <w:t xml:space="preserve">). </w:t>
      </w:r>
      <w:r w:rsidR="00883067">
        <w:rPr>
          <w:rFonts w:ascii="Times New Roman" w:hAnsi="Times New Roman" w:cs="Times New Roman"/>
          <w:sz w:val="24"/>
          <w:szCs w:val="24"/>
        </w:rPr>
        <w:t xml:space="preserve">Importantly, these studies also </w:t>
      </w:r>
      <w:r>
        <w:rPr>
          <w:rFonts w:ascii="Times New Roman" w:hAnsi="Times New Roman" w:cs="Times New Roman"/>
          <w:sz w:val="24"/>
          <w:szCs w:val="24"/>
        </w:rPr>
        <w:t>show top-down eff</w:t>
      </w:r>
      <w:r w:rsidR="00A8268B">
        <w:rPr>
          <w:rFonts w:ascii="Times New Roman" w:hAnsi="Times New Roman" w:cs="Times New Roman"/>
          <w:sz w:val="24"/>
          <w:szCs w:val="24"/>
        </w:rPr>
        <w:t xml:space="preserve">ects at 200-600 </w:t>
      </w:r>
      <w:proofErr w:type="spellStart"/>
      <w:r w:rsidR="00A8268B">
        <w:rPr>
          <w:rFonts w:ascii="Times New Roman" w:hAnsi="Times New Roman" w:cs="Times New Roman"/>
          <w:sz w:val="24"/>
          <w:szCs w:val="24"/>
        </w:rPr>
        <w:t>ms</w:t>
      </w:r>
      <w:proofErr w:type="spellEnd"/>
      <w:r w:rsidR="00A8268B">
        <w:rPr>
          <w:rFonts w:ascii="Times New Roman" w:hAnsi="Times New Roman" w:cs="Times New Roman"/>
          <w:sz w:val="24"/>
          <w:szCs w:val="24"/>
        </w:rPr>
        <w:t xml:space="preserve"> SOAs</w:t>
      </w:r>
      <w:r>
        <w:rPr>
          <w:rFonts w:ascii="Times New Roman" w:hAnsi="Times New Roman" w:cs="Times New Roman"/>
          <w:sz w:val="24"/>
          <w:szCs w:val="24"/>
        </w:rPr>
        <w:t>, suggesting that information about the social environment</w:t>
      </w:r>
      <w:r w:rsidR="00A8268B">
        <w:rPr>
          <w:rFonts w:ascii="Times New Roman" w:hAnsi="Times New Roman" w:cs="Times New Roman"/>
          <w:sz w:val="24"/>
          <w:szCs w:val="24"/>
        </w:rPr>
        <w:t xml:space="preserve"> can</w:t>
      </w:r>
      <w:r>
        <w:rPr>
          <w:rFonts w:ascii="Times New Roman" w:hAnsi="Times New Roman" w:cs="Times New Roman"/>
          <w:sz w:val="24"/>
          <w:szCs w:val="24"/>
        </w:rPr>
        <w:t xml:space="preserve"> </w:t>
      </w:r>
      <w:r w:rsidR="00A8268B">
        <w:rPr>
          <w:rFonts w:ascii="Times New Roman" w:hAnsi="Times New Roman" w:cs="Times New Roman"/>
          <w:sz w:val="24"/>
          <w:szCs w:val="24"/>
        </w:rPr>
        <w:t xml:space="preserve">penetrate </w:t>
      </w:r>
      <w:r>
        <w:rPr>
          <w:rFonts w:ascii="Times New Roman" w:hAnsi="Times New Roman" w:cs="Times New Roman"/>
          <w:sz w:val="24"/>
          <w:szCs w:val="24"/>
        </w:rPr>
        <w:t xml:space="preserve">the automatic cueing interval </w:t>
      </w:r>
      <w:r w:rsidR="00A8268B">
        <w:rPr>
          <w:rFonts w:ascii="Times New Roman" w:hAnsi="Times New Roman" w:cs="Times New Roman"/>
          <w:sz w:val="24"/>
          <w:szCs w:val="24"/>
        </w:rPr>
        <w:t>to</w:t>
      </w:r>
      <w:r>
        <w:rPr>
          <w:rFonts w:ascii="Times New Roman" w:hAnsi="Times New Roman" w:cs="Times New Roman"/>
          <w:sz w:val="24"/>
          <w:szCs w:val="24"/>
        </w:rPr>
        <w:t xml:space="preserve"> influence </w:t>
      </w:r>
      <w:r w:rsidR="00883067">
        <w:rPr>
          <w:rFonts w:ascii="Times New Roman" w:hAnsi="Times New Roman" w:cs="Times New Roman"/>
          <w:sz w:val="24"/>
          <w:szCs w:val="24"/>
        </w:rPr>
        <w:t xml:space="preserve">otherwise bottom-up </w:t>
      </w:r>
      <w:r>
        <w:rPr>
          <w:rFonts w:ascii="Times New Roman" w:hAnsi="Times New Roman" w:cs="Times New Roman"/>
          <w:sz w:val="24"/>
          <w:szCs w:val="24"/>
        </w:rPr>
        <w:t xml:space="preserve">cueing effects. </w:t>
      </w:r>
    </w:p>
    <w:p w14:paraId="3B4DC364" w14:textId="308C318F" w:rsidR="00087869" w:rsidRPr="00E34F38" w:rsidRDefault="00883067" w:rsidP="00E34F38">
      <w:pPr>
        <w:spacing w:line="480" w:lineRule="auto"/>
        <w:ind w:firstLine="720"/>
        <w:rPr>
          <w:rFonts w:ascii="Times New Roman" w:hAnsi="Times New Roman" w:cs="Times New Roman"/>
          <w:sz w:val="24"/>
          <w:szCs w:val="24"/>
        </w:rPr>
      </w:pPr>
      <w:del w:id="52" w:author="Adam" w:date="2019-06-21T13:16:00Z">
        <w:r w:rsidDel="009762EB">
          <w:rPr>
            <w:rFonts w:ascii="Times New Roman" w:hAnsi="Times New Roman" w:cs="Times New Roman"/>
            <w:sz w:val="24"/>
            <w:szCs w:val="24"/>
          </w:rPr>
          <w:delText>An important social environmental factor to consider is culture.</w:delText>
        </w:r>
      </w:del>
      <w:ins w:id="53" w:author="Adam" w:date="2019-06-21T13:16:00Z">
        <w:r w:rsidR="009762EB">
          <w:rPr>
            <w:rFonts w:ascii="Times New Roman" w:hAnsi="Times New Roman" w:cs="Times New Roman"/>
            <w:sz w:val="24"/>
            <w:szCs w:val="24"/>
          </w:rPr>
          <w:t>Are the underlying mechanisms of social attention that generate the cueing effect the same everywhere?</w:t>
        </w:r>
      </w:ins>
      <w:r w:rsidR="00087869" w:rsidRPr="0027132C">
        <w:rPr>
          <w:rFonts w:ascii="Times New Roman" w:hAnsi="Times New Roman" w:cs="Times New Roman"/>
          <w:sz w:val="24"/>
          <w:szCs w:val="24"/>
        </w:rPr>
        <w:t xml:space="preserve"> </w:t>
      </w:r>
      <w:del w:id="54" w:author="Adam" w:date="2019-06-21T13:16:00Z">
        <w:r w:rsidDel="009762EB">
          <w:rPr>
            <w:rFonts w:ascii="Times New Roman" w:hAnsi="Times New Roman" w:cs="Times New Roman"/>
            <w:sz w:val="24"/>
            <w:szCs w:val="24"/>
          </w:rPr>
          <w:delText xml:space="preserve">Cultural psychology </w:delText>
        </w:r>
      </w:del>
      <w:del w:id="55" w:author="Adam" w:date="2019-06-21T13:17:00Z">
        <w:r w:rsidDel="009762EB">
          <w:rPr>
            <w:rFonts w:ascii="Times New Roman" w:hAnsi="Times New Roman" w:cs="Times New Roman"/>
            <w:sz w:val="24"/>
            <w:szCs w:val="24"/>
          </w:rPr>
          <w:delText>r</w:delText>
        </w:r>
      </w:del>
      <w:ins w:id="56" w:author="Adam" w:date="2019-06-21T13:17:00Z">
        <w:r w:rsidR="009762EB">
          <w:rPr>
            <w:rFonts w:ascii="Times New Roman" w:hAnsi="Times New Roman" w:cs="Times New Roman"/>
            <w:sz w:val="24"/>
            <w:szCs w:val="24"/>
          </w:rPr>
          <w:t>R</w:t>
        </w:r>
      </w:ins>
      <w:r w:rsidR="00087869" w:rsidRPr="0027132C">
        <w:rPr>
          <w:rFonts w:ascii="Times New Roman" w:hAnsi="Times New Roman" w:cs="Times New Roman"/>
          <w:sz w:val="24"/>
          <w:szCs w:val="24"/>
        </w:rPr>
        <w:t xml:space="preserve">esearch </w:t>
      </w:r>
      <w:r>
        <w:rPr>
          <w:rFonts w:ascii="Times New Roman" w:hAnsi="Times New Roman" w:cs="Times New Roman"/>
          <w:sz w:val="24"/>
          <w:szCs w:val="24"/>
        </w:rPr>
        <w:t xml:space="preserve">on cognition </w:t>
      </w:r>
      <w:r w:rsidR="00087869" w:rsidRPr="0027132C">
        <w:rPr>
          <w:rFonts w:ascii="Times New Roman" w:hAnsi="Times New Roman" w:cs="Times New Roman"/>
          <w:sz w:val="24"/>
          <w:szCs w:val="24"/>
        </w:rPr>
        <w:t>has demonstrated cultural differences in aspects of perception and attention</w:t>
      </w:r>
      <w:r w:rsidR="00087869">
        <w:rPr>
          <w:rFonts w:ascii="Times New Roman" w:hAnsi="Times New Roman" w:cs="Times New Roman"/>
          <w:sz w:val="24"/>
          <w:szCs w:val="24"/>
        </w:rPr>
        <w:t>. It is well establishe</w:t>
      </w:r>
      <w:r>
        <w:rPr>
          <w:rFonts w:ascii="Times New Roman" w:hAnsi="Times New Roman" w:cs="Times New Roman"/>
          <w:sz w:val="24"/>
          <w:szCs w:val="24"/>
        </w:rPr>
        <w:t>d, for example,</w:t>
      </w:r>
      <w:r w:rsidR="00087869">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087869" w:rsidRPr="0027132C">
        <w:rPr>
          <w:rFonts w:ascii="Times New Roman" w:hAnsi="Times New Roman" w:cs="Times New Roman"/>
          <w:sz w:val="24"/>
          <w:szCs w:val="24"/>
        </w:rPr>
        <w:t>East Asians</w:t>
      </w:r>
      <w:r>
        <w:rPr>
          <w:rFonts w:ascii="Times New Roman" w:hAnsi="Times New Roman" w:cs="Times New Roman"/>
          <w:sz w:val="24"/>
          <w:szCs w:val="24"/>
        </w:rPr>
        <w:t xml:space="preserve"> have</w:t>
      </w:r>
      <w:r w:rsidR="00087869">
        <w:rPr>
          <w:rFonts w:ascii="Times New Roman" w:hAnsi="Times New Roman" w:cs="Times New Roman"/>
          <w:sz w:val="24"/>
          <w:szCs w:val="24"/>
        </w:rPr>
        <w:t xml:space="preserve"> </w:t>
      </w:r>
      <w:r w:rsidR="00087869" w:rsidRPr="0027132C">
        <w:rPr>
          <w:rFonts w:ascii="Times New Roman" w:hAnsi="Times New Roman" w:cs="Times New Roman"/>
          <w:sz w:val="24"/>
          <w:szCs w:val="24"/>
        </w:rPr>
        <w:t>been shown to pay more attention to and remember more details of background and contextual information, relative to North Americans</w:t>
      </w:r>
      <w:r w:rsidR="00087869">
        <w:rPr>
          <w:rFonts w:ascii="Times New Roman" w:hAnsi="Times New Roman" w:cs="Times New Roman"/>
          <w:sz w:val="24"/>
          <w:szCs w:val="24"/>
        </w:rPr>
        <w:t xml:space="preserve"> (</w:t>
      </w:r>
      <w:r w:rsidR="002E0A34">
        <w:rPr>
          <w:rFonts w:ascii="Times New Roman" w:hAnsi="Times New Roman" w:cs="Times New Roman"/>
          <w:sz w:val="24"/>
          <w:szCs w:val="24"/>
        </w:rPr>
        <w:t>Chua, Boland, &amp; Nisbett, 2005; Masuda &amp; Nisbett, 2001</w:t>
      </w:r>
      <w:r w:rsidR="00E34F38">
        <w:rPr>
          <w:rFonts w:ascii="Times New Roman" w:hAnsi="Times New Roman" w:cs="Times New Roman"/>
          <w:sz w:val="24"/>
          <w:szCs w:val="24"/>
        </w:rPr>
        <w:t>;</w:t>
      </w:r>
      <w:r w:rsidR="002E0A34">
        <w:rPr>
          <w:rFonts w:ascii="Times New Roman" w:hAnsi="Times New Roman" w:cs="Times New Roman"/>
          <w:sz w:val="24"/>
          <w:szCs w:val="24"/>
        </w:rPr>
        <w:t xml:space="preserve"> </w:t>
      </w:r>
      <w:r w:rsidR="00E34F38">
        <w:rPr>
          <w:rFonts w:ascii="Times New Roman" w:hAnsi="Times New Roman" w:cs="Times New Roman"/>
          <w:sz w:val="24"/>
          <w:szCs w:val="24"/>
        </w:rPr>
        <w:t>Masuda &amp; Nisbett, 2006;</w:t>
      </w:r>
      <w:r w:rsidR="00E34F38" w:rsidRPr="00E34F38">
        <w:rPr>
          <w:rFonts w:ascii="Times New Roman" w:hAnsi="Times New Roman" w:cs="Times New Roman"/>
          <w:sz w:val="24"/>
          <w:szCs w:val="24"/>
        </w:rPr>
        <w:t xml:space="preserve"> </w:t>
      </w:r>
      <w:r w:rsidR="00E34F38" w:rsidRPr="00234157">
        <w:rPr>
          <w:rFonts w:ascii="Times New Roman" w:hAnsi="Times New Roman" w:cs="Times New Roman"/>
          <w:sz w:val="24"/>
          <w:szCs w:val="24"/>
        </w:rPr>
        <w:t>Nisbett, Peng</w:t>
      </w:r>
      <w:r w:rsidR="00E34F38">
        <w:rPr>
          <w:rFonts w:ascii="Times New Roman" w:hAnsi="Times New Roman" w:cs="Times New Roman"/>
          <w:sz w:val="24"/>
          <w:szCs w:val="24"/>
        </w:rPr>
        <w:t>, Choi</w:t>
      </w:r>
      <w:r w:rsidR="00E34F38" w:rsidRPr="00234157">
        <w:rPr>
          <w:rFonts w:ascii="Times New Roman" w:hAnsi="Times New Roman" w:cs="Times New Roman"/>
          <w:sz w:val="24"/>
          <w:szCs w:val="24"/>
        </w:rPr>
        <w:t xml:space="preserve">, &amp; </w:t>
      </w:r>
      <w:proofErr w:type="spellStart"/>
      <w:r w:rsidR="00E34F38" w:rsidRPr="00234157">
        <w:rPr>
          <w:rFonts w:ascii="Times New Roman" w:hAnsi="Times New Roman" w:cs="Times New Roman"/>
          <w:sz w:val="24"/>
          <w:szCs w:val="24"/>
        </w:rPr>
        <w:t>Norenzayan</w:t>
      </w:r>
      <w:proofErr w:type="spellEnd"/>
      <w:r w:rsidR="00E34F38">
        <w:rPr>
          <w:rFonts w:ascii="Times New Roman" w:hAnsi="Times New Roman" w:cs="Times New Roman"/>
          <w:sz w:val="24"/>
          <w:szCs w:val="24"/>
        </w:rPr>
        <w:t>, 2001)</w:t>
      </w:r>
      <w:r w:rsidR="00087869" w:rsidRPr="0027132C">
        <w:rPr>
          <w:rFonts w:ascii="Times New Roman" w:hAnsi="Times New Roman" w:cs="Times New Roman"/>
          <w:sz w:val="24"/>
          <w:szCs w:val="24"/>
        </w:rPr>
        <w:t>.</w:t>
      </w:r>
      <w:r w:rsidR="00087869">
        <w:rPr>
          <w:rFonts w:ascii="Times New Roman" w:hAnsi="Times New Roman" w:cs="Times New Roman"/>
          <w:sz w:val="24"/>
          <w:szCs w:val="24"/>
        </w:rPr>
        <w:t xml:space="preserve"> </w:t>
      </w:r>
      <w:r w:rsidR="00087869" w:rsidRPr="0027132C">
        <w:rPr>
          <w:rFonts w:ascii="Times New Roman" w:eastAsia="Times New Roman" w:hAnsi="Times New Roman" w:cs="Times New Roman"/>
          <w:sz w:val="24"/>
          <w:szCs w:val="24"/>
        </w:rPr>
        <w:t xml:space="preserve">These attention differences are </w:t>
      </w:r>
      <w:r w:rsidR="00087869">
        <w:rPr>
          <w:rFonts w:ascii="Times New Roman" w:eastAsia="Times New Roman" w:hAnsi="Times New Roman" w:cs="Times New Roman"/>
          <w:sz w:val="24"/>
          <w:szCs w:val="24"/>
        </w:rPr>
        <w:t xml:space="preserve">also </w:t>
      </w:r>
      <w:r w:rsidR="00087869" w:rsidRPr="0027132C">
        <w:rPr>
          <w:rFonts w:ascii="Times New Roman" w:eastAsia="Times New Roman" w:hAnsi="Times New Roman" w:cs="Times New Roman"/>
          <w:sz w:val="24"/>
          <w:szCs w:val="24"/>
        </w:rPr>
        <w:t>found in social contexts, where s</w:t>
      </w:r>
      <w:r w:rsidR="00087869" w:rsidRPr="0027132C">
        <w:rPr>
          <w:rFonts w:ascii="Times New Roman" w:hAnsi="Times New Roman" w:cs="Times New Roman"/>
          <w:sz w:val="24"/>
          <w:szCs w:val="24"/>
        </w:rPr>
        <w:t xml:space="preserve">ocial information (e.g., faces in the background) has been shown </w:t>
      </w:r>
      <w:r w:rsidR="00087869" w:rsidRPr="0027132C">
        <w:rPr>
          <w:rFonts w:ascii="Times New Roman" w:hAnsi="Times New Roman" w:cs="Times New Roman"/>
          <w:sz w:val="24"/>
          <w:szCs w:val="24"/>
        </w:rPr>
        <w:lastRenderedPageBreak/>
        <w:t>to influence East Asians’ overall appraisals of social scenes to a greater extent than North Americans (Mas</w:t>
      </w:r>
      <w:r w:rsidR="0068651B">
        <w:rPr>
          <w:rFonts w:ascii="Times New Roman" w:hAnsi="Times New Roman" w:cs="Times New Roman"/>
          <w:sz w:val="24"/>
          <w:szCs w:val="24"/>
        </w:rPr>
        <w:t xml:space="preserve">uda et al., 2008). </w:t>
      </w:r>
      <w:del w:id="57" w:author="Adam" w:date="2019-06-21T13:17:00Z">
        <w:r w:rsidR="0068651B" w:rsidDel="009762EB">
          <w:rPr>
            <w:rFonts w:ascii="Times New Roman" w:hAnsi="Times New Roman" w:cs="Times New Roman"/>
            <w:sz w:val="24"/>
            <w:szCs w:val="24"/>
          </w:rPr>
          <w:delText>Cohen, Sasaki, et al. (2017</w:delText>
        </w:r>
        <w:r w:rsidR="00087869" w:rsidRPr="0027132C" w:rsidDel="009762EB">
          <w:rPr>
            <w:rFonts w:ascii="Times New Roman" w:hAnsi="Times New Roman" w:cs="Times New Roman"/>
            <w:sz w:val="24"/>
            <w:szCs w:val="24"/>
          </w:rPr>
          <w:delText>)</w:delText>
        </w:r>
      </w:del>
      <w:ins w:id="58" w:author="Adam" w:date="2019-06-21T13:17:00Z">
        <w:r w:rsidR="009762EB">
          <w:rPr>
            <w:rFonts w:ascii="Times New Roman" w:hAnsi="Times New Roman" w:cs="Times New Roman"/>
            <w:sz w:val="24"/>
            <w:szCs w:val="24"/>
          </w:rPr>
          <w:t>A recent study</w:t>
        </w:r>
      </w:ins>
      <w:r w:rsidR="00087869" w:rsidRPr="0027132C">
        <w:rPr>
          <w:rFonts w:ascii="Times New Roman" w:hAnsi="Times New Roman" w:cs="Times New Roman"/>
          <w:sz w:val="24"/>
          <w:szCs w:val="24"/>
        </w:rPr>
        <w:t xml:space="preserve"> </w:t>
      </w:r>
      <w:r w:rsidR="00087869" w:rsidRPr="0027132C">
        <w:rPr>
          <w:rFonts w:ascii="Times New Roman" w:eastAsia="Times New Roman" w:hAnsi="Times New Roman" w:cs="Times New Roman"/>
          <w:sz w:val="24"/>
          <w:szCs w:val="24"/>
        </w:rPr>
        <w:t xml:space="preserve">demonstrated that the extent to which </w:t>
      </w:r>
      <w:r w:rsidR="00087869">
        <w:rPr>
          <w:rFonts w:ascii="Times New Roman" w:eastAsia="Times New Roman" w:hAnsi="Times New Roman" w:cs="Times New Roman"/>
          <w:sz w:val="24"/>
          <w:szCs w:val="24"/>
        </w:rPr>
        <w:t>cueing effects from a central, foreground face</w:t>
      </w:r>
      <w:r w:rsidR="00087869" w:rsidRPr="0027132C">
        <w:rPr>
          <w:rFonts w:ascii="Times New Roman" w:eastAsia="Times New Roman" w:hAnsi="Times New Roman" w:cs="Times New Roman"/>
          <w:sz w:val="24"/>
          <w:szCs w:val="24"/>
        </w:rPr>
        <w:t xml:space="preserve"> </w:t>
      </w:r>
      <w:del w:id="59" w:author="Adam" w:date="2019-06-21T13:18:00Z">
        <w:r w:rsidR="00087869" w:rsidDel="005805A7">
          <w:rPr>
            <w:rFonts w:ascii="Times New Roman" w:eastAsia="Times New Roman" w:hAnsi="Times New Roman" w:cs="Times New Roman"/>
            <w:sz w:val="24"/>
            <w:szCs w:val="24"/>
          </w:rPr>
          <w:delText xml:space="preserve">(but </w:delText>
        </w:r>
      </w:del>
      <w:r w:rsidR="00087869">
        <w:rPr>
          <w:rFonts w:ascii="Times New Roman" w:eastAsia="Times New Roman" w:hAnsi="Times New Roman" w:cs="Times New Roman"/>
          <w:sz w:val="24"/>
          <w:szCs w:val="24"/>
        </w:rPr>
        <w:t>surrounded by background faces</w:t>
      </w:r>
      <w:del w:id="60" w:author="Adam" w:date="2019-06-21T13:18:00Z">
        <w:r w:rsidR="00087869" w:rsidDel="005805A7">
          <w:rPr>
            <w:rFonts w:ascii="Times New Roman" w:eastAsia="Times New Roman" w:hAnsi="Times New Roman" w:cs="Times New Roman"/>
            <w:sz w:val="24"/>
            <w:szCs w:val="24"/>
          </w:rPr>
          <w:delText>)</w:delText>
        </w:r>
      </w:del>
      <w:r w:rsidR="00087869">
        <w:rPr>
          <w:rFonts w:ascii="Times New Roman" w:eastAsia="Times New Roman" w:hAnsi="Times New Roman" w:cs="Times New Roman"/>
          <w:sz w:val="24"/>
          <w:szCs w:val="24"/>
        </w:rPr>
        <w:t xml:space="preserve"> </w:t>
      </w:r>
      <w:r w:rsidR="00087869" w:rsidRPr="0027132C">
        <w:rPr>
          <w:rFonts w:ascii="Times New Roman" w:eastAsia="Times New Roman" w:hAnsi="Times New Roman" w:cs="Times New Roman"/>
          <w:sz w:val="24"/>
          <w:szCs w:val="24"/>
        </w:rPr>
        <w:t xml:space="preserve">is elicited </w:t>
      </w:r>
      <w:r>
        <w:rPr>
          <w:rFonts w:ascii="Times New Roman" w:eastAsia="Times New Roman" w:hAnsi="Times New Roman" w:cs="Times New Roman"/>
          <w:sz w:val="24"/>
          <w:szCs w:val="24"/>
        </w:rPr>
        <w:t>depended on cultural background</w:t>
      </w:r>
      <w:ins w:id="61" w:author="Adam" w:date="2019-06-21T13:17:00Z">
        <w:r w:rsidR="009762EB">
          <w:rPr>
            <w:rFonts w:ascii="Times New Roman" w:eastAsia="Times New Roman" w:hAnsi="Times New Roman" w:cs="Times New Roman"/>
            <w:sz w:val="24"/>
            <w:szCs w:val="24"/>
          </w:rPr>
          <w:t xml:space="preserve"> (</w:t>
        </w:r>
        <w:commentRangeStart w:id="62"/>
        <w:r w:rsidR="009762EB">
          <w:rPr>
            <w:rFonts w:ascii="Times New Roman" w:eastAsia="Times New Roman" w:hAnsi="Times New Roman" w:cs="Times New Roman"/>
            <w:sz w:val="24"/>
            <w:szCs w:val="24"/>
          </w:rPr>
          <w:t>Cohen et al., 2017</w:t>
        </w:r>
      </w:ins>
      <w:commentRangeEnd w:id="62"/>
      <w:r w:rsidR="003536FE">
        <w:rPr>
          <w:rStyle w:val="CommentReference"/>
        </w:rPr>
        <w:commentReference w:id="62"/>
      </w:r>
      <w:ins w:id="63" w:author="Adam" w:date="2019-06-21T13:17:00Z">
        <w:r w:rsidR="009762EB">
          <w:rPr>
            <w:rFonts w:ascii="Times New Roman" w:eastAsia="Times New Roman" w:hAnsi="Times New Roman" w:cs="Times New Roman"/>
            <w:sz w:val="24"/>
            <w:szCs w:val="24"/>
          </w:rPr>
          <w:t>)</w:t>
        </w:r>
      </w:ins>
      <w:r w:rsidR="00087869" w:rsidRPr="0027132C">
        <w:rPr>
          <w:rFonts w:ascii="Times New Roman" w:eastAsia="Times New Roman" w:hAnsi="Times New Roman" w:cs="Times New Roman"/>
          <w:sz w:val="24"/>
          <w:szCs w:val="24"/>
        </w:rPr>
        <w:t xml:space="preserve">. </w:t>
      </w:r>
      <w:r w:rsidR="00087869">
        <w:rPr>
          <w:rFonts w:ascii="Times New Roman" w:eastAsia="Times New Roman" w:hAnsi="Times New Roman" w:cs="Times New Roman"/>
          <w:sz w:val="24"/>
          <w:szCs w:val="24"/>
        </w:rPr>
        <w:t>Although both East Asians and Americans</w:t>
      </w:r>
      <w:r>
        <w:rPr>
          <w:rFonts w:ascii="Times New Roman" w:eastAsia="Times New Roman" w:hAnsi="Times New Roman" w:cs="Times New Roman"/>
          <w:sz w:val="24"/>
          <w:szCs w:val="24"/>
        </w:rPr>
        <w:t>, when</w:t>
      </w:r>
      <w:r w:rsidRPr="00883067">
        <w:rPr>
          <w:rFonts w:ascii="Times New Roman" w:eastAsia="Times New Roman" w:hAnsi="Times New Roman" w:cs="Times New Roman"/>
          <w:sz w:val="24"/>
          <w:szCs w:val="24"/>
        </w:rPr>
        <w:t xml:space="preserve"> </w:t>
      </w:r>
      <w:r w:rsidRPr="0027132C">
        <w:rPr>
          <w:rFonts w:ascii="Times New Roman" w:eastAsia="Times New Roman" w:hAnsi="Times New Roman" w:cs="Times New Roman"/>
          <w:sz w:val="24"/>
          <w:szCs w:val="24"/>
        </w:rPr>
        <w:t xml:space="preserve">background gazes were cued in a different direction than the foreground </w:t>
      </w:r>
      <w:r>
        <w:rPr>
          <w:rFonts w:ascii="Times New Roman" w:eastAsia="Times New Roman" w:hAnsi="Times New Roman" w:cs="Times New Roman"/>
          <w:sz w:val="24"/>
          <w:szCs w:val="24"/>
        </w:rPr>
        <w:t>gaze,</w:t>
      </w:r>
      <w:r w:rsidRPr="0027132C">
        <w:rPr>
          <w:rFonts w:ascii="Times New Roman" w:eastAsia="Times New Roman" w:hAnsi="Times New Roman" w:cs="Times New Roman"/>
          <w:sz w:val="24"/>
          <w:szCs w:val="24"/>
        </w:rPr>
        <w:t xml:space="preserve"> </w:t>
      </w:r>
      <w:r w:rsidR="00087869">
        <w:rPr>
          <w:rFonts w:ascii="Times New Roman" w:eastAsia="Times New Roman" w:hAnsi="Times New Roman" w:cs="Times New Roman"/>
          <w:sz w:val="24"/>
          <w:szCs w:val="24"/>
        </w:rPr>
        <w:t xml:space="preserve">experienced cueing effects from the foreground </w:t>
      </w:r>
      <w:r>
        <w:rPr>
          <w:rFonts w:ascii="Times New Roman" w:eastAsia="Times New Roman" w:hAnsi="Times New Roman" w:cs="Times New Roman"/>
          <w:sz w:val="24"/>
          <w:szCs w:val="24"/>
        </w:rPr>
        <w:t>gaze</w:t>
      </w:r>
      <w:r w:rsidR="00087869">
        <w:rPr>
          <w:rFonts w:ascii="Times New Roman" w:eastAsia="Times New Roman" w:hAnsi="Times New Roman" w:cs="Times New Roman"/>
          <w:sz w:val="24"/>
          <w:szCs w:val="24"/>
        </w:rPr>
        <w:t xml:space="preserve"> when the SOA was 200 </w:t>
      </w:r>
      <w:proofErr w:type="spellStart"/>
      <w:r w:rsidR="00087869">
        <w:rPr>
          <w:rFonts w:ascii="Times New Roman" w:eastAsia="Times New Roman" w:hAnsi="Times New Roman" w:cs="Times New Roman"/>
          <w:sz w:val="24"/>
          <w:szCs w:val="24"/>
        </w:rPr>
        <w:t>ms</w:t>
      </w:r>
      <w:proofErr w:type="spellEnd"/>
      <w:r w:rsidR="00087869">
        <w:rPr>
          <w:rFonts w:ascii="Times New Roman" w:eastAsia="Times New Roman" w:hAnsi="Times New Roman" w:cs="Times New Roman"/>
          <w:sz w:val="24"/>
          <w:szCs w:val="24"/>
        </w:rPr>
        <w:t xml:space="preserve">, </w:t>
      </w:r>
      <w:r w:rsidR="00087869" w:rsidRPr="0027132C">
        <w:rPr>
          <w:rFonts w:ascii="Times New Roman" w:eastAsia="Times New Roman" w:hAnsi="Times New Roman" w:cs="Times New Roman"/>
          <w:sz w:val="24"/>
          <w:szCs w:val="24"/>
        </w:rPr>
        <w:t>East Asian participants</w:t>
      </w:r>
      <w:r w:rsidR="00087869">
        <w:rPr>
          <w:rFonts w:ascii="Times New Roman" w:eastAsia="Times New Roman" w:hAnsi="Times New Roman" w:cs="Times New Roman"/>
          <w:sz w:val="24"/>
          <w:szCs w:val="24"/>
        </w:rPr>
        <w:t xml:space="preserve"> </w:t>
      </w:r>
      <w:r w:rsidR="00087869" w:rsidRPr="0027132C">
        <w:rPr>
          <w:rFonts w:ascii="Times New Roman" w:eastAsia="Times New Roman" w:hAnsi="Times New Roman" w:cs="Times New Roman"/>
          <w:sz w:val="24"/>
          <w:szCs w:val="24"/>
        </w:rPr>
        <w:t>experienced interference from</w:t>
      </w:r>
      <w:r>
        <w:rPr>
          <w:rFonts w:ascii="Times New Roman" w:eastAsia="Times New Roman" w:hAnsi="Times New Roman" w:cs="Times New Roman"/>
          <w:sz w:val="24"/>
          <w:szCs w:val="24"/>
        </w:rPr>
        <w:t xml:space="preserve"> the incongruent background gazes,</w:t>
      </w:r>
      <w:r w:rsidR="00087869" w:rsidRPr="0027132C">
        <w:rPr>
          <w:rFonts w:ascii="Times New Roman" w:eastAsia="Times New Roman" w:hAnsi="Times New Roman" w:cs="Times New Roman"/>
          <w:sz w:val="24"/>
          <w:szCs w:val="24"/>
        </w:rPr>
        <w:t xml:space="preserve"> interrupting the automatic reflexive orienting </w:t>
      </w:r>
      <w:r w:rsidR="00087869">
        <w:rPr>
          <w:rFonts w:ascii="Times New Roman" w:eastAsia="Times New Roman" w:hAnsi="Times New Roman" w:cs="Times New Roman"/>
          <w:sz w:val="24"/>
          <w:szCs w:val="24"/>
        </w:rPr>
        <w:t xml:space="preserve">from </w:t>
      </w:r>
      <w:r w:rsidR="00087869" w:rsidRPr="0027132C">
        <w:rPr>
          <w:rFonts w:ascii="Times New Roman" w:eastAsia="Times New Roman" w:hAnsi="Times New Roman" w:cs="Times New Roman"/>
          <w:sz w:val="24"/>
          <w:szCs w:val="24"/>
        </w:rPr>
        <w:t xml:space="preserve">the foreground </w:t>
      </w:r>
      <w:r>
        <w:rPr>
          <w:rFonts w:ascii="Times New Roman" w:eastAsia="Times New Roman" w:hAnsi="Times New Roman" w:cs="Times New Roman"/>
          <w:sz w:val="24"/>
          <w:szCs w:val="24"/>
        </w:rPr>
        <w:t>gaze</w:t>
      </w:r>
      <w:r w:rsidR="00087869">
        <w:rPr>
          <w:rFonts w:ascii="Times New Roman" w:eastAsia="Times New Roman" w:hAnsi="Times New Roman" w:cs="Times New Roman"/>
          <w:sz w:val="24"/>
          <w:szCs w:val="24"/>
        </w:rPr>
        <w:t xml:space="preserve">, but only during a relatively late SOA (600 </w:t>
      </w:r>
      <w:proofErr w:type="spellStart"/>
      <w:r w:rsidR="00087869">
        <w:rPr>
          <w:rFonts w:ascii="Times New Roman" w:eastAsia="Times New Roman" w:hAnsi="Times New Roman" w:cs="Times New Roman"/>
          <w:sz w:val="24"/>
          <w:szCs w:val="24"/>
        </w:rPr>
        <w:t>ms</w:t>
      </w:r>
      <w:proofErr w:type="spellEnd"/>
      <w:r w:rsidR="00087869">
        <w:rPr>
          <w:rFonts w:ascii="Times New Roman" w:eastAsia="Times New Roman" w:hAnsi="Times New Roman" w:cs="Times New Roman"/>
          <w:sz w:val="24"/>
          <w:szCs w:val="24"/>
        </w:rPr>
        <w:t xml:space="preserve"> SOA) within the automatic cueing interval period. </w:t>
      </w:r>
      <w:del w:id="64" w:author="Adam" w:date="2019-06-21T13:19:00Z">
        <w:r w:rsidR="00087869" w:rsidDel="005805A7">
          <w:rPr>
            <w:rFonts w:ascii="Times New Roman" w:eastAsia="Times New Roman" w:hAnsi="Times New Roman" w:cs="Times New Roman"/>
            <w:sz w:val="24"/>
            <w:szCs w:val="24"/>
          </w:rPr>
          <w:delText>Cohen, Sasaki et al., (2017)</w:delText>
        </w:r>
      </w:del>
      <w:ins w:id="65" w:author="Adam" w:date="2019-06-21T13:19:00Z">
        <w:r w:rsidR="005805A7">
          <w:rPr>
            <w:rFonts w:ascii="Times New Roman" w:eastAsia="Times New Roman" w:hAnsi="Times New Roman" w:cs="Times New Roman"/>
            <w:sz w:val="24"/>
            <w:szCs w:val="24"/>
          </w:rPr>
          <w:t>It was</w:t>
        </w:r>
      </w:ins>
      <w:r w:rsidR="00087869">
        <w:rPr>
          <w:rFonts w:ascii="Times New Roman" w:eastAsia="Times New Roman" w:hAnsi="Times New Roman" w:cs="Times New Roman"/>
          <w:sz w:val="24"/>
          <w:szCs w:val="24"/>
        </w:rPr>
        <w:t xml:space="preserve"> proposed that culture, among other social environmental factors, can calibrate social attention mechanisms to highlight </w:t>
      </w:r>
      <w:del w:id="66" w:author="Adam" w:date="2019-06-21T13:19:00Z">
        <w:r w:rsidR="00087869" w:rsidDel="005805A7">
          <w:rPr>
            <w:rFonts w:ascii="Times New Roman" w:eastAsia="Times New Roman" w:hAnsi="Times New Roman" w:cs="Times New Roman"/>
            <w:sz w:val="24"/>
            <w:szCs w:val="24"/>
          </w:rPr>
          <w:delText xml:space="preserve">things </w:delText>
        </w:r>
      </w:del>
      <w:ins w:id="67" w:author="Adam" w:date="2019-06-21T13:21:00Z">
        <w:r w:rsidR="005805A7">
          <w:rPr>
            <w:rFonts w:ascii="Times New Roman" w:eastAsia="Times New Roman" w:hAnsi="Times New Roman" w:cs="Times New Roman"/>
            <w:sz w:val="24"/>
            <w:szCs w:val="24"/>
          </w:rPr>
          <w:t>social cues</w:t>
        </w:r>
      </w:ins>
      <w:ins w:id="68" w:author="Adam" w:date="2019-06-21T13:19:00Z">
        <w:r w:rsidR="005805A7">
          <w:rPr>
            <w:rFonts w:ascii="Times New Roman" w:eastAsia="Times New Roman" w:hAnsi="Times New Roman" w:cs="Times New Roman"/>
            <w:sz w:val="24"/>
            <w:szCs w:val="24"/>
          </w:rPr>
          <w:t xml:space="preserve"> </w:t>
        </w:r>
      </w:ins>
      <w:r w:rsidR="00087869">
        <w:rPr>
          <w:rFonts w:ascii="Times New Roman" w:eastAsia="Times New Roman" w:hAnsi="Times New Roman" w:cs="Times New Roman"/>
          <w:sz w:val="24"/>
          <w:szCs w:val="24"/>
        </w:rPr>
        <w:t>in the environment that are valued in the cultural and social context in which these mechanisms develop. East Asian culture emphasizes attending to relationships and the social context</w:t>
      </w:r>
      <w:r w:rsidR="00C544E3">
        <w:rPr>
          <w:rFonts w:ascii="Times New Roman" w:eastAsia="Times New Roman" w:hAnsi="Times New Roman" w:cs="Times New Roman"/>
          <w:sz w:val="24"/>
          <w:szCs w:val="24"/>
        </w:rPr>
        <w:t xml:space="preserve">, </w:t>
      </w:r>
      <w:r w:rsidR="00087869">
        <w:rPr>
          <w:rFonts w:ascii="Times New Roman" w:eastAsia="Times New Roman" w:hAnsi="Times New Roman" w:cs="Times New Roman"/>
          <w:sz w:val="24"/>
          <w:szCs w:val="24"/>
        </w:rPr>
        <w:t xml:space="preserve">and developing a sense of self rooted in interdependence with close others, compared to North American culture emphasizing an independent sense of self (Markus &amp; </w:t>
      </w:r>
      <w:proofErr w:type="spellStart"/>
      <w:r w:rsidR="00087869">
        <w:rPr>
          <w:rFonts w:ascii="Times New Roman" w:eastAsia="Times New Roman" w:hAnsi="Times New Roman" w:cs="Times New Roman"/>
          <w:sz w:val="24"/>
          <w:szCs w:val="24"/>
        </w:rPr>
        <w:t>Kitayama</w:t>
      </w:r>
      <w:proofErr w:type="spellEnd"/>
      <w:r w:rsidR="00087869">
        <w:rPr>
          <w:rFonts w:ascii="Times New Roman" w:eastAsia="Times New Roman" w:hAnsi="Times New Roman" w:cs="Times New Roman"/>
          <w:sz w:val="24"/>
          <w:szCs w:val="24"/>
        </w:rPr>
        <w:t xml:space="preserve">, 1991). </w:t>
      </w:r>
      <w:del w:id="69" w:author="Adam" w:date="2019-06-21T13:25:00Z">
        <w:r w:rsidR="00087869" w:rsidDel="005805A7">
          <w:rPr>
            <w:rFonts w:ascii="Times New Roman" w:eastAsia="Times New Roman" w:hAnsi="Times New Roman" w:cs="Times New Roman"/>
            <w:sz w:val="24"/>
            <w:szCs w:val="24"/>
          </w:rPr>
          <w:delText>This may explain why</w:delText>
        </w:r>
      </w:del>
      <w:ins w:id="70" w:author="Adam" w:date="2019-06-21T13:25:00Z">
        <w:r w:rsidR="005805A7">
          <w:rPr>
            <w:rFonts w:ascii="Times New Roman" w:eastAsia="Times New Roman" w:hAnsi="Times New Roman" w:cs="Times New Roman"/>
            <w:sz w:val="24"/>
            <w:szCs w:val="24"/>
          </w:rPr>
          <w:t>These aspects of East Asian culture</w:t>
        </w:r>
      </w:ins>
      <w:del w:id="71" w:author="Adam" w:date="2019-06-21T13:25:00Z">
        <w:r w:rsidR="00087869" w:rsidDel="005805A7">
          <w:rPr>
            <w:rFonts w:ascii="Times New Roman" w:eastAsia="Times New Roman" w:hAnsi="Times New Roman" w:cs="Times New Roman"/>
            <w:sz w:val="24"/>
            <w:szCs w:val="24"/>
          </w:rPr>
          <w:delText xml:space="preserve"> East Asians</w:delText>
        </w:r>
      </w:del>
      <w:r w:rsidR="00087869">
        <w:rPr>
          <w:rFonts w:ascii="Times New Roman" w:eastAsia="Times New Roman" w:hAnsi="Times New Roman" w:cs="Times New Roman"/>
          <w:sz w:val="24"/>
          <w:szCs w:val="24"/>
        </w:rPr>
        <w:t xml:space="preserve"> </w:t>
      </w:r>
      <w:del w:id="72" w:author="Adam" w:date="2019-06-21T13:23:00Z">
        <w:r w:rsidR="00087869" w:rsidDel="005805A7">
          <w:rPr>
            <w:rFonts w:ascii="Times New Roman" w:eastAsia="Times New Roman" w:hAnsi="Times New Roman" w:cs="Times New Roman"/>
            <w:sz w:val="24"/>
            <w:szCs w:val="24"/>
          </w:rPr>
          <w:delText xml:space="preserve">have </w:delText>
        </w:r>
      </w:del>
      <w:ins w:id="73" w:author="Adam" w:date="2019-06-21T13:25:00Z">
        <w:r w:rsidR="005805A7">
          <w:rPr>
            <w:rFonts w:ascii="Times New Roman" w:eastAsia="Times New Roman" w:hAnsi="Times New Roman" w:cs="Times New Roman"/>
            <w:sz w:val="24"/>
            <w:szCs w:val="24"/>
          </w:rPr>
          <w:t xml:space="preserve">may </w:t>
        </w:r>
      </w:ins>
      <w:ins w:id="74" w:author="Adam" w:date="2019-06-21T13:28:00Z">
        <w:r w:rsidR="0026074F">
          <w:rPr>
            <w:rFonts w:ascii="Times New Roman" w:eastAsia="Times New Roman" w:hAnsi="Times New Roman" w:cs="Times New Roman"/>
            <w:sz w:val="24"/>
            <w:szCs w:val="24"/>
          </w:rPr>
          <w:t>shape</w:t>
        </w:r>
      </w:ins>
      <w:ins w:id="75" w:author="Adam" w:date="2019-06-21T13:25:00Z">
        <w:r w:rsidR="005805A7">
          <w:rPr>
            <w:rFonts w:ascii="Times New Roman" w:eastAsia="Times New Roman" w:hAnsi="Times New Roman" w:cs="Times New Roman"/>
            <w:sz w:val="24"/>
            <w:szCs w:val="24"/>
          </w:rPr>
          <w:t xml:space="preserve"> the development of</w:t>
        </w:r>
      </w:ins>
      <w:ins w:id="76" w:author="Adam" w:date="2019-06-21T13:23:00Z">
        <w:r w:rsidR="005805A7">
          <w:rPr>
            <w:rFonts w:ascii="Times New Roman" w:eastAsia="Times New Roman" w:hAnsi="Times New Roman" w:cs="Times New Roman"/>
            <w:sz w:val="24"/>
            <w:szCs w:val="24"/>
          </w:rPr>
          <w:t xml:space="preserve"> </w:t>
        </w:r>
      </w:ins>
      <w:r w:rsidR="00087869">
        <w:rPr>
          <w:rFonts w:ascii="Times New Roman" w:eastAsia="Times New Roman" w:hAnsi="Times New Roman" w:cs="Times New Roman"/>
          <w:sz w:val="24"/>
          <w:szCs w:val="24"/>
        </w:rPr>
        <w:t>joint attention mechanisms</w:t>
      </w:r>
      <w:ins w:id="77" w:author="Adam" w:date="2019-06-21T13:26:00Z">
        <w:r w:rsidR="005805A7">
          <w:rPr>
            <w:rFonts w:ascii="Times New Roman" w:eastAsia="Times New Roman" w:hAnsi="Times New Roman" w:cs="Times New Roman"/>
            <w:sz w:val="24"/>
            <w:szCs w:val="24"/>
          </w:rPr>
          <w:t xml:space="preserve">, </w:t>
        </w:r>
      </w:ins>
      <w:ins w:id="78" w:author="Adam" w:date="2019-06-21T13:28:00Z">
        <w:r w:rsidR="0026074F">
          <w:rPr>
            <w:rFonts w:ascii="Times New Roman" w:eastAsia="Times New Roman" w:hAnsi="Times New Roman" w:cs="Times New Roman"/>
            <w:sz w:val="24"/>
            <w:szCs w:val="24"/>
          </w:rPr>
          <w:t>calibrating</w:t>
        </w:r>
      </w:ins>
      <w:ins w:id="79" w:author="Adam" w:date="2019-06-21T13:26:00Z">
        <w:r w:rsidR="005805A7">
          <w:rPr>
            <w:rFonts w:ascii="Times New Roman" w:eastAsia="Times New Roman" w:hAnsi="Times New Roman" w:cs="Times New Roman"/>
            <w:sz w:val="24"/>
            <w:szCs w:val="24"/>
          </w:rPr>
          <w:t xml:space="preserve"> them to</w:t>
        </w:r>
      </w:ins>
      <w:r w:rsidR="00087869">
        <w:rPr>
          <w:rFonts w:ascii="Times New Roman" w:eastAsia="Times New Roman" w:hAnsi="Times New Roman" w:cs="Times New Roman"/>
          <w:sz w:val="24"/>
          <w:szCs w:val="24"/>
        </w:rPr>
        <w:t xml:space="preserve"> </w:t>
      </w:r>
      <w:del w:id="80" w:author="Adam" w:date="2019-06-21T13:26:00Z">
        <w:r w:rsidR="00087869" w:rsidDel="005805A7">
          <w:rPr>
            <w:rFonts w:ascii="Times New Roman" w:eastAsia="Times New Roman" w:hAnsi="Times New Roman" w:cs="Times New Roman"/>
            <w:sz w:val="24"/>
            <w:szCs w:val="24"/>
          </w:rPr>
          <w:delText xml:space="preserve">that </w:delText>
        </w:r>
      </w:del>
      <w:del w:id="81" w:author="Adam" w:date="2019-06-21T13:21:00Z">
        <w:r w:rsidR="00087869" w:rsidDel="005805A7">
          <w:rPr>
            <w:rFonts w:ascii="Times New Roman" w:eastAsia="Times New Roman" w:hAnsi="Times New Roman" w:cs="Times New Roman"/>
            <w:sz w:val="24"/>
            <w:szCs w:val="24"/>
          </w:rPr>
          <w:delText>allow relevant</w:delText>
        </w:r>
      </w:del>
      <w:ins w:id="82" w:author="Adam" w:date="2019-06-21T13:21:00Z">
        <w:r w:rsidR="005805A7">
          <w:rPr>
            <w:rFonts w:ascii="Times New Roman" w:eastAsia="Times New Roman" w:hAnsi="Times New Roman" w:cs="Times New Roman"/>
            <w:sz w:val="24"/>
            <w:szCs w:val="24"/>
          </w:rPr>
          <w:t>attend broadly to</w:t>
        </w:r>
      </w:ins>
      <w:r w:rsidR="00087869">
        <w:rPr>
          <w:rFonts w:ascii="Times New Roman" w:eastAsia="Times New Roman" w:hAnsi="Times New Roman" w:cs="Times New Roman"/>
          <w:sz w:val="24"/>
          <w:szCs w:val="24"/>
        </w:rPr>
        <w:t xml:space="preserve"> social context information (i.e., background gazes</w:t>
      </w:r>
      <w:r w:rsidR="00C544E3">
        <w:rPr>
          <w:rFonts w:ascii="Times New Roman" w:eastAsia="Times New Roman" w:hAnsi="Times New Roman" w:cs="Times New Roman"/>
          <w:sz w:val="24"/>
          <w:szCs w:val="24"/>
        </w:rPr>
        <w:t>, as it is part of the broader social environment</w:t>
      </w:r>
      <w:r w:rsidR="00087869">
        <w:rPr>
          <w:rFonts w:ascii="Times New Roman" w:eastAsia="Times New Roman" w:hAnsi="Times New Roman" w:cs="Times New Roman"/>
          <w:sz w:val="24"/>
          <w:szCs w:val="24"/>
        </w:rPr>
        <w:t>)</w:t>
      </w:r>
      <w:del w:id="83" w:author="Adam" w:date="2019-06-21T13:28:00Z">
        <w:r w:rsidR="00087869" w:rsidDel="0026074F">
          <w:rPr>
            <w:rFonts w:ascii="Times New Roman" w:eastAsia="Times New Roman" w:hAnsi="Times New Roman" w:cs="Times New Roman"/>
            <w:sz w:val="24"/>
            <w:szCs w:val="24"/>
          </w:rPr>
          <w:delText xml:space="preserve"> to penetrate otherwise automatic reflexive orienting to central, foreground </w:delText>
        </w:r>
        <w:r w:rsidR="00C544E3" w:rsidDel="0026074F">
          <w:rPr>
            <w:rFonts w:ascii="Times New Roman" w:eastAsia="Times New Roman" w:hAnsi="Times New Roman" w:cs="Times New Roman"/>
            <w:sz w:val="24"/>
            <w:szCs w:val="24"/>
          </w:rPr>
          <w:delText>gazes</w:delText>
        </w:r>
      </w:del>
      <w:r w:rsidR="00087869">
        <w:rPr>
          <w:rFonts w:ascii="Times New Roman" w:eastAsia="Times New Roman" w:hAnsi="Times New Roman" w:cs="Times New Roman"/>
          <w:sz w:val="24"/>
          <w:szCs w:val="24"/>
        </w:rPr>
        <w:t xml:space="preserve">. </w:t>
      </w:r>
    </w:p>
    <w:p w14:paraId="314DB509" w14:textId="017B247E"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East Asians being more interdependent than North Americans, </w:t>
      </w:r>
      <w:del w:id="84" w:author="Adam" w:date="2019-06-21T13:29:00Z">
        <w:r w:rsidDel="0026074F">
          <w:rPr>
            <w:rFonts w:ascii="Times New Roman" w:hAnsi="Times New Roman" w:cs="Times New Roman"/>
            <w:sz w:val="24"/>
            <w:szCs w:val="24"/>
          </w:rPr>
          <w:delText xml:space="preserve">cultural psychology </w:delText>
        </w:r>
      </w:del>
      <w:r>
        <w:rPr>
          <w:rFonts w:ascii="Times New Roman" w:hAnsi="Times New Roman" w:cs="Times New Roman"/>
          <w:sz w:val="24"/>
          <w:szCs w:val="24"/>
        </w:rPr>
        <w:t xml:space="preserve">research on independence and interdependence suggest that these systems of self-construal (and related thinking patterns) co-exist to varying levels in individuals of all cultural contexts that may be emphasized more or less in different social domains or activated by specific social cues. For example, priming American participants (who are thought to be independent) to think of themselves as interdependent made them more attentive to changes made in the background than those who were primed with thinking of themselves as independent (Choi, </w:t>
      </w:r>
      <w:r w:rsidRPr="00A75AFD">
        <w:rPr>
          <w:rFonts w:ascii="Times New Roman" w:hAnsi="Times New Roman" w:cs="Times New Roman"/>
          <w:sz w:val="24"/>
          <w:szCs w:val="24"/>
        </w:rPr>
        <w:t>Connor,</w:t>
      </w:r>
      <w:r>
        <w:rPr>
          <w:rFonts w:ascii="Times New Roman" w:hAnsi="Times New Roman" w:cs="Times New Roman"/>
          <w:sz w:val="24"/>
          <w:szCs w:val="24"/>
        </w:rPr>
        <w:t xml:space="preserve"> </w:t>
      </w:r>
      <w:proofErr w:type="spellStart"/>
      <w:r w:rsidRPr="00A75AFD">
        <w:rPr>
          <w:rFonts w:ascii="Times New Roman" w:hAnsi="Times New Roman" w:cs="Times New Roman"/>
          <w:sz w:val="24"/>
          <w:szCs w:val="24"/>
        </w:rPr>
        <w:t>Wason</w:t>
      </w:r>
      <w:proofErr w:type="spellEnd"/>
      <w:r>
        <w:rPr>
          <w:rFonts w:ascii="Times New Roman" w:hAnsi="Times New Roman" w:cs="Times New Roman"/>
          <w:sz w:val="24"/>
          <w:szCs w:val="24"/>
        </w:rPr>
        <w:t xml:space="preserve"> &amp; </w:t>
      </w:r>
      <w:r w:rsidRPr="00A75AFD">
        <w:rPr>
          <w:rFonts w:ascii="Times New Roman" w:hAnsi="Times New Roman" w:cs="Times New Roman"/>
          <w:sz w:val="24"/>
          <w:szCs w:val="24"/>
        </w:rPr>
        <w:lastRenderedPageBreak/>
        <w:t>Kahan</w:t>
      </w:r>
      <w:r>
        <w:rPr>
          <w:rFonts w:ascii="Times New Roman" w:hAnsi="Times New Roman" w:cs="Times New Roman"/>
          <w:sz w:val="24"/>
          <w:szCs w:val="24"/>
        </w:rPr>
        <w:t xml:space="preserve">, 2016). </w:t>
      </w:r>
      <w:commentRangeStart w:id="85"/>
      <w:r w:rsidRPr="0027132C">
        <w:rPr>
          <w:rFonts w:ascii="Times New Roman" w:hAnsi="Times New Roman" w:cs="Times New Roman"/>
          <w:sz w:val="24"/>
          <w:szCs w:val="24"/>
        </w:rPr>
        <w:t xml:space="preserve">There is also evidence that priming </w:t>
      </w:r>
      <w:r>
        <w:rPr>
          <w:rFonts w:ascii="Times New Roman" w:hAnsi="Times New Roman" w:cs="Times New Roman"/>
          <w:sz w:val="24"/>
          <w:szCs w:val="24"/>
        </w:rPr>
        <w:t xml:space="preserve">affects attention shifting </w:t>
      </w:r>
      <w:r w:rsidRPr="0027132C">
        <w:rPr>
          <w:rFonts w:ascii="Times New Roman" w:hAnsi="Times New Roman" w:cs="Times New Roman"/>
          <w:sz w:val="24"/>
          <w:szCs w:val="24"/>
        </w:rPr>
        <w:t xml:space="preserve">by allowing concepts </w:t>
      </w:r>
      <w:r>
        <w:rPr>
          <w:rFonts w:ascii="Times New Roman" w:hAnsi="Times New Roman" w:cs="Times New Roman"/>
          <w:sz w:val="24"/>
          <w:szCs w:val="24"/>
        </w:rPr>
        <w:t xml:space="preserve">that are stored in a semantic network </w:t>
      </w:r>
      <w:r w:rsidRPr="0027132C">
        <w:rPr>
          <w:rFonts w:ascii="Times New Roman" w:hAnsi="Times New Roman" w:cs="Times New Roman"/>
          <w:sz w:val="24"/>
          <w:szCs w:val="24"/>
        </w:rPr>
        <w:t xml:space="preserve">to be more easily accessible and activate </w:t>
      </w:r>
      <w:r>
        <w:rPr>
          <w:rFonts w:ascii="Times New Roman" w:hAnsi="Times New Roman" w:cs="Times New Roman"/>
          <w:sz w:val="24"/>
          <w:szCs w:val="24"/>
        </w:rPr>
        <w:t xml:space="preserve">related cognitive mechanisms </w:t>
      </w:r>
      <w:r w:rsidRPr="0027132C">
        <w:rPr>
          <w:rFonts w:ascii="Times New Roman" w:hAnsi="Times New Roman" w:cs="Times New Roman"/>
          <w:sz w:val="24"/>
          <w:szCs w:val="24"/>
        </w:rPr>
        <w:t xml:space="preserve">associated with </w:t>
      </w:r>
      <w:r>
        <w:rPr>
          <w:rFonts w:ascii="Times New Roman" w:hAnsi="Times New Roman" w:cs="Times New Roman"/>
          <w:sz w:val="24"/>
          <w:szCs w:val="24"/>
        </w:rPr>
        <w:t>processing that</w:t>
      </w:r>
      <w:r w:rsidRPr="0027132C">
        <w:rPr>
          <w:rFonts w:ascii="Times New Roman" w:hAnsi="Times New Roman" w:cs="Times New Roman"/>
          <w:sz w:val="24"/>
          <w:szCs w:val="24"/>
        </w:rPr>
        <w:t xml:space="preserve"> concept. </w:t>
      </w:r>
      <w:r>
        <w:rPr>
          <w:rFonts w:ascii="Times New Roman" w:hAnsi="Times New Roman" w:cs="Times New Roman"/>
          <w:sz w:val="24"/>
          <w:szCs w:val="24"/>
        </w:rPr>
        <w:t xml:space="preserve">For example, priming participants of “God” and “Devil” related words activated spatial processing related to direction such that “God” related words shifted attention upwards, and “Devil” related words shifted attention downwards (Chasteen, </w:t>
      </w:r>
      <w:proofErr w:type="spellStart"/>
      <w:r>
        <w:rPr>
          <w:rFonts w:ascii="Times New Roman" w:hAnsi="Times New Roman" w:cs="Times New Roman"/>
          <w:sz w:val="24"/>
          <w:szCs w:val="24"/>
        </w:rPr>
        <w:t>Burdzy</w:t>
      </w:r>
      <w:proofErr w:type="spellEnd"/>
      <w:r w:rsidR="00C544E3">
        <w:rPr>
          <w:rFonts w:ascii="Times New Roman" w:hAnsi="Times New Roman" w:cs="Times New Roman"/>
          <w:sz w:val="24"/>
          <w:szCs w:val="24"/>
        </w:rPr>
        <w:t>,</w:t>
      </w:r>
      <w:r>
        <w:rPr>
          <w:rFonts w:ascii="Times New Roman" w:hAnsi="Times New Roman" w:cs="Times New Roman"/>
          <w:sz w:val="24"/>
          <w:szCs w:val="24"/>
        </w:rPr>
        <w:t xml:space="preserve"> &amp; Pratt, 2010). Priming has also been shown to penetrate the automatic cueing interval for joint attention. Participants that were primed with a low subjective sense of social power had stronger cueing effects than those primed with high social power at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(Cui, Zhang &amp;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2014), suggesting that priming can quickly activate feelings of low social power that lead to prioritizing others’ (relatively higher status) gaze cues</w:t>
      </w:r>
      <w:commentRangeEnd w:id="85"/>
      <w:r w:rsidR="0026074F">
        <w:rPr>
          <w:rStyle w:val="CommentReference"/>
        </w:rPr>
        <w:commentReference w:id="85"/>
      </w:r>
      <w:r>
        <w:rPr>
          <w:rFonts w:ascii="Times New Roman" w:hAnsi="Times New Roman" w:cs="Times New Roman"/>
          <w:sz w:val="24"/>
          <w:szCs w:val="24"/>
        </w:rPr>
        <w:t>.</w:t>
      </w:r>
    </w:p>
    <w:p w14:paraId="0D26EEB8" w14:textId="20041273"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current paper examines how</w:t>
      </w:r>
      <w:r w:rsidRPr="0027132C">
        <w:rPr>
          <w:rFonts w:ascii="Times New Roman" w:hAnsi="Times New Roman" w:cs="Times New Roman"/>
          <w:sz w:val="24"/>
          <w:szCs w:val="24"/>
        </w:rPr>
        <w:t xml:space="preserve"> </w:t>
      </w:r>
      <w:r>
        <w:rPr>
          <w:rFonts w:ascii="Times New Roman" w:hAnsi="Times New Roman" w:cs="Times New Roman"/>
          <w:sz w:val="24"/>
          <w:szCs w:val="24"/>
        </w:rPr>
        <w:t>activating i</w:t>
      </w:r>
      <w:r w:rsidRPr="0027132C">
        <w:rPr>
          <w:rFonts w:ascii="Times New Roman" w:hAnsi="Times New Roman" w:cs="Times New Roman"/>
          <w:sz w:val="24"/>
          <w:szCs w:val="24"/>
        </w:rPr>
        <w:t xml:space="preserve">ndependent and interdependent </w:t>
      </w:r>
      <w:r>
        <w:rPr>
          <w:rFonts w:ascii="Times New Roman" w:hAnsi="Times New Roman" w:cs="Times New Roman"/>
          <w:sz w:val="24"/>
          <w:szCs w:val="24"/>
        </w:rPr>
        <w:t>meaning s</w:t>
      </w:r>
      <w:r w:rsidRPr="0027132C">
        <w:rPr>
          <w:rFonts w:ascii="Times New Roman" w:hAnsi="Times New Roman" w:cs="Times New Roman"/>
          <w:sz w:val="24"/>
          <w:szCs w:val="24"/>
        </w:rPr>
        <w:t>y</w:t>
      </w:r>
      <w:r>
        <w:rPr>
          <w:rFonts w:ascii="Times New Roman" w:hAnsi="Times New Roman" w:cs="Times New Roman"/>
          <w:sz w:val="24"/>
          <w:szCs w:val="24"/>
        </w:rPr>
        <w:t>stems can penetrate the automatic cueing interval to produce theoretically related processing in European Canadians (Study 1) and East Asian Canadians (Study 2).</w:t>
      </w:r>
      <w:r w:rsidR="00777ECD">
        <w:rPr>
          <w:rFonts w:ascii="Times New Roman" w:hAnsi="Times New Roman" w:cs="Times New Roman"/>
          <w:sz w:val="24"/>
          <w:szCs w:val="24"/>
        </w:rPr>
        <w:t xml:space="preserve"> When the </w:t>
      </w:r>
      <w:ins w:id="86" w:author="Adam" w:date="2019-06-21T13:37:00Z">
        <w:r w:rsidR="0026074F">
          <w:rPr>
            <w:rFonts w:ascii="Times New Roman" w:hAnsi="Times New Roman" w:cs="Times New Roman"/>
            <w:sz w:val="24"/>
            <w:szCs w:val="24"/>
          </w:rPr>
          <w:t xml:space="preserve">direction of the </w:t>
        </w:r>
      </w:ins>
      <w:r w:rsidR="00777ECD">
        <w:rPr>
          <w:rFonts w:ascii="Times New Roman" w:hAnsi="Times New Roman" w:cs="Times New Roman"/>
          <w:sz w:val="24"/>
          <w:szCs w:val="24"/>
        </w:rPr>
        <w:t xml:space="preserve">foreground gaze cue matches the </w:t>
      </w:r>
      <w:ins w:id="87" w:author="Adam" w:date="2019-06-21T13:37:00Z">
        <w:r w:rsidR="0026074F">
          <w:rPr>
            <w:rFonts w:ascii="Times New Roman" w:hAnsi="Times New Roman" w:cs="Times New Roman"/>
            <w:sz w:val="24"/>
            <w:szCs w:val="24"/>
          </w:rPr>
          <w:t xml:space="preserve">direction of the </w:t>
        </w:r>
      </w:ins>
      <w:r w:rsidR="00777ECD">
        <w:rPr>
          <w:rFonts w:ascii="Times New Roman" w:hAnsi="Times New Roman" w:cs="Times New Roman"/>
          <w:sz w:val="24"/>
          <w:szCs w:val="24"/>
        </w:rPr>
        <w:t>background gaze cues</w:t>
      </w:r>
      <w:del w:id="88" w:author="Adam" w:date="2019-06-21T13:37:00Z">
        <w:r w:rsidR="00777ECD" w:rsidDel="0026074F">
          <w:rPr>
            <w:rFonts w:ascii="Times New Roman" w:hAnsi="Times New Roman" w:cs="Times New Roman"/>
            <w:sz w:val="24"/>
            <w:szCs w:val="24"/>
          </w:rPr>
          <w:delText xml:space="preserve"> (i.e., the background gazes match the direction of the foreground gaze)</w:delText>
        </w:r>
      </w:del>
      <w:r w:rsidR="00777ECD">
        <w:rPr>
          <w:rFonts w:ascii="Times New Roman" w:hAnsi="Times New Roman" w:cs="Times New Roman"/>
          <w:sz w:val="24"/>
          <w:szCs w:val="24"/>
        </w:rPr>
        <w:t xml:space="preserve">, cueing effects </w:t>
      </w:r>
      <w:del w:id="89" w:author="Adam" w:date="2019-06-21T13:38:00Z">
        <w:r w:rsidR="00777ECD" w:rsidDel="00200440">
          <w:rPr>
            <w:rFonts w:ascii="Times New Roman" w:hAnsi="Times New Roman" w:cs="Times New Roman"/>
            <w:sz w:val="24"/>
            <w:szCs w:val="24"/>
          </w:rPr>
          <w:delText xml:space="preserve">from the foreground gaze </w:delText>
        </w:r>
      </w:del>
      <w:r w:rsidR="00777ECD">
        <w:rPr>
          <w:rFonts w:ascii="Times New Roman" w:hAnsi="Times New Roman" w:cs="Times New Roman"/>
          <w:sz w:val="24"/>
          <w:szCs w:val="24"/>
        </w:rPr>
        <w:t xml:space="preserve">should occur in the automatic cueing interval (200 </w:t>
      </w:r>
      <w:proofErr w:type="spellStart"/>
      <w:r w:rsidR="00777ECD">
        <w:rPr>
          <w:rFonts w:ascii="Times New Roman" w:hAnsi="Times New Roman" w:cs="Times New Roman"/>
          <w:sz w:val="24"/>
          <w:szCs w:val="24"/>
        </w:rPr>
        <w:t>ms</w:t>
      </w:r>
      <w:proofErr w:type="spellEnd"/>
      <w:r w:rsidR="00777ECD">
        <w:rPr>
          <w:rFonts w:ascii="Times New Roman" w:hAnsi="Times New Roman" w:cs="Times New Roman"/>
          <w:sz w:val="24"/>
          <w:szCs w:val="24"/>
        </w:rPr>
        <w:t xml:space="preserve"> and 600 </w:t>
      </w:r>
      <w:proofErr w:type="spellStart"/>
      <w:r w:rsidR="00777ECD">
        <w:rPr>
          <w:rFonts w:ascii="Times New Roman" w:hAnsi="Times New Roman" w:cs="Times New Roman"/>
          <w:sz w:val="24"/>
          <w:szCs w:val="24"/>
        </w:rPr>
        <w:t>ms</w:t>
      </w:r>
      <w:proofErr w:type="spellEnd"/>
      <w:r w:rsidR="00777ECD">
        <w:rPr>
          <w:rFonts w:ascii="Times New Roman" w:hAnsi="Times New Roman" w:cs="Times New Roman"/>
          <w:sz w:val="24"/>
          <w:szCs w:val="24"/>
        </w:rPr>
        <w:t xml:space="preserve"> SOA), regardless of which meaning system is primed since joint attention mechanisms are facilitated by all of the gaze cues looking in the same direction</w:t>
      </w:r>
      <w:commentRangeStart w:id="90"/>
      <w:r w:rsidR="00777ECD">
        <w:rPr>
          <w:rFonts w:ascii="Times New Roman" w:hAnsi="Times New Roman" w:cs="Times New Roman"/>
          <w:sz w:val="24"/>
          <w:szCs w:val="24"/>
        </w:rPr>
        <w:t>.</w:t>
      </w:r>
      <w:commentRangeEnd w:id="90"/>
      <w:r w:rsidR="00200440">
        <w:rPr>
          <w:rStyle w:val="CommentReference"/>
        </w:rPr>
        <w:commentReference w:id="90"/>
      </w:r>
      <w:r>
        <w:rPr>
          <w:rFonts w:ascii="Times New Roman" w:hAnsi="Times New Roman" w:cs="Times New Roman"/>
          <w:sz w:val="24"/>
          <w:szCs w:val="24"/>
        </w:rPr>
        <w:t xml:space="preserve"> </w:t>
      </w:r>
      <w:r w:rsidR="00777ECD">
        <w:rPr>
          <w:rFonts w:ascii="Times New Roman" w:hAnsi="Times New Roman" w:cs="Times New Roman"/>
          <w:sz w:val="24"/>
          <w:szCs w:val="24"/>
        </w:rPr>
        <w:t>Under mismatching conditions (i.e., the background gazes are in the opposite direction of the foreground gaze)</w:t>
      </w:r>
      <w:r>
        <w:rPr>
          <w:rFonts w:ascii="Times New Roman" w:hAnsi="Times New Roman" w:cs="Times New Roman"/>
          <w:sz w:val="24"/>
          <w:szCs w:val="24"/>
        </w:rPr>
        <w:t xml:space="preserve">, priming independent construal of the self should activate prioritization of </w:t>
      </w:r>
      <w:ins w:id="91" w:author="Adam" w:date="2019-06-21T13:49:00Z">
        <w:r w:rsidR="008555A9">
          <w:rPr>
            <w:rFonts w:ascii="Times New Roman" w:hAnsi="Times New Roman" w:cs="Times New Roman"/>
            <w:sz w:val="24"/>
            <w:szCs w:val="24"/>
          </w:rPr>
          <w:t xml:space="preserve">the </w:t>
        </w:r>
      </w:ins>
      <w:r w:rsidR="002C4A3E">
        <w:rPr>
          <w:rFonts w:ascii="Times New Roman" w:hAnsi="Times New Roman" w:cs="Times New Roman"/>
          <w:sz w:val="24"/>
          <w:szCs w:val="24"/>
        </w:rPr>
        <w:t>central foreground gaze cue</w:t>
      </w:r>
      <w:del w:id="92" w:author="Adam" w:date="2019-06-21T13:49:00Z">
        <w:r w:rsidR="002C4A3E" w:rsidDel="008555A9">
          <w:rPr>
            <w:rFonts w:ascii="Times New Roman" w:hAnsi="Times New Roman" w:cs="Times New Roman"/>
            <w:sz w:val="24"/>
            <w:szCs w:val="24"/>
          </w:rPr>
          <w:delText>s</w:delText>
        </w:r>
      </w:del>
      <w:r>
        <w:rPr>
          <w:rFonts w:ascii="Times New Roman" w:hAnsi="Times New Roman" w:cs="Times New Roman"/>
          <w:sz w:val="24"/>
          <w:szCs w:val="24"/>
        </w:rPr>
        <w:t xml:space="preserve"> </w:t>
      </w:r>
      <w:del w:id="93" w:author="Adam" w:date="2019-06-21T13:49:00Z">
        <w:r w:rsidDel="008555A9">
          <w:rPr>
            <w:rFonts w:ascii="Times New Roman" w:hAnsi="Times New Roman" w:cs="Times New Roman"/>
            <w:sz w:val="24"/>
            <w:szCs w:val="24"/>
          </w:rPr>
          <w:delText xml:space="preserve">while </w:delText>
        </w:r>
      </w:del>
      <w:del w:id="94" w:author="Adam" w:date="2019-06-21T13:47:00Z">
        <w:r w:rsidDel="00C044FD">
          <w:rPr>
            <w:rFonts w:ascii="Times New Roman" w:hAnsi="Times New Roman" w:cs="Times New Roman"/>
            <w:sz w:val="24"/>
            <w:szCs w:val="24"/>
          </w:rPr>
          <w:delText>being</w:delText>
        </w:r>
      </w:del>
      <w:del w:id="95" w:author="Adam" w:date="2019-06-21T13:49:00Z">
        <w:r w:rsidDel="008555A9">
          <w:rPr>
            <w:rFonts w:ascii="Times New Roman" w:hAnsi="Times New Roman" w:cs="Times New Roman"/>
            <w:sz w:val="24"/>
            <w:szCs w:val="24"/>
          </w:rPr>
          <w:delText xml:space="preserve"> </w:delText>
        </w:r>
      </w:del>
      <w:del w:id="96" w:author="Adam" w:date="2019-06-21T13:47:00Z">
        <w:r w:rsidDel="00C044FD">
          <w:rPr>
            <w:rFonts w:ascii="Times New Roman" w:hAnsi="Times New Roman" w:cs="Times New Roman"/>
            <w:sz w:val="24"/>
            <w:szCs w:val="24"/>
          </w:rPr>
          <w:delText xml:space="preserve">able to ignore </w:delText>
        </w:r>
      </w:del>
      <w:del w:id="97" w:author="Adam" w:date="2019-06-21T13:49:00Z">
        <w:r w:rsidR="00777ECD" w:rsidDel="008555A9">
          <w:rPr>
            <w:rFonts w:ascii="Times New Roman" w:hAnsi="Times New Roman" w:cs="Times New Roman"/>
            <w:sz w:val="24"/>
            <w:szCs w:val="24"/>
          </w:rPr>
          <w:delText xml:space="preserve">the incongruent </w:delText>
        </w:r>
        <w:r w:rsidDel="008555A9">
          <w:rPr>
            <w:rFonts w:ascii="Times New Roman" w:hAnsi="Times New Roman" w:cs="Times New Roman"/>
            <w:sz w:val="24"/>
            <w:szCs w:val="24"/>
          </w:rPr>
          <w:delText>background gaze cues</w:delText>
        </w:r>
      </w:del>
      <w:ins w:id="98" w:author="Adam" w:date="2019-06-21T13:49:00Z">
        <w:r w:rsidR="008555A9">
          <w:rPr>
            <w:rFonts w:ascii="Times New Roman" w:hAnsi="Times New Roman" w:cs="Times New Roman"/>
            <w:sz w:val="24"/>
            <w:szCs w:val="24"/>
          </w:rPr>
          <w:t>only</w:t>
        </w:r>
      </w:ins>
      <w:r w:rsidRPr="0027132C">
        <w:rPr>
          <w:rFonts w:ascii="Times New Roman" w:hAnsi="Times New Roman" w:cs="Times New Roman"/>
          <w:sz w:val="24"/>
          <w:szCs w:val="24"/>
        </w:rPr>
        <w:t>.</w:t>
      </w:r>
      <w:r>
        <w:rPr>
          <w:rFonts w:ascii="Times New Roman" w:hAnsi="Times New Roman" w:cs="Times New Roman"/>
          <w:sz w:val="24"/>
          <w:szCs w:val="24"/>
        </w:rPr>
        <w:t xml:space="preserve"> Priming interdependent construal of the self, however, should activate prioritization of </w:t>
      </w:r>
      <w:ins w:id="99" w:author="Adam" w:date="2019-06-21T13:48:00Z">
        <w:r w:rsidR="008555A9">
          <w:rPr>
            <w:rFonts w:ascii="Times New Roman" w:hAnsi="Times New Roman" w:cs="Times New Roman"/>
            <w:sz w:val="24"/>
            <w:szCs w:val="24"/>
          </w:rPr>
          <w:t xml:space="preserve">both foreground and </w:t>
        </w:r>
      </w:ins>
      <w:r>
        <w:rPr>
          <w:rFonts w:ascii="Times New Roman" w:hAnsi="Times New Roman" w:cs="Times New Roman"/>
          <w:sz w:val="24"/>
          <w:szCs w:val="24"/>
        </w:rPr>
        <w:t xml:space="preserve">background gazes in the broader social context, such that incongruent gazes in the background should interfere with processing foreground gazes. Although we predict that the priming effects should penetrate the automatic cueing interval to facilitate (independent prime) or hinder (interdependent prime) cueing effects, we do not have any specific predictions as to whether the priming effect should </w:t>
      </w:r>
      <w:r>
        <w:rPr>
          <w:rFonts w:ascii="Times New Roman" w:hAnsi="Times New Roman" w:cs="Times New Roman"/>
          <w:sz w:val="24"/>
          <w:szCs w:val="24"/>
        </w:rPr>
        <w:lastRenderedPageBreak/>
        <w:t xml:space="preserve">take place as quickly as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or later on in the automatic cuein</w:t>
      </w:r>
      <w:r w:rsidR="00AD19AA">
        <w:rPr>
          <w:rFonts w:ascii="Times New Roman" w:hAnsi="Times New Roman" w:cs="Times New Roman"/>
          <w:sz w:val="24"/>
          <w:szCs w:val="24"/>
        </w:rPr>
        <w:t xml:space="preserve">g interval such as 600 </w:t>
      </w:r>
      <w:proofErr w:type="spellStart"/>
      <w:r w:rsidR="00AD19AA">
        <w:rPr>
          <w:rFonts w:ascii="Times New Roman" w:hAnsi="Times New Roman" w:cs="Times New Roman"/>
          <w:sz w:val="24"/>
          <w:szCs w:val="24"/>
        </w:rPr>
        <w:t>ms</w:t>
      </w:r>
      <w:proofErr w:type="spellEnd"/>
      <w:r w:rsidR="00AD19AA">
        <w:rPr>
          <w:rFonts w:ascii="Times New Roman" w:hAnsi="Times New Roman" w:cs="Times New Roman"/>
          <w:sz w:val="24"/>
          <w:szCs w:val="24"/>
        </w:rPr>
        <w:t xml:space="preserve"> SOA. S</w:t>
      </w:r>
      <w:r>
        <w:rPr>
          <w:rFonts w:ascii="Times New Roman" w:hAnsi="Times New Roman" w:cs="Times New Roman"/>
          <w:sz w:val="24"/>
          <w:szCs w:val="24"/>
        </w:rPr>
        <w:t xml:space="preserve">ome evidence has shown priming effects occurring as early as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(Cui, Zhang &amp;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xml:space="preserve">, 2014; </w:t>
      </w:r>
      <w:proofErr w:type="spellStart"/>
      <w:r w:rsidRPr="00DC771C">
        <w:rPr>
          <w:rFonts w:ascii="Times New Roman" w:hAnsi="Times New Roman" w:cs="Times New Roman"/>
          <w:sz w:val="24"/>
          <w:szCs w:val="24"/>
        </w:rPr>
        <w:t>Dalmaso</w:t>
      </w:r>
      <w:proofErr w:type="spellEnd"/>
      <w:r w:rsidRPr="00DC771C">
        <w:rPr>
          <w:rFonts w:ascii="Times New Roman" w:hAnsi="Times New Roman" w:cs="Times New Roman"/>
          <w:sz w:val="24"/>
          <w:szCs w:val="24"/>
        </w:rPr>
        <w:t xml:space="preserve">, Pavan, Castelli, &amp; </w:t>
      </w:r>
      <w:proofErr w:type="spellStart"/>
      <w:r w:rsidRPr="00DC771C">
        <w:rPr>
          <w:rFonts w:ascii="Times New Roman" w:hAnsi="Times New Roman" w:cs="Times New Roman"/>
          <w:sz w:val="24"/>
          <w:szCs w:val="24"/>
        </w:rPr>
        <w:t>Galfano</w:t>
      </w:r>
      <w:proofErr w:type="spellEnd"/>
      <w:r w:rsidRPr="00DC771C">
        <w:rPr>
          <w:rFonts w:ascii="Times New Roman" w:hAnsi="Times New Roman" w:cs="Times New Roman"/>
          <w:sz w:val="24"/>
          <w:szCs w:val="24"/>
        </w:rPr>
        <w:t>, 2012</w:t>
      </w:r>
      <w:r>
        <w:rPr>
          <w:rFonts w:ascii="Times New Roman" w:hAnsi="Times New Roman" w:cs="Times New Roman"/>
          <w:sz w:val="24"/>
          <w:szCs w:val="24"/>
        </w:rPr>
        <w:t>),</w:t>
      </w:r>
      <w:r w:rsidR="00AD19AA">
        <w:rPr>
          <w:rFonts w:ascii="Times New Roman" w:hAnsi="Times New Roman" w:cs="Times New Roman"/>
          <w:sz w:val="24"/>
          <w:szCs w:val="24"/>
        </w:rPr>
        <w:t xml:space="preserve"> although</w:t>
      </w:r>
      <w:r>
        <w:rPr>
          <w:rFonts w:ascii="Times New Roman" w:hAnsi="Times New Roman" w:cs="Times New Roman"/>
          <w:sz w:val="24"/>
          <w:szCs w:val="24"/>
        </w:rPr>
        <w:t xml:space="preserve"> they often do not test for priming effects at later SOAs as well</w:t>
      </w:r>
      <w:r w:rsidR="00AD19AA">
        <w:rPr>
          <w:rFonts w:ascii="Times New Roman" w:hAnsi="Times New Roman" w:cs="Times New Roman"/>
          <w:sz w:val="24"/>
          <w:szCs w:val="24"/>
        </w:rPr>
        <w:t>, so the relation between priming effects at an early and medium SOA is unknown</w:t>
      </w:r>
      <w:r>
        <w:rPr>
          <w:rFonts w:ascii="Times New Roman" w:hAnsi="Times New Roman" w:cs="Times New Roman"/>
          <w:sz w:val="24"/>
          <w:szCs w:val="24"/>
        </w:rPr>
        <w:t xml:space="preserve">. </w:t>
      </w:r>
      <w:del w:id="100" w:author="Adam" w:date="2019-06-21T13:49:00Z">
        <w:r w:rsidDel="008555A9">
          <w:rPr>
            <w:rFonts w:ascii="Times New Roman" w:hAnsi="Times New Roman" w:cs="Times New Roman"/>
            <w:sz w:val="24"/>
            <w:szCs w:val="24"/>
          </w:rPr>
          <w:delText>Cohen, Sasaki, et al. (2017)</w:delText>
        </w:r>
      </w:del>
      <w:ins w:id="101" w:author="Adam" w:date="2019-06-21T13:49:00Z">
        <w:r w:rsidR="008555A9">
          <w:rPr>
            <w:rFonts w:ascii="Times New Roman" w:hAnsi="Times New Roman" w:cs="Times New Roman"/>
            <w:sz w:val="24"/>
            <w:szCs w:val="24"/>
          </w:rPr>
          <w:t>Recent research</w:t>
        </w:r>
      </w:ins>
      <w:r>
        <w:rPr>
          <w:rFonts w:ascii="Times New Roman" w:hAnsi="Times New Roman" w:cs="Times New Roman"/>
          <w:sz w:val="24"/>
          <w:szCs w:val="24"/>
        </w:rPr>
        <w:t xml:space="preserve"> also found that the cueing effect for East Asians dissipated as </w:t>
      </w:r>
      <w:r w:rsidR="00C544E3">
        <w:rPr>
          <w:rFonts w:ascii="Times New Roman" w:hAnsi="Times New Roman" w:cs="Times New Roman"/>
          <w:sz w:val="24"/>
          <w:szCs w:val="24"/>
        </w:rPr>
        <w:t>late</w:t>
      </w:r>
      <w:r>
        <w:rPr>
          <w:rFonts w:ascii="Times New Roman" w:hAnsi="Times New Roman" w:cs="Times New Roman"/>
          <w:sz w:val="24"/>
          <w:szCs w:val="24"/>
        </w:rPr>
        <w:t xml:space="preserve"> as 600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SOA when background gazes did not match the same direction as the foreground gaze, suggesting interference from</w:t>
      </w:r>
      <w:r w:rsidR="00183B79">
        <w:rPr>
          <w:rFonts w:ascii="Times New Roman" w:hAnsi="Times New Roman" w:cs="Times New Roman"/>
          <w:sz w:val="24"/>
          <w:szCs w:val="24"/>
        </w:rPr>
        <w:t xml:space="preserve"> related </w:t>
      </w:r>
      <w:r>
        <w:rPr>
          <w:rFonts w:ascii="Times New Roman" w:hAnsi="Times New Roman" w:cs="Times New Roman"/>
          <w:sz w:val="24"/>
          <w:szCs w:val="24"/>
        </w:rPr>
        <w:t xml:space="preserve">socio-cultural </w:t>
      </w:r>
      <w:r w:rsidR="00D3721B">
        <w:rPr>
          <w:rFonts w:ascii="Times New Roman" w:hAnsi="Times New Roman" w:cs="Times New Roman"/>
          <w:sz w:val="24"/>
          <w:szCs w:val="24"/>
        </w:rPr>
        <w:t>factors</w:t>
      </w:r>
      <w:r>
        <w:rPr>
          <w:rFonts w:ascii="Times New Roman" w:hAnsi="Times New Roman" w:cs="Times New Roman"/>
          <w:sz w:val="24"/>
          <w:szCs w:val="24"/>
        </w:rPr>
        <w:t xml:space="preserve"> may need a minimum amount of time to pass before being able to penetrate the automatic cueing interval</w:t>
      </w:r>
      <w:ins w:id="102" w:author="Adam" w:date="2019-06-21T13:50:00Z">
        <w:r w:rsidR="008555A9">
          <w:rPr>
            <w:rFonts w:ascii="Times New Roman" w:hAnsi="Times New Roman" w:cs="Times New Roman"/>
            <w:sz w:val="24"/>
            <w:szCs w:val="24"/>
          </w:rPr>
          <w:t xml:space="preserve"> (Cohen et al., 2017)</w:t>
        </w:r>
      </w:ins>
      <w:r>
        <w:rPr>
          <w:rFonts w:ascii="Times New Roman" w:hAnsi="Times New Roman" w:cs="Times New Roman"/>
          <w:sz w:val="24"/>
          <w:szCs w:val="24"/>
        </w:rPr>
        <w:t>.</w:t>
      </w:r>
    </w:p>
    <w:p w14:paraId="0B7E5B50" w14:textId="050EA89F" w:rsidR="00087869" w:rsidRPr="00087869" w:rsidRDefault="00087869" w:rsidP="00087869">
      <w:pPr>
        <w:spacing w:line="480" w:lineRule="auto"/>
        <w:rPr>
          <w:rFonts w:ascii="Times New Roman" w:hAnsi="Times New Roman" w:cs="Times New Roman"/>
          <w:b/>
          <w:sz w:val="24"/>
          <w:szCs w:val="24"/>
        </w:rPr>
      </w:pPr>
      <w:r w:rsidRPr="00087869">
        <w:rPr>
          <w:rFonts w:ascii="Times New Roman" w:hAnsi="Times New Roman" w:cs="Times New Roman"/>
          <w:b/>
          <w:sz w:val="24"/>
          <w:szCs w:val="24"/>
        </w:rPr>
        <w:t>Study 1</w:t>
      </w:r>
    </w:p>
    <w:p w14:paraId="3DF2EE66" w14:textId="77777777" w:rsidR="00087869" w:rsidRPr="000B4ECF" w:rsidRDefault="00087869" w:rsidP="00087869">
      <w:pPr>
        <w:spacing w:line="480" w:lineRule="auto"/>
        <w:jc w:val="center"/>
        <w:rPr>
          <w:rFonts w:ascii="Times New Roman" w:hAnsi="Times New Roman" w:cs="Times New Roman"/>
          <w:b/>
          <w:sz w:val="24"/>
          <w:szCs w:val="24"/>
        </w:rPr>
      </w:pPr>
      <w:r w:rsidRPr="0027132C">
        <w:rPr>
          <w:rFonts w:ascii="Times New Roman" w:hAnsi="Times New Roman" w:cs="Times New Roman"/>
          <w:sz w:val="24"/>
          <w:szCs w:val="24"/>
        </w:rPr>
        <w:t xml:space="preserve"> </w:t>
      </w:r>
      <w:r w:rsidRPr="000B4ECF">
        <w:rPr>
          <w:rFonts w:ascii="Times New Roman" w:hAnsi="Times New Roman" w:cs="Times New Roman"/>
          <w:b/>
          <w:sz w:val="24"/>
          <w:szCs w:val="24"/>
        </w:rPr>
        <w:t>Method</w:t>
      </w:r>
    </w:p>
    <w:p w14:paraId="2BB092FA" w14:textId="77777777" w:rsidR="00087869" w:rsidRPr="000B4ECF" w:rsidRDefault="00087869" w:rsidP="00087869">
      <w:pPr>
        <w:spacing w:line="480" w:lineRule="auto"/>
        <w:rPr>
          <w:rFonts w:ascii="Times New Roman" w:hAnsi="Times New Roman" w:cs="Times New Roman"/>
          <w:b/>
          <w:sz w:val="24"/>
          <w:szCs w:val="24"/>
        </w:rPr>
      </w:pPr>
      <w:r w:rsidRPr="000B4ECF">
        <w:rPr>
          <w:rFonts w:ascii="Times New Roman" w:hAnsi="Times New Roman" w:cs="Times New Roman"/>
          <w:b/>
          <w:sz w:val="24"/>
          <w:szCs w:val="24"/>
        </w:rPr>
        <w:t>Participants</w:t>
      </w:r>
      <w:r>
        <w:rPr>
          <w:rFonts w:ascii="Times New Roman" w:hAnsi="Times New Roman" w:cs="Times New Roman"/>
          <w:b/>
          <w:sz w:val="24"/>
          <w:szCs w:val="24"/>
        </w:rPr>
        <w:t xml:space="preserve"> </w:t>
      </w:r>
    </w:p>
    <w:p w14:paraId="30034515" w14:textId="7B51EE54" w:rsidR="00087869" w:rsidRDefault="00087869" w:rsidP="006926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97612">
        <w:rPr>
          <w:rFonts w:ascii="Times New Roman" w:hAnsi="Times New Roman" w:cs="Times New Roman"/>
          <w:sz w:val="24"/>
          <w:szCs w:val="24"/>
        </w:rPr>
        <w:t>final</w:t>
      </w:r>
      <w:r>
        <w:rPr>
          <w:rFonts w:ascii="Times New Roman" w:hAnsi="Times New Roman" w:cs="Times New Roman"/>
          <w:sz w:val="24"/>
          <w:szCs w:val="24"/>
        </w:rPr>
        <w:t xml:space="preserve"> sample included 1</w:t>
      </w:r>
      <w:r w:rsidR="00A97612">
        <w:rPr>
          <w:rFonts w:ascii="Times New Roman" w:hAnsi="Times New Roman" w:cs="Times New Roman"/>
          <w:sz w:val="24"/>
          <w:szCs w:val="24"/>
        </w:rPr>
        <w:t>01</w:t>
      </w:r>
      <w:r>
        <w:rPr>
          <w:rFonts w:ascii="Times New Roman" w:hAnsi="Times New Roman" w:cs="Times New Roman"/>
          <w:sz w:val="24"/>
          <w:szCs w:val="24"/>
        </w:rPr>
        <w:t xml:space="preserve"> European Canadians</w:t>
      </w:r>
      <w:r w:rsidR="00692603">
        <w:rPr>
          <w:rFonts w:ascii="Times New Roman" w:hAnsi="Times New Roman" w:cs="Times New Roman"/>
          <w:sz w:val="24"/>
          <w:szCs w:val="24"/>
        </w:rPr>
        <w:t xml:space="preserve"> undergraduates</w:t>
      </w:r>
      <w:r>
        <w:rPr>
          <w:rFonts w:ascii="Times New Roman" w:hAnsi="Times New Roman" w:cs="Times New Roman"/>
          <w:sz w:val="24"/>
          <w:szCs w:val="24"/>
        </w:rPr>
        <w:t xml:space="preserve"> (</w:t>
      </w:r>
      <w:commentRangeStart w:id="103"/>
      <w:r w:rsidRPr="000C203C">
        <w:rPr>
          <w:rFonts w:ascii="Times New Roman" w:hAnsi="Times New Roman" w:cs="Times New Roman"/>
          <w:sz w:val="24"/>
          <w:szCs w:val="24"/>
        </w:rPr>
        <w:t>M</w:t>
      </w:r>
      <w:r w:rsidRPr="000C203C">
        <w:rPr>
          <w:rFonts w:ascii="Times New Roman" w:hAnsi="Times New Roman" w:cs="Times New Roman"/>
          <w:sz w:val="24"/>
          <w:szCs w:val="24"/>
          <w:vertAlign w:val="subscript"/>
        </w:rPr>
        <w:t>age</w:t>
      </w:r>
      <w:commentRangeEnd w:id="103"/>
      <w:r w:rsidR="00833DDB">
        <w:rPr>
          <w:rStyle w:val="CommentReference"/>
        </w:rPr>
        <w:commentReference w:id="103"/>
      </w:r>
      <w:r w:rsidRPr="000C203C">
        <w:rPr>
          <w:rFonts w:ascii="Times New Roman" w:hAnsi="Times New Roman" w:cs="Times New Roman"/>
          <w:sz w:val="24"/>
          <w:szCs w:val="24"/>
        </w:rPr>
        <w:t xml:space="preserve"> = </w:t>
      </w:r>
      <w:r w:rsidR="00A97612">
        <w:rPr>
          <w:rFonts w:ascii="Times New Roman" w:hAnsi="Times New Roman" w:cs="Times New Roman"/>
          <w:sz w:val="24"/>
          <w:szCs w:val="24"/>
        </w:rPr>
        <w:t>20.32</w:t>
      </w:r>
      <w:r w:rsidRPr="000C203C">
        <w:rPr>
          <w:rFonts w:ascii="Times New Roman" w:hAnsi="Times New Roman" w:cs="Times New Roman"/>
          <w:sz w:val="24"/>
          <w:szCs w:val="24"/>
        </w:rPr>
        <w:t xml:space="preserve"> years, </w:t>
      </w:r>
      <w:proofErr w:type="spellStart"/>
      <w:r w:rsidRPr="000C203C">
        <w:rPr>
          <w:rFonts w:ascii="Times New Roman" w:hAnsi="Times New Roman" w:cs="Times New Roman"/>
          <w:sz w:val="24"/>
          <w:szCs w:val="24"/>
        </w:rPr>
        <w:t>SD</w:t>
      </w:r>
      <w:r w:rsidRPr="000C203C">
        <w:rPr>
          <w:rFonts w:ascii="Times New Roman" w:hAnsi="Times New Roman" w:cs="Times New Roman"/>
          <w:sz w:val="24"/>
          <w:szCs w:val="24"/>
          <w:vertAlign w:val="subscript"/>
        </w:rPr>
        <w:t>age</w:t>
      </w:r>
      <w:proofErr w:type="spellEnd"/>
      <w:r w:rsidRPr="000C203C">
        <w:rPr>
          <w:rFonts w:ascii="Times New Roman" w:hAnsi="Times New Roman" w:cs="Times New Roman"/>
          <w:sz w:val="24"/>
          <w:szCs w:val="24"/>
        </w:rPr>
        <w:t xml:space="preserve"> = </w:t>
      </w:r>
      <w:r w:rsidR="00A97612">
        <w:rPr>
          <w:rFonts w:ascii="Times New Roman" w:hAnsi="Times New Roman" w:cs="Times New Roman"/>
          <w:sz w:val="24"/>
          <w:szCs w:val="24"/>
        </w:rPr>
        <w:t>4.76</w:t>
      </w:r>
      <w:r w:rsidRPr="000C203C">
        <w:rPr>
          <w:rFonts w:ascii="Times New Roman" w:hAnsi="Times New Roman" w:cs="Times New Roman"/>
          <w:sz w:val="24"/>
          <w:szCs w:val="24"/>
        </w:rPr>
        <w:t xml:space="preserve">; </w:t>
      </w:r>
      <w:r w:rsidR="00A97612">
        <w:rPr>
          <w:rFonts w:ascii="Times New Roman" w:hAnsi="Times New Roman" w:cs="Times New Roman"/>
          <w:sz w:val="24"/>
          <w:szCs w:val="24"/>
        </w:rPr>
        <w:t>71.29%</w:t>
      </w:r>
      <w:r w:rsidRPr="000C203C">
        <w:rPr>
          <w:rFonts w:ascii="Times New Roman" w:hAnsi="Times New Roman" w:cs="Times New Roman"/>
          <w:sz w:val="24"/>
          <w:szCs w:val="24"/>
        </w:rPr>
        <w:t xml:space="preserve"> female</w:t>
      </w:r>
      <w:r>
        <w:rPr>
          <w:rFonts w:ascii="Times New Roman" w:hAnsi="Times New Roman" w:cs="Times New Roman"/>
          <w:sz w:val="24"/>
          <w:szCs w:val="24"/>
        </w:rPr>
        <w:t>)</w:t>
      </w:r>
      <w:r w:rsidR="00692603">
        <w:rPr>
          <w:rFonts w:ascii="Times New Roman" w:hAnsi="Times New Roman" w:cs="Times New Roman"/>
          <w:sz w:val="24"/>
          <w:szCs w:val="24"/>
        </w:rPr>
        <w:t xml:space="preserve"> from York University, in Toronto, Canada</w:t>
      </w:r>
      <w:r>
        <w:rPr>
          <w:rFonts w:ascii="Times New Roman" w:hAnsi="Times New Roman" w:cs="Times New Roman"/>
          <w:sz w:val="24"/>
          <w:szCs w:val="24"/>
        </w:rPr>
        <w:t xml:space="preserve">. </w:t>
      </w:r>
      <w:r w:rsidR="00A20DA3">
        <w:rPr>
          <w:rFonts w:ascii="Times New Roman" w:hAnsi="Times New Roman" w:cs="Times New Roman"/>
          <w:sz w:val="24"/>
          <w:szCs w:val="24"/>
        </w:rPr>
        <w:t>P</w:t>
      </w:r>
      <w:r w:rsidR="00F35AAF">
        <w:rPr>
          <w:rFonts w:ascii="Times New Roman" w:hAnsi="Times New Roman" w:cs="Times New Roman"/>
          <w:sz w:val="24"/>
          <w:szCs w:val="24"/>
        </w:rPr>
        <w:t>articipants</w:t>
      </w:r>
      <w:r>
        <w:rPr>
          <w:rFonts w:ascii="Times New Roman" w:hAnsi="Times New Roman" w:cs="Times New Roman"/>
          <w:sz w:val="24"/>
          <w:szCs w:val="24"/>
        </w:rPr>
        <w:t xml:space="preserve"> must have been born in Canada, with at least one parent born in Canada</w:t>
      </w:r>
      <w:r w:rsidR="00F35AAF">
        <w:rPr>
          <w:rFonts w:ascii="Times New Roman" w:hAnsi="Times New Roman" w:cs="Times New Roman"/>
          <w:sz w:val="24"/>
          <w:szCs w:val="24"/>
        </w:rPr>
        <w:t>.</w:t>
      </w:r>
      <w:r w:rsidR="00692603">
        <w:rPr>
          <w:rFonts w:ascii="Times New Roman" w:hAnsi="Times New Roman" w:cs="Times New Roman"/>
          <w:sz w:val="24"/>
          <w:szCs w:val="24"/>
        </w:rPr>
        <w:t xml:space="preserve"> This was to ensure that our sample was relatively uniform in cultural background, as Toronto has a large proportion of 1</w:t>
      </w:r>
      <w:r w:rsidR="00692603" w:rsidRPr="00692603">
        <w:rPr>
          <w:rFonts w:ascii="Times New Roman" w:hAnsi="Times New Roman" w:cs="Times New Roman"/>
          <w:sz w:val="24"/>
          <w:szCs w:val="24"/>
          <w:vertAlign w:val="superscript"/>
        </w:rPr>
        <w:t>st</w:t>
      </w:r>
      <w:r w:rsidR="00692603">
        <w:rPr>
          <w:rFonts w:ascii="Times New Roman" w:hAnsi="Times New Roman" w:cs="Times New Roman"/>
          <w:sz w:val="24"/>
          <w:szCs w:val="24"/>
        </w:rPr>
        <w:t xml:space="preserve"> and 2</w:t>
      </w:r>
      <w:r w:rsidR="00692603" w:rsidRPr="00692603">
        <w:rPr>
          <w:rFonts w:ascii="Times New Roman" w:hAnsi="Times New Roman" w:cs="Times New Roman"/>
          <w:sz w:val="24"/>
          <w:szCs w:val="24"/>
          <w:vertAlign w:val="superscript"/>
        </w:rPr>
        <w:t>nd</w:t>
      </w:r>
      <w:r w:rsidR="00692603">
        <w:rPr>
          <w:rFonts w:ascii="Times New Roman" w:hAnsi="Times New Roman" w:cs="Times New Roman"/>
          <w:sz w:val="24"/>
          <w:szCs w:val="24"/>
        </w:rPr>
        <w:t xml:space="preserve"> generation European immigrants</w:t>
      </w:r>
      <w:r w:rsidR="003C3B12">
        <w:rPr>
          <w:rFonts w:ascii="Times New Roman" w:hAnsi="Times New Roman" w:cs="Times New Roman"/>
          <w:sz w:val="24"/>
          <w:szCs w:val="24"/>
        </w:rPr>
        <w:t xml:space="preserve"> from South</w:t>
      </w:r>
      <w:r w:rsidR="00037F1E">
        <w:rPr>
          <w:rFonts w:ascii="Times New Roman" w:hAnsi="Times New Roman" w:cs="Times New Roman"/>
          <w:sz w:val="24"/>
          <w:szCs w:val="24"/>
        </w:rPr>
        <w:t>ern, Central,</w:t>
      </w:r>
      <w:r w:rsidR="003C3B12">
        <w:rPr>
          <w:rFonts w:ascii="Times New Roman" w:hAnsi="Times New Roman" w:cs="Times New Roman"/>
          <w:sz w:val="24"/>
          <w:szCs w:val="24"/>
        </w:rPr>
        <w:t xml:space="preserve"> and East</w:t>
      </w:r>
      <w:r w:rsidR="00037F1E">
        <w:rPr>
          <w:rFonts w:ascii="Times New Roman" w:hAnsi="Times New Roman" w:cs="Times New Roman"/>
          <w:sz w:val="24"/>
          <w:szCs w:val="24"/>
        </w:rPr>
        <w:t>ern</w:t>
      </w:r>
      <w:r w:rsidR="003C3B12">
        <w:rPr>
          <w:rFonts w:ascii="Times New Roman" w:hAnsi="Times New Roman" w:cs="Times New Roman"/>
          <w:sz w:val="24"/>
          <w:szCs w:val="24"/>
        </w:rPr>
        <w:t xml:space="preserve"> Europe (e.g., Italy, </w:t>
      </w:r>
      <w:r w:rsidR="00037F1E">
        <w:rPr>
          <w:rFonts w:ascii="Times New Roman" w:hAnsi="Times New Roman" w:cs="Times New Roman"/>
          <w:sz w:val="24"/>
          <w:szCs w:val="24"/>
        </w:rPr>
        <w:t>Croatia</w:t>
      </w:r>
      <w:r w:rsidR="003C3B12">
        <w:rPr>
          <w:rFonts w:ascii="Times New Roman" w:hAnsi="Times New Roman" w:cs="Times New Roman"/>
          <w:sz w:val="24"/>
          <w:szCs w:val="24"/>
        </w:rPr>
        <w:t xml:space="preserve">, Russia) that are known to be interdependent cultures that share many similarities to East Asian cultures </w:t>
      </w:r>
      <w:r w:rsidR="00037F1E">
        <w:rPr>
          <w:rFonts w:ascii="Times New Roman" w:hAnsi="Times New Roman" w:cs="Times New Roman"/>
          <w:sz w:val="24"/>
          <w:szCs w:val="24"/>
        </w:rPr>
        <w:t xml:space="preserve">to the extent that those cultures seem to elicit similar psychological effects on beliefs and cognition </w:t>
      </w:r>
      <w:r w:rsidR="003C3B12">
        <w:rPr>
          <w:rFonts w:ascii="Times New Roman" w:hAnsi="Times New Roman" w:cs="Times New Roman"/>
          <w:sz w:val="24"/>
          <w:szCs w:val="24"/>
        </w:rPr>
        <w:t xml:space="preserve">(Lalonde, </w:t>
      </w:r>
      <w:proofErr w:type="spellStart"/>
      <w:r w:rsidR="00037F1E">
        <w:rPr>
          <w:rFonts w:ascii="Times New Roman" w:hAnsi="Times New Roman" w:cs="Times New Roman"/>
          <w:sz w:val="24"/>
          <w:szCs w:val="24"/>
        </w:rPr>
        <w:t>Cila</w:t>
      </w:r>
      <w:proofErr w:type="spellEnd"/>
      <w:r w:rsidR="00037F1E">
        <w:rPr>
          <w:rFonts w:ascii="Times New Roman" w:hAnsi="Times New Roman" w:cs="Times New Roman"/>
          <w:sz w:val="24"/>
          <w:szCs w:val="24"/>
        </w:rPr>
        <w:t xml:space="preserve">, Lou, </w:t>
      </w:r>
      <w:proofErr w:type="spellStart"/>
      <w:r w:rsidR="00037F1E">
        <w:rPr>
          <w:rFonts w:ascii="Times New Roman" w:hAnsi="Times New Roman" w:cs="Times New Roman"/>
          <w:sz w:val="24"/>
          <w:szCs w:val="24"/>
        </w:rPr>
        <w:t>Giguere</w:t>
      </w:r>
      <w:proofErr w:type="spellEnd"/>
      <w:r w:rsidR="00037F1E">
        <w:rPr>
          <w:rFonts w:ascii="Times New Roman" w:hAnsi="Times New Roman" w:cs="Times New Roman"/>
          <w:sz w:val="24"/>
          <w:szCs w:val="24"/>
        </w:rPr>
        <w:t xml:space="preserve">, 2013; Varnum, Grossmann, </w:t>
      </w:r>
      <w:proofErr w:type="spellStart"/>
      <w:r w:rsidR="00037F1E">
        <w:rPr>
          <w:rFonts w:ascii="Times New Roman" w:hAnsi="Times New Roman" w:cs="Times New Roman"/>
          <w:sz w:val="24"/>
          <w:szCs w:val="24"/>
        </w:rPr>
        <w:t>Katunar</w:t>
      </w:r>
      <w:proofErr w:type="spellEnd"/>
      <w:r w:rsidR="00037F1E">
        <w:rPr>
          <w:rFonts w:ascii="Times New Roman" w:hAnsi="Times New Roman" w:cs="Times New Roman"/>
          <w:sz w:val="24"/>
          <w:szCs w:val="24"/>
        </w:rPr>
        <w:t xml:space="preserve">, Nisbett, &amp; </w:t>
      </w:r>
      <w:proofErr w:type="spellStart"/>
      <w:r w:rsidR="00037F1E">
        <w:rPr>
          <w:rFonts w:ascii="Times New Roman" w:hAnsi="Times New Roman" w:cs="Times New Roman"/>
          <w:sz w:val="24"/>
          <w:szCs w:val="24"/>
        </w:rPr>
        <w:t>Kitayama</w:t>
      </w:r>
      <w:proofErr w:type="spellEnd"/>
      <w:r w:rsidR="00037F1E">
        <w:rPr>
          <w:rFonts w:ascii="Times New Roman" w:hAnsi="Times New Roman" w:cs="Times New Roman"/>
          <w:sz w:val="24"/>
          <w:szCs w:val="24"/>
        </w:rPr>
        <w:t>, 2008)</w:t>
      </w:r>
      <w:r w:rsidR="00692603">
        <w:rPr>
          <w:rFonts w:ascii="Times New Roman" w:hAnsi="Times New Roman" w:cs="Times New Roman"/>
          <w:sz w:val="24"/>
          <w:szCs w:val="24"/>
        </w:rPr>
        <w:t xml:space="preserve">. </w:t>
      </w:r>
      <w:r w:rsidR="00A97612">
        <w:rPr>
          <w:rFonts w:ascii="Times New Roman" w:hAnsi="Times New Roman" w:cs="Times New Roman"/>
          <w:sz w:val="24"/>
          <w:szCs w:val="24"/>
        </w:rPr>
        <w:t>The initial sample size was 1</w:t>
      </w:r>
      <w:r w:rsidR="007967D6">
        <w:rPr>
          <w:rFonts w:ascii="Times New Roman" w:hAnsi="Times New Roman" w:cs="Times New Roman"/>
          <w:sz w:val="24"/>
          <w:szCs w:val="24"/>
        </w:rPr>
        <w:t>38</w:t>
      </w:r>
      <w:r w:rsidR="00A97612">
        <w:rPr>
          <w:rFonts w:ascii="Times New Roman" w:hAnsi="Times New Roman" w:cs="Times New Roman"/>
          <w:sz w:val="24"/>
          <w:szCs w:val="24"/>
        </w:rPr>
        <w:t xml:space="preserve"> participants</w:t>
      </w:r>
      <w:r w:rsidR="003D5472">
        <w:rPr>
          <w:rFonts w:ascii="Times New Roman" w:hAnsi="Times New Roman" w:cs="Times New Roman"/>
          <w:sz w:val="24"/>
          <w:szCs w:val="24"/>
        </w:rPr>
        <w:t xml:space="preserve"> and was determined by </w:t>
      </w:r>
      <w:r w:rsidR="00692603" w:rsidRPr="003D5472">
        <w:rPr>
          <w:rFonts w:ascii="Times New Roman" w:hAnsi="Times New Roman" w:cs="Times New Roman"/>
          <w:sz w:val="24"/>
          <w:szCs w:val="24"/>
        </w:rPr>
        <w:t>however many participants that could be collected in the 2014</w:t>
      </w:r>
      <w:r w:rsidR="00A20DA3" w:rsidRPr="003D5472">
        <w:rPr>
          <w:rFonts w:ascii="Times New Roman" w:hAnsi="Times New Roman" w:cs="Times New Roman"/>
          <w:sz w:val="24"/>
          <w:szCs w:val="24"/>
        </w:rPr>
        <w:t xml:space="preserve"> – </w:t>
      </w:r>
      <w:r w:rsidR="00692603" w:rsidRPr="003D5472">
        <w:rPr>
          <w:rFonts w:ascii="Times New Roman" w:hAnsi="Times New Roman" w:cs="Times New Roman"/>
          <w:sz w:val="24"/>
          <w:szCs w:val="24"/>
        </w:rPr>
        <w:t>2015 school year.</w:t>
      </w:r>
      <w:r w:rsidR="00F35AAF">
        <w:rPr>
          <w:rFonts w:ascii="Times New Roman" w:hAnsi="Times New Roman" w:cs="Times New Roman"/>
          <w:sz w:val="24"/>
          <w:szCs w:val="24"/>
        </w:rPr>
        <w:t xml:space="preserve"> </w:t>
      </w:r>
      <w:r w:rsidR="00692603">
        <w:rPr>
          <w:rFonts w:ascii="Times New Roman" w:hAnsi="Times New Roman" w:cs="Times New Roman"/>
          <w:sz w:val="24"/>
          <w:szCs w:val="24"/>
        </w:rPr>
        <w:t>Thirty</w:t>
      </w:r>
      <w:r w:rsidR="007967D6">
        <w:rPr>
          <w:rFonts w:ascii="Times New Roman" w:hAnsi="Times New Roman" w:cs="Times New Roman"/>
          <w:sz w:val="24"/>
          <w:szCs w:val="24"/>
        </w:rPr>
        <w:t>-seven</w:t>
      </w:r>
      <w:r>
        <w:rPr>
          <w:rFonts w:ascii="Times New Roman" w:hAnsi="Times New Roman" w:cs="Times New Roman"/>
          <w:sz w:val="24"/>
          <w:szCs w:val="24"/>
        </w:rPr>
        <w:t xml:space="preserve"> participants were excluded from the data; </w:t>
      </w:r>
      <w:r w:rsidR="003D5472">
        <w:rPr>
          <w:rFonts w:ascii="Times New Roman" w:hAnsi="Times New Roman" w:cs="Times New Roman"/>
          <w:sz w:val="24"/>
          <w:szCs w:val="24"/>
        </w:rPr>
        <w:t>3</w:t>
      </w:r>
      <w:r w:rsidR="007967D6">
        <w:rPr>
          <w:rFonts w:ascii="Times New Roman" w:hAnsi="Times New Roman" w:cs="Times New Roman"/>
          <w:sz w:val="24"/>
          <w:szCs w:val="24"/>
        </w:rPr>
        <w:t>1</w:t>
      </w:r>
      <w:r>
        <w:rPr>
          <w:rFonts w:ascii="Times New Roman" w:hAnsi="Times New Roman" w:cs="Times New Roman"/>
          <w:sz w:val="24"/>
          <w:szCs w:val="24"/>
        </w:rPr>
        <w:t xml:space="preserve"> participants were removed for </w:t>
      </w:r>
      <w:r w:rsidR="00692603">
        <w:rPr>
          <w:rFonts w:ascii="Times New Roman" w:hAnsi="Times New Roman" w:cs="Times New Roman"/>
          <w:sz w:val="24"/>
          <w:szCs w:val="24"/>
        </w:rPr>
        <w:t xml:space="preserve">not meeting the </w:t>
      </w:r>
      <w:commentRangeStart w:id="104"/>
      <w:r w:rsidR="00692603">
        <w:rPr>
          <w:rFonts w:ascii="Times New Roman" w:hAnsi="Times New Roman" w:cs="Times New Roman"/>
          <w:sz w:val="24"/>
          <w:szCs w:val="24"/>
        </w:rPr>
        <w:lastRenderedPageBreak/>
        <w:t>inclusion criteria</w:t>
      </w:r>
      <w:commentRangeEnd w:id="104"/>
      <w:r w:rsidR="00833DDB">
        <w:rPr>
          <w:rStyle w:val="CommentReference"/>
        </w:rPr>
        <w:commentReference w:id="104"/>
      </w:r>
      <w:r>
        <w:rPr>
          <w:rFonts w:ascii="Times New Roman" w:hAnsi="Times New Roman" w:cs="Times New Roman"/>
          <w:sz w:val="24"/>
          <w:szCs w:val="24"/>
        </w:rPr>
        <w:t xml:space="preserve">, and </w:t>
      </w:r>
      <w:r w:rsidR="007967D6">
        <w:rPr>
          <w:rFonts w:ascii="Times New Roman" w:hAnsi="Times New Roman" w:cs="Times New Roman"/>
          <w:sz w:val="24"/>
          <w:szCs w:val="24"/>
        </w:rPr>
        <w:t>6</w:t>
      </w:r>
      <w:r>
        <w:rPr>
          <w:rFonts w:ascii="Times New Roman" w:hAnsi="Times New Roman" w:cs="Times New Roman"/>
          <w:sz w:val="24"/>
          <w:szCs w:val="24"/>
        </w:rPr>
        <w:t xml:space="preserve"> participants’ data were </w:t>
      </w:r>
      <w:r w:rsidR="006576CF">
        <w:rPr>
          <w:rFonts w:ascii="Times New Roman" w:hAnsi="Times New Roman" w:cs="Times New Roman"/>
          <w:sz w:val="24"/>
          <w:szCs w:val="24"/>
        </w:rPr>
        <w:t>noted to be unusable by the research assistant</w:t>
      </w:r>
      <w:r w:rsidR="009F5AC2">
        <w:rPr>
          <w:rFonts w:ascii="Times New Roman" w:hAnsi="Times New Roman" w:cs="Times New Roman"/>
          <w:sz w:val="24"/>
          <w:szCs w:val="24"/>
        </w:rPr>
        <w:t>s</w:t>
      </w:r>
      <w:r w:rsidR="006576CF">
        <w:rPr>
          <w:rFonts w:ascii="Times New Roman" w:hAnsi="Times New Roman" w:cs="Times New Roman"/>
          <w:sz w:val="24"/>
          <w:szCs w:val="24"/>
        </w:rPr>
        <w:t xml:space="preserve"> </w:t>
      </w:r>
      <w:r>
        <w:rPr>
          <w:rFonts w:ascii="Times New Roman" w:hAnsi="Times New Roman" w:cs="Times New Roman"/>
          <w:sz w:val="24"/>
          <w:szCs w:val="24"/>
        </w:rPr>
        <w:t>due to external circumstance (e.g., interruption during experiment, participant not following instructions</w:t>
      </w:r>
      <w:r w:rsidR="009F5AC2">
        <w:rPr>
          <w:rFonts w:ascii="Times New Roman" w:hAnsi="Times New Roman" w:cs="Times New Roman"/>
          <w:sz w:val="24"/>
          <w:szCs w:val="24"/>
        </w:rPr>
        <w:t>, etc.</w:t>
      </w:r>
      <w:r>
        <w:rPr>
          <w:rFonts w:ascii="Times New Roman" w:hAnsi="Times New Roman" w:cs="Times New Roman"/>
          <w:sz w:val="24"/>
          <w:szCs w:val="24"/>
        </w:rPr>
        <w:t xml:space="preserve">). </w:t>
      </w:r>
    </w:p>
    <w:p w14:paraId="087DFC51" w14:textId="77777777" w:rsidR="00087869" w:rsidRPr="008F78FA" w:rsidRDefault="00087869" w:rsidP="00087869">
      <w:pPr>
        <w:spacing w:line="480" w:lineRule="auto"/>
        <w:rPr>
          <w:rFonts w:ascii="Times New Roman" w:hAnsi="Times New Roman" w:cs="Times New Roman"/>
          <w:b/>
          <w:sz w:val="24"/>
          <w:szCs w:val="24"/>
        </w:rPr>
      </w:pPr>
      <w:r w:rsidRPr="008F78FA">
        <w:rPr>
          <w:rFonts w:ascii="Times New Roman" w:hAnsi="Times New Roman" w:cs="Times New Roman"/>
          <w:b/>
          <w:sz w:val="24"/>
          <w:szCs w:val="24"/>
        </w:rPr>
        <w:t xml:space="preserve">Apparatus </w:t>
      </w:r>
      <w:r>
        <w:rPr>
          <w:rFonts w:ascii="Times New Roman" w:hAnsi="Times New Roman" w:cs="Times New Roman"/>
          <w:b/>
          <w:sz w:val="24"/>
          <w:szCs w:val="24"/>
        </w:rPr>
        <w:t>and Stimuli</w:t>
      </w:r>
    </w:p>
    <w:p w14:paraId="6445600D" w14:textId="4A8C336F" w:rsidR="00087869" w:rsidRDefault="00087869" w:rsidP="00087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was presented on a desktop computer, running Windows 7 64-bit, with an Intel Core i7-4770 Processor, at 3.40 GHz 4GB RAM with Service Pack 1. The computer </w:t>
      </w:r>
      <w:proofErr w:type="gramStart"/>
      <w:r>
        <w:rPr>
          <w:rFonts w:ascii="Times New Roman" w:hAnsi="Times New Roman" w:cs="Times New Roman"/>
          <w:sz w:val="24"/>
          <w:szCs w:val="24"/>
        </w:rPr>
        <w:t>monitor</w:t>
      </w:r>
      <w:proofErr w:type="gramEnd"/>
      <w:r>
        <w:rPr>
          <w:rFonts w:ascii="Times New Roman" w:hAnsi="Times New Roman" w:cs="Times New Roman"/>
          <w:sz w:val="24"/>
          <w:szCs w:val="24"/>
        </w:rPr>
        <w:t xml:space="preserve"> measured 47.5cm in length by 29.5 cm in width. The </w:t>
      </w:r>
      <w:r w:rsidR="00F35AAF">
        <w:rPr>
          <w:rFonts w:ascii="Times New Roman" w:hAnsi="Times New Roman" w:cs="Times New Roman"/>
          <w:sz w:val="24"/>
          <w:szCs w:val="24"/>
        </w:rPr>
        <w:t xml:space="preserve">multi-gaze </w:t>
      </w:r>
      <w:r>
        <w:rPr>
          <w:rFonts w:ascii="Times New Roman" w:hAnsi="Times New Roman" w:cs="Times New Roman"/>
          <w:sz w:val="24"/>
          <w:szCs w:val="24"/>
        </w:rPr>
        <w:t xml:space="preserve">cue task was programmed on E-Prime Software, version 2.0.8.90. Monitors were positioned </w:t>
      </w:r>
      <w:ins w:id="105" w:author="Adam" w:date="2019-06-21T14:23:00Z">
        <w:r w:rsidR="00833DDB">
          <w:rPr>
            <w:rFonts w:ascii="Times New Roman" w:hAnsi="Times New Roman" w:cs="Times New Roman"/>
            <w:sz w:val="24"/>
            <w:szCs w:val="24"/>
          </w:rPr>
          <w:t xml:space="preserve">about </w:t>
        </w:r>
      </w:ins>
      <w:r>
        <w:rPr>
          <w:rFonts w:ascii="Times New Roman" w:hAnsi="Times New Roman" w:cs="Times New Roman"/>
          <w:sz w:val="24"/>
          <w:szCs w:val="24"/>
        </w:rPr>
        <w:t xml:space="preserve">60 cm away from participants’ faces. A 7-inch ICU Personal Convex Mirror was attached to the top center of the computer monitor and angled downwards, so that the eye movements of participants sitting in front of the computer would be noticeable </w:t>
      </w:r>
      <w:del w:id="106" w:author="Adam" w:date="2019-06-21T14:24:00Z">
        <w:r w:rsidDel="00833DDB">
          <w:rPr>
            <w:rFonts w:ascii="Times New Roman" w:hAnsi="Times New Roman" w:cs="Times New Roman"/>
            <w:sz w:val="24"/>
            <w:szCs w:val="24"/>
          </w:rPr>
          <w:delText xml:space="preserve">from </w:delText>
        </w:r>
      </w:del>
      <w:ins w:id="107" w:author="Adam" w:date="2019-06-21T14:24:00Z">
        <w:r w:rsidR="00833DDB">
          <w:rPr>
            <w:rFonts w:ascii="Times New Roman" w:hAnsi="Times New Roman" w:cs="Times New Roman"/>
            <w:sz w:val="24"/>
            <w:szCs w:val="24"/>
          </w:rPr>
          <w:t xml:space="preserve">to </w:t>
        </w:r>
      </w:ins>
      <w:r>
        <w:rPr>
          <w:rFonts w:ascii="Times New Roman" w:hAnsi="Times New Roman" w:cs="Times New Roman"/>
          <w:sz w:val="24"/>
          <w:szCs w:val="24"/>
        </w:rPr>
        <w:t>the experimenter sitting behind the participant</w:t>
      </w:r>
      <w:ins w:id="108" w:author="Adam" w:date="2019-06-21T14:24:00Z">
        <w:r w:rsidR="00833DDB">
          <w:rPr>
            <w:rFonts w:ascii="Times New Roman" w:hAnsi="Times New Roman" w:cs="Times New Roman"/>
            <w:sz w:val="24"/>
            <w:szCs w:val="24"/>
          </w:rPr>
          <w:t>.  This set up allowed the experimenter to check that the participant did not make eye</w:t>
        </w:r>
      </w:ins>
      <w:ins w:id="109" w:author="Adam" w:date="2019-06-21T14:25:00Z">
        <w:r w:rsidR="00833DDB">
          <w:rPr>
            <w:rFonts w:ascii="Times New Roman" w:hAnsi="Times New Roman" w:cs="Times New Roman"/>
            <w:sz w:val="24"/>
            <w:szCs w:val="24"/>
          </w:rPr>
          <w:t xml:space="preserve"> movement</w:t>
        </w:r>
      </w:ins>
      <w:ins w:id="110" w:author="Adam" w:date="2019-06-21T14:24:00Z">
        <w:r w:rsidR="00833DDB">
          <w:rPr>
            <w:rFonts w:ascii="Times New Roman" w:hAnsi="Times New Roman" w:cs="Times New Roman"/>
            <w:sz w:val="24"/>
            <w:szCs w:val="24"/>
          </w:rPr>
          <w:t>s</w:t>
        </w:r>
      </w:ins>
      <w:r>
        <w:rPr>
          <w:rFonts w:ascii="Times New Roman" w:hAnsi="Times New Roman" w:cs="Times New Roman"/>
          <w:sz w:val="24"/>
          <w:szCs w:val="24"/>
        </w:rPr>
        <w:t xml:space="preserve">. </w:t>
      </w:r>
      <w:r>
        <w:rPr>
          <w:rFonts w:ascii="Times New Roman" w:hAnsi="Times New Roman" w:cs="Times New Roman"/>
          <w:noProof/>
          <w:sz w:val="24"/>
          <w:szCs w:val="24"/>
          <w:lang w:val="en-CA" w:eastAsia="en-CA"/>
        </w:rPr>
        <w:t xml:space="preserve">The </w:t>
      </w:r>
      <w:del w:id="111" w:author="Adam" w:date="2019-06-21T14:25:00Z">
        <w:r w:rsidDel="00833DDB">
          <w:rPr>
            <w:rFonts w:ascii="Times New Roman" w:hAnsi="Times New Roman" w:cs="Times New Roman"/>
            <w:noProof/>
            <w:sz w:val="24"/>
            <w:szCs w:val="24"/>
            <w:lang w:val="en-CA" w:eastAsia="en-CA"/>
          </w:rPr>
          <w:delText xml:space="preserve">central, </w:delText>
        </w:r>
      </w:del>
      <w:r>
        <w:rPr>
          <w:rFonts w:ascii="Times New Roman" w:hAnsi="Times New Roman" w:cs="Times New Roman"/>
          <w:noProof/>
          <w:sz w:val="24"/>
          <w:szCs w:val="24"/>
          <w:lang w:val="en-CA" w:eastAsia="en-CA"/>
        </w:rPr>
        <w:t xml:space="preserve">foreground face was presented in the center of the screen, and two background faces flanked each side of the central face (four flanking background faces in total). </w:t>
      </w:r>
      <w:r>
        <w:rPr>
          <w:rFonts w:ascii="Times New Roman" w:hAnsi="Times New Roman" w:cs="Times New Roman"/>
          <w:sz w:val="24"/>
          <w:szCs w:val="24"/>
        </w:rPr>
        <w:t xml:space="preserve">Each of the five faces were randomly selected from 12 faces that varied in gender and ethnicity (Table </w:t>
      </w:r>
      <w:commentRangeStart w:id="112"/>
      <w:r>
        <w:rPr>
          <w:rFonts w:ascii="Times New Roman" w:hAnsi="Times New Roman" w:cs="Times New Roman"/>
          <w:sz w:val="24"/>
          <w:szCs w:val="24"/>
        </w:rPr>
        <w:t>1</w:t>
      </w:r>
      <w:commentRangeEnd w:id="112"/>
      <w:r>
        <w:rPr>
          <w:rStyle w:val="CommentReference"/>
        </w:rPr>
        <w:commentReference w:id="112"/>
      </w:r>
      <w:r>
        <w:rPr>
          <w:rFonts w:ascii="Times New Roman" w:hAnsi="Times New Roman" w:cs="Times New Roman"/>
          <w:sz w:val="24"/>
          <w:szCs w:val="24"/>
        </w:rPr>
        <w:t>). The target was a white square (see Table 1).</w:t>
      </w:r>
    </w:p>
    <w:p w14:paraId="4A0AE3BA" w14:textId="21794EBD" w:rsidR="00C92C0D" w:rsidRPr="00B952AC" w:rsidRDefault="00C92C0D" w:rsidP="00C92C0D">
      <w:pPr>
        <w:spacing w:line="480" w:lineRule="auto"/>
        <w:rPr>
          <w:rFonts w:ascii="Times New Roman" w:hAnsi="Times New Roman" w:cs="Times New Roman"/>
          <w:b/>
          <w:sz w:val="24"/>
          <w:szCs w:val="24"/>
        </w:rPr>
      </w:pPr>
      <w:r w:rsidRPr="00B952AC">
        <w:rPr>
          <w:rFonts w:ascii="Times New Roman" w:hAnsi="Times New Roman" w:cs="Times New Roman"/>
          <w:b/>
          <w:sz w:val="24"/>
          <w:szCs w:val="24"/>
        </w:rPr>
        <w:t>Materials</w:t>
      </w:r>
    </w:p>
    <w:p w14:paraId="45CE5ED5" w14:textId="2A3CE698" w:rsidR="00B952AC" w:rsidRPr="00B952AC" w:rsidRDefault="00B952AC" w:rsidP="00B952AC">
      <w:pPr>
        <w:spacing w:line="480" w:lineRule="auto"/>
        <w:ind w:firstLine="720"/>
        <w:rPr>
          <w:rFonts w:ascii="Times New Roman" w:hAnsi="Times New Roman" w:cs="Times New Roman"/>
          <w:noProof/>
          <w:sz w:val="24"/>
          <w:szCs w:val="24"/>
          <w:lang w:val="en-CA" w:eastAsia="en-CA"/>
        </w:rPr>
      </w:pPr>
      <w:r w:rsidRPr="00B952AC">
        <w:rPr>
          <w:rFonts w:ascii="Times New Roman" w:hAnsi="Times New Roman" w:cs="Times New Roman"/>
          <w:i/>
          <w:noProof/>
          <w:sz w:val="24"/>
          <w:szCs w:val="24"/>
          <w:lang w:val="en-CA" w:eastAsia="en-CA"/>
        </w:rPr>
        <w:t>Pronoun Circling Task.</w:t>
      </w:r>
      <w:r>
        <w:rPr>
          <w:rFonts w:ascii="Times New Roman" w:hAnsi="Times New Roman" w:cs="Times New Roman"/>
          <w:noProof/>
          <w:sz w:val="24"/>
          <w:szCs w:val="24"/>
          <w:lang w:val="en-CA" w:eastAsia="en-CA"/>
        </w:rPr>
        <w:t xml:space="preserve"> Participants were randomly assigned to either the independent prime version of the Pronoun Circling Task (Gardner, Gabriel, &amp; Lee, 1999) or the interdependent prime version. Four different versions of the Pronoun Circling Task were created for each prime for participants to complete (see Appendix A). Before each block of trials, participants would complete one randomly selected version of the assigned prime. </w:t>
      </w:r>
    </w:p>
    <w:p w14:paraId="631C65ED" w14:textId="3BFFE992" w:rsidR="00B952AC" w:rsidRDefault="00C92C0D" w:rsidP="00C92C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B952AC">
        <w:rPr>
          <w:rFonts w:ascii="Times New Roman" w:hAnsi="Times New Roman" w:cs="Times New Roman"/>
          <w:i/>
          <w:sz w:val="24"/>
          <w:szCs w:val="24"/>
        </w:rPr>
        <w:t>Self-Construal Scale (SCS)</w:t>
      </w:r>
      <w:r>
        <w:rPr>
          <w:rFonts w:ascii="Times New Roman" w:hAnsi="Times New Roman" w:cs="Times New Roman"/>
          <w:sz w:val="24"/>
          <w:szCs w:val="24"/>
        </w:rPr>
        <w:t>. Th</w:t>
      </w:r>
      <w:r w:rsidR="00B952AC">
        <w:rPr>
          <w:rFonts w:ascii="Times New Roman" w:hAnsi="Times New Roman" w:cs="Times New Roman"/>
          <w:sz w:val="24"/>
          <w:szCs w:val="24"/>
        </w:rPr>
        <w:t>e</w:t>
      </w:r>
      <w:r>
        <w:rPr>
          <w:rFonts w:ascii="Times New Roman" w:hAnsi="Times New Roman" w:cs="Times New Roman"/>
          <w:sz w:val="24"/>
          <w:szCs w:val="24"/>
        </w:rPr>
        <w:t xml:space="preserve"> 24-item </w:t>
      </w:r>
      <w:r w:rsidR="00B952AC">
        <w:rPr>
          <w:rFonts w:ascii="Times New Roman" w:hAnsi="Times New Roman" w:cs="Times New Roman"/>
          <w:sz w:val="24"/>
          <w:szCs w:val="24"/>
        </w:rPr>
        <w:t>Self-Construal S</w:t>
      </w:r>
      <w:r>
        <w:rPr>
          <w:rFonts w:ascii="Times New Roman" w:hAnsi="Times New Roman" w:cs="Times New Roman"/>
          <w:sz w:val="24"/>
          <w:szCs w:val="24"/>
        </w:rPr>
        <w:t>cale</w:t>
      </w:r>
      <w:r w:rsidR="00B952AC">
        <w:rPr>
          <w:rFonts w:ascii="Times New Roman" w:hAnsi="Times New Roman" w:cs="Times New Roman"/>
          <w:sz w:val="24"/>
          <w:szCs w:val="24"/>
        </w:rPr>
        <w:t xml:space="preserve"> (</w:t>
      </w:r>
      <w:proofErr w:type="spellStart"/>
      <w:r w:rsidR="00B952AC">
        <w:rPr>
          <w:rFonts w:ascii="Times New Roman" w:hAnsi="Times New Roman" w:cs="Times New Roman"/>
          <w:sz w:val="24"/>
          <w:szCs w:val="24"/>
        </w:rPr>
        <w:t>Singelis</w:t>
      </w:r>
      <w:proofErr w:type="spellEnd"/>
      <w:r w:rsidR="00B952AC">
        <w:rPr>
          <w:rFonts w:ascii="Times New Roman" w:hAnsi="Times New Roman" w:cs="Times New Roman"/>
          <w:sz w:val="24"/>
          <w:szCs w:val="24"/>
        </w:rPr>
        <w:t>, 1994)</w:t>
      </w:r>
      <w:r>
        <w:rPr>
          <w:rFonts w:ascii="Times New Roman" w:hAnsi="Times New Roman" w:cs="Times New Roman"/>
          <w:sz w:val="24"/>
          <w:szCs w:val="24"/>
        </w:rPr>
        <w:t xml:space="preserve"> measures the extent to which a person </w:t>
      </w:r>
      <w:r w:rsidR="00B952AC">
        <w:rPr>
          <w:rFonts w:ascii="Times New Roman" w:hAnsi="Times New Roman" w:cs="Times New Roman"/>
          <w:sz w:val="24"/>
          <w:szCs w:val="24"/>
        </w:rPr>
        <w:t>endorses an independent and interdependent self-construal. This scale was used to assess whether the prime manipulation was successful in shifting participant’s frame of mind to an independent or interdependent self-construal.</w:t>
      </w:r>
    </w:p>
    <w:p w14:paraId="63B06A84" w14:textId="3004B7BC" w:rsidR="00B952AC" w:rsidRDefault="00B952AC" w:rsidP="00C92C0D">
      <w:pPr>
        <w:spacing w:line="480" w:lineRule="auto"/>
        <w:rPr>
          <w:rFonts w:ascii="Times New Roman" w:hAnsi="Times New Roman" w:cs="Times New Roman"/>
          <w:sz w:val="24"/>
          <w:szCs w:val="24"/>
        </w:rPr>
      </w:pPr>
      <w:r>
        <w:rPr>
          <w:rFonts w:ascii="Times New Roman" w:hAnsi="Times New Roman" w:cs="Times New Roman"/>
          <w:sz w:val="24"/>
          <w:szCs w:val="24"/>
        </w:rPr>
        <w:tab/>
      </w:r>
      <w:del w:id="113" w:author="Adam" w:date="2019-06-21T14:27:00Z">
        <w:r w:rsidR="009E29F4" w:rsidDel="00833DDB">
          <w:rPr>
            <w:rFonts w:ascii="Times New Roman" w:hAnsi="Times New Roman" w:cs="Times New Roman"/>
            <w:sz w:val="24"/>
            <w:szCs w:val="24"/>
          </w:rPr>
          <w:delText>For the purposes of open disclosure, o</w:delText>
        </w:r>
      </w:del>
      <w:ins w:id="114" w:author="Adam" w:date="2019-06-21T14:27:00Z">
        <w:r w:rsidR="00833DDB">
          <w:rPr>
            <w:rFonts w:ascii="Times New Roman" w:hAnsi="Times New Roman" w:cs="Times New Roman"/>
            <w:sz w:val="24"/>
            <w:szCs w:val="24"/>
          </w:rPr>
          <w:t>O</w:t>
        </w:r>
      </w:ins>
      <w:r>
        <w:rPr>
          <w:rFonts w:ascii="Times New Roman" w:hAnsi="Times New Roman" w:cs="Times New Roman"/>
          <w:sz w:val="24"/>
          <w:szCs w:val="24"/>
        </w:rPr>
        <w:t xml:space="preserve">ther measures given to participants included the Analysis-Holism Scale (Choi, Koo, &amp; Choi, 2007) and an adapted measure of </w:t>
      </w:r>
      <w:r w:rsidRPr="00B952AC">
        <w:rPr>
          <w:rFonts w:ascii="Times New Roman" w:hAnsi="Times New Roman" w:cs="Times New Roman"/>
          <w:sz w:val="24"/>
          <w:szCs w:val="24"/>
        </w:rPr>
        <w:t xml:space="preserve">Measure of Social Inference </w:t>
      </w:r>
      <w:r>
        <w:rPr>
          <w:rFonts w:ascii="Times New Roman" w:hAnsi="Times New Roman" w:cs="Times New Roman"/>
          <w:sz w:val="24"/>
          <w:szCs w:val="24"/>
        </w:rPr>
        <w:t xml:space="preserve">from </w:t>
      </w:r>
      <w:proofErr w:type="spellStart"/>
      <w:r w:rsidRPr="00B952AC">
        <w:rPr>
          <w:rFonts w:ascii="Times New Roman" w:hAnsi="Times New Roman" w:cs="Times New Roman"/>
          <w:sz w:val="24"/>
          <w:szCs w:val="24"/>
        </w:rPr>
        <w:t>Kitayama</w:t>
      </w:r>
      <w:proofErr w:type="spellEnd"/>
      <w:r w:rsidRPr="00B952AC">
        <w:rPr>
          <w:rFonts w:ascii="Times New Roman" w:hAnsi="Times New Roman" w:cs="Times New Roman"/>
          <w:sz w:val="24"/>
          <w:szCs w:val="24"/>
        </w:rPr>
        <w:t xml:space="preserve">, Ishii, </w:t>
      </w:r>
      <w:proofErr w:type="spellStart"/>
      <w:r w:rsidRPr="00B952AC">
        <w:rPr>
          <w:rFonts w:ascii="Times New Roman" w:hAnsi="Times New Roman" w:cs="Times New Roman"/>
          <w:sz w:val="24"/>
          <w:szCs w:val="24"/>
        </w:rPr>
        <w:t>Imada</w:t>
      </w:r>
      <w:proofErr w:type="spellEnd"/>
      <w:r w:rsidRPr="00B952AC">
        <w:rPr>
          <w:rFonts w:ascii="Times New Roman" w:hAnsi="Times New Roman" w:cs="Times New Roman"/>
          <w:sz w:val="24"/>
          <w:szCs w:val="24"/>
        </w:rPr>
        <w:t xml:space="preserve">, </w:t>
      </w:r>
      <w:proofErr w:type="spellStart"/>
      <w:r w:rsidRPr="00B952AC">
        <w:rPr>
          <w:rFonts w:ascii="Times New Roman" w:hAnsi="Times New Roman" w:cs="Times New Roman"/>
          <w:sz w:val="24"/>
          <w:szCs w:val="24"/>
        </w:rPr>
        <w:t>Takemura</w:t>
      </w:r>
      <w:proofErr w:type="spellEnd"/>
      <w:r w:rsidRPr="00B952AC">
        <w:rPr>
          <w:rFonts w:ascii="Times New Roman" w:hAnsi="Times New Roman" w:cs="Times New Roman"/>
          <w:sz w:val="24"/>
          <w:szCs w:val="24"/>
        </w:rPr>
        <w:t>, &amp; Ramaswamy, 2006</w:t>
      </w:r>
      <w:r>
        <w:rPr>
          <w:rFonts w:ascii="Times New Roman" w:hAnsi="Times New Roman" w:cs="Times New Roman"/>
          <w:sz w:val="24"/>
          <w:szCs w:val="24"/>
        </w:rPr>
        <w:t>. These were included for exploratory purposes but were not used in the current study’s analyses.</w:t>
      </w:r>
    </w:p>
    <w:p w14:paraId="5482CE81" w14:textId="77777777" w:rsidR="00087869" w:rsidRPr="002A716D" w:rsidRDefault="00087869" w:rsidP="00087869">
      <w:pPr>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39390767" w14:textId="214DF1A6" w:rsidR="00087869" w:rsidRDefault="00087869" w:rsidP="00087869">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The</w:t>
      </w:r>
      <w:r w:rsidR="00327DCC">
        <w:rPr>
          <w:rFonts w:ascii="Times New Roman" w:hAnsi="Times New Roman" w:cs="Times New Roman"/>
          <w:noProof/>
          <w:sz w:val="24"/>
          <w:szCs w:val="24"/>
          <w:lang w:val="en-CA" w:eastAsia="en-CA"/>
        </w:rPr>
        <w:t xml:space="preserve"> current study was a 2 (Match</w:t>
      </w:r>
      <w:r>
        <w:rPr>
          <w:rFonts w:ascii="Times New Roman" w:hAnsi="Times New Roman" w:cs="Times New Roman"/>
          <w:noProof/>
          <w:sz w:val="24"/>
          <w:szCs w:val="24"/>
          <w:lang w:val="en-CA" w:eastAsia="en-CA"/>
        </w:rPr>
        <w:t xml:space="preserve"> condition: </w:t>
      </w:r>
      <w:r w:rsidR="00C22CB7">
        <w:rPr>
          <w:rFonts w:ascii="Times New Roman" w:hAnsi="Times New Roman" w:cs="Times New Roman"/>
          <w:noProof/>
          <w:sz w:val="24"/>
          <w:szCs w:val="24"/>
          <w:lang w:val="en-CA" w:eastAsia="en-CA"/>
        </w:rPr>
        <w:t xml:space="preserve">background gazes </w:t>
      </w:r>
      <w:r>
        <w:rPr>
          <w:rFonts w:ascii="Times New Roman" w:hAnsi="Times New Roman" w:cs="Times New Roman"/>
          <w:noProof/>
          <w:sz w:val="24"/>
          <w:szCs w:val="24"/>
          <w:lang w:val="en-CA" w:eastAsia="en-CA"/>
        </w:rPr>
        <w:t>matched</w:t>
      </w:r>
      <w:r w:rsidR="00C22CB7">
        <w:rPr>
          <w:rFonts w:ascii="Times New Roman" w:hAnsi="Times New Roman" w:cs="Times New Roman"/>
          <w:noProof/>
          <w:sz w:val="24"/>
          <w:szCs w:val="24"/>
          <w:lang w:val="en-CA" w:eastAsia="en-CA"/>
        </w:rPr>
        <w:t xml:space="preserve"> foreground</w:t>
      </w:r>
      <w:r w:rsidR="003B2060">
        <w:rPr>
          <w:rFonts w:ascii="Times New Roman" w:hAnsi="Times New Roman" w:cs="Times New Roman"/>
          <w:noProof/>
          <w:sz w:val="24"/>
          <w:szCs w:val="24"/>
          <w:lang w:val="en-CA" w:eastAsia="en-CA"/>
        </w:rPr>
        <w:t xml:space="preserve"> gazes</w:t>
      </w:r>
      <w:r>
        <w:rPr>
          <w:rFonts w:ascii="Times New Roman" w:hAnsi="Times New Roman" w:cs="Times New Roman"/>
          <w:noProof/>
          <w:sz w:val="24"/>
          <w:szCs w:val="24"/>
          <w:lang w:val="en-CA" w:eastAsia="en-CA"/>
        </w:rPr>
        <w:t xml:space="preserve"> vs. </w:t>
      </w:r>
      <w:r w:rsidR="00C22CB7">
        <w:rPr>
          <w:rFonts w:ascii="Times New Roman" w:hAnsi="Times New Roman" w:cs="Times New Roman"/>
          <w:noProof/>
          <w:sz w:val="24"/>
          <w:szCs w:val="24"/>
          <w:lang w:val="en-CA" w:eastAsia="en-CA"/>
        </w:rPr>
        <w:t>background gazes mis</w:t>
      </w:r>
      <w:r>
        <w:rPr>
          <w:rFonts w:ascii="Times New Roman" w:hAnsi="Times New Roman" w:cs="Times New Roman"/>
          <w:noProof/>
          <w:sz w:val="24"/>
          <w:szCs w:val="24"/>
          <w:lang w:val="en-CA" w:eastAsia="en-CA"/>
        </w:rPr>
        <w:t>matched</w:t>
      </w:r>
      <w:r w:rsidR="00C22CB7">
        <w:rPr>
          <w:rFonts w:ascii="Times New Roman" w:hAnsi="Times New Roman" w:cs="Times New Roman"/>
          <w:noProof/>
          <w:sz w:val="24"/>
          <w:szCs w:val="24"/>
          <w:lang w:val="en-CA" w:eastAsia="en-CA"/>
        </w:rPr>
        <w:t xml:space="preserve"> foreground gazes</w:t>
      </w:r>
      <w:r>
        <w:rPr>
          <w:rFonts w:ascii="Times New Roman" w:hAnsi="Times New Roman" w:cs="Times New Roman"/>
          <w:noProof/>
          <w:sz w:val="24"/>
          <w:szCs w:val="24"/>
          <w:lang w:val="en-CA" w:eastAsia="en-CA"/>
        </w:rPr>
        <w:t>) x 3 (SOA: 200 ms vs. 600 ms x 1,000 ms) x 2 (Prime: independent prime vs. interdependent prime</w:t>
      </w:r>
      <w:r w:rsidR="00F35AAF">
        <w:rPr>
          <w:rFonts w:ascii="Times New Roman" w:hAnsi="Times New Roman" w:cs="Times New Roman"/>
          <w:noProof/>
          <w:sz w:val="24"/>
          <w:szCs w:val="24"/>
          <w:lang w:val="en-CA" w:eastAsia="en-CA"/>
        </w:rPr>
        <w:t>)</w:t>
      </w:r>
      <w:r>
        <w:rPr>
          <w:rFonts w:ascii="Times New Roman" w:hAnsi="Times New Roman" w:cs="Times New Roman"/>
          <w:noProof/>
          <w:sz w:val="24"/>
          <w:szCs w:val="24"/>
          <w:lang w:val="en-CA" w:eastAsia="en-CA"/>
        </w:rPr>
        <w:t xml:space="preserve"> mixed design, with repeated measures on the first two factors. </w:t>
      </w:r>
    </w:p>
    <w:p w14:paraId="5BDDBA68" w14:textId="2EC6F6B2" w:rsidR="00087869" w:rsidRDefault="00087869" w:rsidP="00087869">
      <w:pPr>
        <w:spacing w:line="480" w:lineRule="auto"/>
        <w:ind w:firstLine="720"/>
        <w:rPr>
          <w:ins w:id="115" w:author="Adam" w:date="2019-06-21T14:45:00Z"/>
          <w:rFonts w:ascii="Times New Roman" w:hAnsi="Times New Roman" w:cs="Times New Roman"/>
          <w:sz w:val="24"/>
          <w:szCs w:val="24"/>
        </w:rPr>
      </w:pPr>
      <w:r>
        <w:rPr>
          <w:rFonts w:ascii="Times New Roman" w:hAnsi="Times New Roman" w:cs="Times New Roman"/>
          <w:noProof/>
          <w:sz w:val="24"/>
          <w:szCs w:val="24"/>
          <w:lang w:val="en-CA" w:eastAsia="en-CA"/>
        </w:rPr>
        <w:t>The multi-gaze cue task was designed by the authors in a</w:t>
      </w:r>
      <w:r w:rsidR="00183B79">
        <w:rPr>
          <w:rFonts w:ascii="Times New Roman" w:hAnsi="Times New Roman" w:cs="Times New Roman"/>
          <w:noProof/>
          <w:sz w:val="24"/>
          <w:szCs w:val="24"/>
          <w:lang w:val="en-CA" w:eastAsia="en-CA"/>
        </w:rPr>
        <w:t xml:space="preserve"> previous study (Cohen</w:t>
      </w:r>
      <w:del w:id="116" w:author="Adam" w:date="2019-06-21T14:27:00Z">
        <w:r w:rsidR="00183B79" w:rsidDel="00833DDB">
          <w:rPr>
            <w:rFonts w:ascii="Times New Roman" w:hAnsi="Times New Roman" w:cs="Times New Roman"/>
            <w:noProof/>
            <w:sz w:val="24"/>
            <w:szCs w:val="24"/>
            <w:lang w:val="en-CA" w:eastAsia="en-CA"/>
          </w:rPr>
          <w:delText>,</w:delText>
        </w:r>
      </w:del>
      <w:r w:rsidR="00183B79">
        <w:rPr>
          <w:rFonts w:ascii="Times New Roman" w:hAnsi="Times New Roman" w:cs="Times New Roman"/>
          <w:noProof/>
          <w:sz w:val="24"/>
          <w:szCs w:val="24"/>
          <w:lang w:val="en-CA" w:eastAsia="en-CA"/>
        </w:rPr>
        <w:t xml:space="preserve"> </w:t>
      </w:r>
      <w:del w:id="117" w:author="Adam" w:date="2019-06-21T14:27:00Z">
        <w:r w:rsidR="00183B79" w:rsidDel="00833DDB">
          <w:rPr>
            <w:rFonts w:ascii="Times New Roman" w:hAnsi="Times New Roman" w:cs="Times New Roman"/>
            <w:noProof/>
            <w:sz w:val="24"/>
            <w:szCs w:val="24"/>
            <w:lang w:val="en-CA" w:eastAsia="en-CA"/>
          </w:rPr>
          <w:delText xml:space="preserve">Sasaki, </w:delText>
        </w:r>
      </w:del>
      <w:r w:rsidR="00183B79">
        <w:rPr>
          <w:rFonts w:ascii="Times New Roman" w:hAnsi="Times New Roman" w:cs="Times New Roman"/>
          <w:noProof/>
          <w:sz w:val="24"/>
          <w:szCs w:val="24"/>
          <w:lang w:val="en-CA" w:eastAsia="en-CA"/>
        </w:rPr>
        <w:t xml:space="preserve">et al., </w:t>
      </w:r>
      <w:r>
        <w:rPr>
          <w:rFonts w:ascii="Times New Roman" w:hAnsi="Times New Roman" w:cs="Times New Roman"/>
          <w:noProof/>
          <w:sz w:val="24"/>
          <w:szCs w:val="24"/>
          <w:lang w:val="en-CA" w:eastAsia="en-CA"/>
        </w:rPr>
        <w:t xml:space="preserve">2017). </w:t>
      </w:r>
      <w:r>
        <w:rPr>
          <w:rFonts w:ascii="Times New Roman" w:hAnsi="Times New Roman" w:cs="Times New Roman"/>
          <w:sz w:val="24"/>
          <w:szCs w:val="24"/>
        </w:rPr>
        <w:t>There were 520 trials in total, with 240 test tr</w:t>
      </w:r>
      <w:r w:rsidR="00327DCC">
        <w:rPr>
          <w:rFonts w:ascii="Times New Roman" w:hAnsi="Times New Roman" w:cs="Times New Roman"/>
          <w:sz w:val="24"/>
          <w:szCs w:val="24"/>
        </w:rPr>
        <w:t>ials (40 trials in each match</w:t>
      </w:r>
      <w:r>
        <w:rPr>
          <w:rFonts w:ascii="Times New Roman" w:hAnsi="Times New Roman" w:cs="Times New Roman"/>
          <w:sz w:val="24"/>
          <w:szCs w:val="24"/>
        </w:rPr>
        <w:t xml:space="preserve"> x SOA condition), 240 filler trials, and 40 catch trials. Trials were evenly distributed across 4 blocks (130 trials per block). On test trials, foreground and background faces gazed equally and randomly to the left and right, and the target shape (see Table 1) appeared equally and randomly on the left and right of the face display. SOA condition was selected randomly without replacement. </w:t>
      </w:r>
      <w:ins w:id="118" w:author="Adam" w:date="2019-06-21T14:31:00Z">
        <w:r w:rsidR="00795882">
          <w:rPr>
            <w:rFonts w:ascii="Times New Roman" w:hAnsi="Times New Roman" w:cs="Times New Roman"/>
            <w:sz w:val="24"/>
            <w:szCs w:val="24"/>
          </w:rPr>
          <w:t>The</w:t>
        </w:r>
      </w:ins>
      <w:ins w:id="119" w:author="Adam" w:date="2019-06-21T14:30:00Z">
        <w:r w:rsidR="00795882">
          <w:rPr>
            <w:rFonts w:ascii="Times New Roman" w:hAnsi="Times New Roman" w:cs="Times New Roman"/>
            <w:sz w:val="24"/>
            <w:szCs w:val="24"/>
          </w:rPr>
          <w:t xml:space="preserve"> central cue was congruent with the target on half the trials and incongruent on the other half</w:t>
        </w:r>
      </w:ins>
      <w:ins w:id="120" w:author="Adam" w:date="2019-06-21T14:34:00Z">
        <w:r w:rsidR="00795882">
          <w:rPr>
            <w:rFonts w:ascii="Times New Roman" w:hAnsi="Times New Roman" w:cs="Times New Roman"/>
            <w:sz w:val="24"/>
            <w:szCs w:val="24"/>
          </w:rPr>
          <w:t>.</w:t>
        </w:r>
      </w:ins>
      <w:ins w:id="121" w:author="Adam" w:date="2019-06-21T14:33:00Z">
        <w:r w:rsidR="00795882">
          <w:rPr>
            <w:rFonts w:ascii="Times New Roman" w:hAnsi="Times New Roman" w:cs="Times New Roman"/>
            <w:sz w:val="24"/>
            <w:szCs w:val="24"/>
          </w:rPr>
          <w:t xml:space="preserve"> </w:t>
        </w:r>
      </w:ins>
      <w:ins w:id="122" w:author="Adam" w:date="2019-06-21T14:34:00Z">
        <w:r w:rsidR="00795882">
          <w:rPr>
            <w:rFonts w:ascii="Times New Roman" w:hAnsi="Times New Roman" w:cs="Times New Roman"/>
            <w:sz w:val="24"/>
            <w:szCs w:val="24"/>
          </w:rPr>
          <w:t>C</w:t>
        </w:r>
      </w:ins>
      <w:ins w:id="123" w:author="Adam" w:date="2019-06-21T14:33:00Z">
        <w:r w:rsidR="00795882">
          <w:rPr>
            <w:rFonts w:ascii="Times New Roman" w:hAnsi="Times New Roman" w:cs="Times New Roman"/>
            <w:sz w:val="24"/>
            <w:szCs w:val="24"/>
          </w:rPr>
          <w:t xml:space="preserve">ongruency </w:t>
        </w:r>
      </w:ins>
      <w:ins w:id="124" w:author="Adam" w:date="2019-06-21T14:34:00Z">
        <w:r w:rsidR="00795882">
          <w:rPr>
            <w:rFonts w:ascii="Times New Roman" w:hAnsi="Times New Roman" w:cs="Times New Roman"/>
            <w:sz w:val="24"/>
            <w:szCs w:val="24"/>
          </w:rPr>
          <w:t>was</w:t>
        </w:r>
      </w:ins>
      <w:ins w:id="125" w:author="Adam" w:date="2019-06-21T14:33:00Z">
        <w:r w:rsidR="00795882">
          <w:rPr>
            <w:rFonts w:ascii="Times New Roman" w:hAnsi="Times New Roman" w:cs="Times New Roman"/>
            <w:sz w:val="24"/>
            <w:szCs w:val="24"/>
          </w:rPr>
          <w:t xml:space="preserve"> pseudorandom</w:t>
        </w:r>
      </w:ins>
      <w:ins w:id="126" w:author="Adam" w:date="2019-06-21T14:30:00Z">
        <w:r w:rsidR="00795882">
          <w:rPr>
            <w:rFonts w:ascii="Times New Roman" w:hAnsi="Times New Roman" w:cs="Times New Roman"/>
            <w:sz w:val="24"/>
            <w:szCs w:val="24"/>
          </w:rPr>
          <w:t xml:space="preserve">. </w:t>
        </w:r>
      </w:ins>
      <w:r>
        <w:rPr>
          <w:rFonts w:ascii="Times New Roman" w:hAnsi="Times New Roman" w:cs="Times New Roman"/>
          <w:sz w:val="24"/>
          <w:szCs w:val="24"/>
        </w:rPr>
        <w:t xml:space="preserve">Filler trials were similar to test trials except the foreground and background face gazes were direct, rather than gazing to the left or right. These were included to create stimulus diversity, so that participants could not easily predict gaze </w:t>
      </w:r>
      <w:r>
        <w:rPr>
          <w:rFonts w:ascii="Times New Roman" w:hAnsi="Times New Roman" w:cs="Times New Roman"/>
          <w:sz w:val="24"/>
          <w:szCs w:val="24"/>
        </w:rPr>
        <w:lastRenderedPageBreak/>
        <w:t>direction on each trial. On catch trials, no target appeared to make sure participants were paying attention to when the target appeared and not just anticipating a left or right response from the gaze cues.</w:t>
      </w:r>
    </w:p>
    <w:p w14:paraId="48BA85C4" w14:textId="62496FF9" w:rsidR="00BA48A1" w:rsidRDefault="00BA48A1" w:rsidP="00BA48A1">
      <w:pPr>
        <w:spacing w:line="480" w:lineRule="auto"/>
        <w:ind w:firstLine="720"/>
        <w:rPr>
          <w:moveTo w:id="127" w:author="Adam" w:date="2019-06-21T14:45:00Z"/>
          <w:rFonts w:ascii="Times New Roman" w:hAnsi="Times New Roman" w:cs="Times New Roman"/>
          <w:sz w:val="24"/>
          <w:szCs w:val="24"/>
        </w:rPr>
      </w:pPr>
      <w:moveToRangeStart w:id="128" w:author="Adam" w:date="2019-06-21T14:45:00Z" w:name="move12020745"/>
      <w:moveTo w:id="129" w:author="Adam" w:date="2019-06-21T14:45:00Z">
        <w:r>
          <w:rPr>
            <w:rFonts w:ascii="Times New Roman" w:hAnsi="Times New Roman" w:cs="Times New Roman"/>
            <w:sz w:val="24"/>
            <w:szCs w:val="24"/>
          </w:rPr>
          <w:t xml:space="preserve">Each trial had three phases (see </w:t>
        </w:r>
        <w:commentRangeStart w:id="130"/>
        <w:r>
          <w:rPr>
            <w:rFonts w:ascii="Times New Roman" w:hAnsi="Times New Roman" w:cs="Times New Roman"/>
            <w:sz w:val="24"/>
            <w:szCs w:val="24"/>
          </w:rPr>
          <w:t>Figure</w:t>
        </w:r>
        <w:commentRangeEnd w:id="130"/>
        <w:r>
          <w:rPr>
            <w:rStyle w:val="CommentReference"/>
          </w:rPr>
          <w:commentReference w:id="130"/>
        </w:r>
        <w:r>
          <w:rPr>
            <w:rFonts w:ascii="Times New Roman" w:hAnsi="Times New Roman" w:cs="Times New Roman"/>
            <w:sz w:val="24"/>
            <w:szCs w:val="24"/>
          </w:rPr>
          <w:t xml:space="preserve">). In the closed phase, the fixation cross appeared on top of the foreground face, alongside the background faces. All faces appeared with eyes closed, and the closed phase lasted for 500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the cue phase, foreground and background faces gazed either to the left or right. All background faces gazed in the same direction, but were unrelated to the direction the foreground face gazed</w:t>
        </w:r>
        <w:del w:id="131" w:author="Adam" w:date="2019-06-21T14:45:00Z">
          <w:r w:rsidDel="00BA48A1">
            <w:rPr>
              <w:rFonts w:ascii="Times New Roman" w:hAnsi="Times New Roman" w:cs="Times New Roman"/>
              <w:sz w:val="24"/>
              <w:szCs w:val="24"/>
            </w:rPr>
            <w:delText xml:space="preserve"> in</w:delText>
          </w:r>
        </w:del>
        <w:r>
          <w:rPr>
            <w:rFonts w:ascii="Times New Roman" w:hAnsi="Times New Roman" w:cs="Times New Roman"/>
            <w:sz w:val="24"/>
            <w:szCs w:val="24"/>
          </w:rPr>
          <w:t xml:space="preserve">. In the target phase, the cues remained on screen while the target appeared to the left or right of the faces after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600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or 1,000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from cue onset. Trials ended if the participant responded with a spacebar press or if there was no response after 2,000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from target onset.</w:t>
        </w:r>
      </w:moveTo>
    </w:p>
    <w:moveToRangeEnd w:id="128"/>
    <w:p w14:paraId="21F2E495" w14:textId="2AC77BE3" w:rsidR="00BA48A1" w:rsidDel="00BA48A1" w:rsidRDefault="00BA48A1" w:rsidP="00087869">
      <w:pPr>
        <w:spacing w:line="480" w:lineRule="auto"/>
        <w:ind w:firstLine="720"/>
        <w:rPr>
          <w:del w:id="132" w:author="Adam" w:date="2019-06-21T14:45:00Z"/>
          <w:rFonts w:ascii="Times New Roman" w:hAnsi="Times New Roman" w:cs="Times New Roman"/>
          <w:sz w:val="24"/>
          <w:szCs w:val="24"/>
        </w:rPr>
      </w:pPr>
    </w:p>
    <w:p w14:paraId="470E3A6A" w14:textId="7CB99F2E" w:rsidR="00087869" w:rsidRPr="00D87D99" w:rsidRDefault="00795882" w:rsidP="00087869">
      <w:pPr>
        <w:spacing w:line="480" w:lineRule="auto"/>
        <w:ind w:firstLine="720"/>
        <w:rPr>
          <w:rFonts w:ascii="Times New Roman" w:hAnsi="Times New Roman" w:cs="Times New Roman"/>
          <w:noProof/>
          <w:sz w:val="24"/>
          <w:szCs w:val="24"/>
          <w:lang w:val="en-CA" w:eastAsia="en-CA"/>
        </w:rPr>
      </w:pPr>
      <w:ins w:id="133" w:author="Adam" w:date="2019-06-21T14:35:00Z">
        <w:r>
          <w:rPr>
            <w:rFonts w:ascii="Times New Roman" w:hAnsi="Times New Roman" w:cs="Times New Roman"/>
            <w:noProof/>
            <w:sz w:val="24"/>
            <w:szCs w:val="24"/>
            <w:lang w:val="en-CA" w:eastAsia="en-CA"/>
          </w:rPr>
          <w:t xml:space="preserve">Participants were instructed to press a button on a keyboard as soon as they detected the target. </w:t>
        </w:r>
      </w:ins>
      <w:r w:rsidR="00087869">
        <w:rPr>
          <w:rFonts w:ascii="Times New Roman" w:hAnsi="Times New Roman" w:cs="Times New Roman"/>
          <w:noProof/>
          <w:sz w:val="24"/>
          <w:szCs w:val="24"/>
          <w:lang w:val="en-CA" w:eastAsia="en-CA"/>
        </w:rPr>
        <w:t xml:space="preserve">We measured participants’ reaction times (RTs) from onset of target to the spacebar response. We processed the RT data by removing anticipation trials (defined as RTs less than 100 ms), expiration trials (RTs greater than 2,000 ms), and outliers (RTs that were </w:t>
      </w:r>
      <w:del w:id="134" w:author="Adam" w:date="2019-06-21T14:37:00Z">
        <w:r w:rsidR="00087869" w:rsidDel="00795882">
          <w:rPr>
            <w:rFonts w:ascii="Times New Roman" w:hAnsi="Times New Roman" w:cs="Times New Roman"/>
            <w:noProof/>
            <w:sz w:val="24"/>
            <w:szCs w:val="24"/>
            <w:lang w:val="en-CA" w:eastAsia="en-CA"/>
          </w:rPr>
          <w:delText>less than or greater than</w:delText>
        </w:r>
      </w:del>
      <w:ins w:id="135" w:author="Adam" w:date="2019-06-21T14:37:00Z">
        <w:r>
          <w:rPr>
            <w:rFonts w:ascii="Times New Roman" w:hAnsi="Times New Roman" w:cs="Times New Roman"/>
            <w:noProof/>
            <w:sz w:val="24"/>
            <w:szCs w:val="24"/>
            <w:lang w:val="en-CA" w:eastAsia="en-CA"/>
          </w:rPr>
          <w:t>beyond</w:t>
        </w:r>
      </w:ins>
      <w:r w:rsidR="00087869">
        <w:rPr>
          <w:rFonts w:ascii="Times New Roman" w:hAnsi="Times New Roman" w:cs="Times New Roman"/>
          <w:noProof/>
          <w:sz w:val="24"/>
          <w:szCs w:val="24"/>
          <w:lang w:val="en-CA" w:eastAsia="en-CA"/>
        </w:rPr>
        <w:t xml:space="preserve"> two standard deviations from the grand mean per participant at each level of </w:t>
      </w:r>
      <w:commentRangeStart w:id="136"/>
      <w:r w:rsidR="00087869">
        <w:rPr>
          <w:rFonts w:ascii="Times New Roman" w:hAnsi="Times New Roman" w:cs="Times New Roman"/>
          <w:noProof/>
          <w:sz w:val="24"/>
          <w:szCs w:val="24"/>
          <w:lang w:val="en-CA" w:eastAsia="en-CA"/>
        </w:rPr>
        <w:t>SOA</w:t>
      </w:r>
      <w:commentRangeEnd w:id="136"/>
      <w:r w:rsidR="00087869">
        <w:rPr>
          <w:rStyle w:val="CommentReference"/>
        </w:rPr>
        <w:commentReference w:id="136"/>
      </w:r>
      <w:r w:rsidR="00087869">
        <w:rPr>
          <w:rFonts w:ascii="Times New Roman" w:hAnsi="Times New Roman" w:cs="Times New Roman"/>
          <w:noProof/>
          <w:sz w:val="24"/>
          <w:szCs w:val="24"/>
          <w:lang w:val="en-CA" w:eastAsia="en-CA"/>
        </w:rPr>
        <w:t xml:space="preserve">). Afterwards, we computed the cueing effect index variable by subtracting the RTs on </w:t>
      </w:r>
      <w:r w:rsidR="007D25A4">
        <w:rPr>
          <w:rFonts w:ascii="Times New Roman" w:hAnsi="Times New Roman" w:cs="Times New Roman"/>
          <w:noProof/>
          <w:sz w:val="24"/>
          <w:szCs w:val="24"/>
          <w:lang w:val="en-CA" w:eastAsia="en-CA"/>
        </w:rPr>
        <w:t xml:space="preserve">congruent </w:t>
      </w:r>
      <w:r w:rsidR="00087869">
        <w:rPr>
          <w:rFonts w:ascii="Times New Roman" w:hAnsi="Times New Roman" w:cs="Times New Roman"/>
          <w:noProof/>
          <w:sz w:val="24"/>
          <w:szCs w:val="24"/>
          <w:lang w:val="en-CA" w:eastAsia="en-CA"/>
        </w:rPr>
        <w:t>trials</w:t>
      </w:r>
      <w:r w:rsidR="007D25A4">
        <w:rPr>
          <w:rFonts w:ascii="Times New Roman" w:hAnsi="Times New Roman" w:cs="Times New Roman"/>
          <w:noProof/>
          <w:sz w:val="24"/>
          <w:szCs w:val="24"/>
          <w:lang w:val="en-CA" w:eastAsia="en-CA"/>
        </w:rPr>
        <w:t xml:space="preserve"> (where foreground gaze predicted target location)</w:t>
      </w:r>
      <w:r w:rsidR="00087869">
        <w:rPr>
          <w:rFonts w:ascii="Times New Roman" w:hAnsi="Times New Roman" w:cs="Times New Roman"/>
          <w:noProof/>
          <w:sz w:val="24"/>
          <w:szCs w:val="24"/>
          <w:lang w:val="en-CA" w:eastAsia="en-CA"/>
        </w:rPr>
        <w:t xml:space="preserve"> from the RTs on </w:t>
      </w:r>
      <w:r w:rsidR="007D25A4">
        <w:rPr>
          <w:rFonts w:ascii="Times New Roman" w:hAnsi="Times New Roman" w:cs="Times New Roman"/>
          <w:noProof/>
          <w:sz w:val="24"/>
          <w:szCs w:val="24"/>
          <w:lang w:val="en-CA" w:eastAsia="en-CA"/>
        </w:rPr>
        <w:t>incongruent trials (where foreground gaze did not predict target location)</w:t>
      </w:r>
      <w:r w:rsidR="00087869">
        <w:rPr>
          <w:rFonts w:ascii="Times New Roman" w:hAnsi="Times New Roman" w:cs="Times New Roman"/>
          <w:noProof/>
          <w:sz w:val="24"/>
          <w:szCs w:val="24"/>
          <w:lang w:val="en-CA" w:eastAsia="en-CA"/>
        </w:rPr>
        <w:t xml:space="preserve"> for each SOA</w:t>
      </w:r>
      <w:r w:rsidR="00327DCC">
        <w:rPr>
          <w:rFonts w:ascii="Times New Roman" w:hAnsi="Times New Roman" w:cs="Times New Roman"/>
          <w:noProof/>
          <w:sz w:val="24"/>
          <w:szCs w:val="24"/>
          <w:lang w:val="en-CA" w:eastAsia="en-CA"/>
        </w:rPr>
        <w:t xml:space="preserve"> and match</w:t>
      </w:r>
      <w:r w:rsidR="007D25A4">
        <w:rPr>
          <w:rFonts w:ascii="Times New Roman" w:hAnsi="Times New Roman" w:cs="Times New Roman"/>
          <w:noProof/>
          <w:sz w:val="24"/>
          <w:szCs w:val="24"/>
          <w:lang w:val="en-CA" w:eastAsia="en-CA"/>
        </w:rPr>
        <w:t xml:space="preserve"> condition (whether foreground and background gazes looked in the same direction or not)</w:t>
      </w:r>
      <w:r w:rsidR="00087869">
        <w:rPr>
          <w:rFonts w:ascii="Times New Roman" w:hAnsi="Times New Roman" w:cs="Times New Roman"/>
          <w:noProof/>
          <w:sz w:val="24"/>
          <w:szCs w:val="24"/>
          <w:lang w:val="en-CA" w:eastAsia="en-CA"/>
        </w:rPr>
        <w:t>. A positive index indicates a stronger cueing effect, an index not different from zero indicates no cueing effect, and a negative index indicated a stronger reverse cueing effect.</w:t>
      </w:r>
    </w:p>
    <w:p w14:paraId="07E3DAF0" w14:textId="4D5312CA" w:rsidR="00087869" w:rsidRDefault="00F735AC" w:rsidP="00087869">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lastRenderedPageBreak/>
        <w:t>Participants were seated at the computer, while the experimenter gave the participants the following instructions:</w:t>
      </w:r>
      <w:r w:rsidR="00087869">
        <w:rPr>
          <w:rFonts w:ascii="Times New Roman" w:hAnsi="Times New Roman" w:cs="Times New Roman"/>
          <w:noProof/>
          <w:sz w:val="24"/>
          <w:szCs w:val="24"/>
          <w:lang w:val="en-CA" w:eastAsia="en-CA"/>
        </w:rPr>
        <w:t xml:space="preserve"> “</w:t>
      </w:r>
      <w:r w:rsidR="00087869" w:rsidRPr="001B4483">
        <w:rPr>
          <w:rFonts w:ascii="Times New Roman" w:hAnsi="Times New Roman" w:cs="Times New Roman"/>
          <w:bCs/>
          <w:sz w:val="24"/>
          <w:szCs w:val="24"/>
        </w:rPr>
        <w:t>In this task, all you have to do is to keep looking at the red dot at the center of the screen until the target appears. The target will be a white square and it may appear on the left side or the right side of the screen. When you see the target, press the spacebar as soon as possible no matter what side of the screen the target appears on”</w:t>
      </w:r>
      <w:r w:rsidR="00087869" w:rsidRPr="001B4483">
        <w:rPr>
          <w:rFonts w:ascii="Times New Roman" w:hAnsi="Times New Roman" w:cs="Times New Roman"/>
          <w:noProof/>
          <w:sz w:val="24"/>
          <w:szCs w:val="24"/>
          <w:lang w:val="en-CA" w:eastAsia="en-CA"/>
        </w:rPr>
        <w:t>.</w:t>
      </w:r>
      <w:r w:rsidR="00087869">
        <w:rPr>
          <w:rFonts w:ascii="Times New Roman" w:hAnsi="Times New Roman" w:cs="Times New Roman"/>
          <w:noProof/>
          <w:sz w:val="24"/>
          <w:szCs w:val="24"/>
          <w:lang w:val="en-CA" w:eastAsia="en-CA"/>
        </w:rPr>
        <w:t xml:space="preserve"> They were told that sometimes the target would not appear, and so they did not have to respond on that trial. It was also noted to the participant the purpose of the mirror</w:t>
      </w:r>
      <w:ins w:id="137" w:author="Adam" w:date="2019-06-21T14:39:00Z">
        <w:r w:rsidR="00795882">
          <w:rPr>
            <w:rFonts w:ascii="Times New Roman" w:hAnsi="Times New Roman" w:cs="Times New Roman"/>
            <w:noProof/>
            <w:sz w:val="24"/>
            <w:szCs w:val="24"/>
            <w:lang w:val="en-CA" w:eastAsia="en-CA"/>
          </w:rPr>
          <w:t>:</w:t>
        </w:r>
      </w:ins>
      <w:r w:rsidR="00087869">
        <w:rPr>
          <w:rFonts w:ascii="Times New Roman" w:hAnsi="Times New Roman" w:cs="Times New Roman"/>
          <w:noProof/>
          <w:sz w:val="24"/>
          <w:szCs w:val="24"/>
          <w:lang w:val="en-CA" w:eastAsia="en-CA"/>
        </w:rPr>
        <w:t xml:space="preserve"> </w:t>
      </w:r>
      <w:del w:id="138" w:author="Adam" w:date="2019-06-21T14:38:00Z">
        <w:r w:rsidR="00087869" w:rsidDel="00795882">
          <w:rPr>
            <w:rFonts w:ascii="Times New Roman" w:hAnsi="Times New Roman" w:cs="Times New Roman"/>
            <w:noProof/>
            <w:sz w:val="24"/>
            <w:szCs w:val="24"/>
            <w:lang w:val="en-CA" w:eastAsia="en-CA"/>
          </w:rPr>
          <w:delText>wit</w:delText>
        </w:r>
        <w:r w:rsidR="00087869" w:rsidRPr="00A91510" w:rsidDel="00795882">
          <w:rPr>
            <w:rFonts w:ascii="Times New Roman" w:hAnsi="Times New Roman" w:cs="Times New Roman"/>
            <w:noProof/>
            <w:sz w:val="24"/>
            <w:szCs w:val="24"/>
            <w:lang w:val="en-CA" w:eastAsia="en-CA"/>
          </w:rPr>
          <w:delText xml:space="preserve">h </w:delText>
        </w:r>
      </w:del>
      <w:r w:rsidR="00087869" w:rsidRPr="00A91510">
        <w:rPr>
          <w:rFonts w:ascii="Times New Roman" w:hAnsi="Times New Roman" w:cs="Times New Roman"/>
          <w:noProof/>
          <w:sz w:val="24"/>
          <w:szCs w:val="24"/>
          <w:lang w:val="en-CA" w:eastAsia="en-CA"/>
        </w:rPr>
        <w:t>“</w:t>
      </w:r>
      <w:r w:rsidR="00087869" w:rsidRPr="00A91510">
        <w:rPr>
          <w:rFonts w:ascii="Times New Roman" w:hAnsi="Times New Roman" w:cs="Times New Roman"/>
          <w:bCs/>
          <w:sz w:val="24"/>
          <w:szCs w:val="24"/>
        </w:rPr>
        <w:t>As you may have noticed that there is a mirror on top of the monitor. We use this to check where you are looking at from time to time. Please ignore this mirror and don</w:t>
      </w:r>
      <w:r w:rsidR="00087869" w:rsidRPr="00A91510">
        <w:rPr>
          <w:rFonts w:ascii="Times New Roman" w:hAnsi="Times New Roman" w:cs="Times New Roman"/>
          <w:bCs/>
          <w:sz w:val="24"/>
          <w:szCs w:val="24"/>
          <w:lang w:val="en-CA"/>
        </w:rPr>
        <w:t>’</w:t>
      </w:r>
      <w:r w:rsidR="00087869" w:rsidRPr="00A91510">
        <w:rPr>
          <w:rFonts w:ascii="Times New Roman" w:hAnsi="Times New Roman" w:cs="Times New Roman"/>
          <w:bCs/>
          <w:sz w:val="24"/>
          <w:szCs w:val="24"/>
        </w:rPr>
        <w:t>t look at it.”</w:t>
      </w:r>
      <w:del w:id="139" w:author="Adam" w:date="2019-06-21T14:40:00Z">
        <w:r w:rsidR="00087869" w:rsidDel="00BA48A1">
          <w:rPr>
            <w:rFonts w:ascii="Times New Roman" w:hAnsi="Times New Roman" w:cs="Times New Roman"/>
            <w:noProof/>
            <w:sz w:val="24"/>
            <w:szCs w:val="24"/>
            <w:lang w:val="en-CA" w:eastAsia="en-CA"/>
          </w:rPr>
          <w:delText>.</w:delText>
        </w:r>
      </w:del>
      <w:r w:rsidR="00087869">
        <w:rPr>
          <w:rFonts w:ascii="Times New Roman" w:hAnsi="Times New Roman" w:cs="Times New Roman"/>
          <w:noProof/>
          <w:sz w:val="24"/>
          <w:szCs w:val="24"/>
          <w:lang w:val="en-CA" w:eastAsia="en-CA"/>
        </w:rPr>
        <w:t xml:space="preserve"> </w:t>
      </w:r>
      <w:commentRangeStart w:id="140"/>
      <w:r w:rsidR="00087869">
        <w:rPr>
          <w:rFonts w:ascii="Times New Roman" w:hAnsi="Times New Roman" w:cs="Times New Roman"/>
          <w:noProof/>
          <w:sz w:val="24"/>
          <w:szCs w:val="24"/>
          <w:lang w:val="en-CA" w:eastAsia="en-CA"/>
        </w:rPr>
        <w:t>The purpose of the mirror was to encourage participants to keep their gaze on the fixation cross until the target appeared</w:t>
      </w:r>
      <w:commentRangeEnd w:id="140"/>
      <w:r w:rsidR="00BA48A1">
        <w:rPr>
          <w:rStyle w:val="CommentReference"/>
        </w:rPr>
        <w:commentReference w:id="140"/>
      </w:r>
      <w:r w:rsidR="00087869">
        <w:rPr>
          <w:rFonts w:ascii="Times New Roman" w:hAnsi="Times New Roman" w:cs="Times New Roman"/>
          <w:noProof/>
          <w:sz w:val="24"/>
          <w:szCs w:val="24"/>
          <w:lang w:val="en-CA" w:eastAsia="en-CA"/>
        </w:rPr>
        <w:t>.</w:t>
      </w:r>
      <w:r>
        <w:rPr>
          <w:rFonts w:ascii="Times New Roman" w:hAnsi="Times New Roman" w:cs="Times New Roman"/>
          <w:noProof/>
          <w:sz w:val="24"/>
          <w:szCs w:val="24"/>
          <w:lang w:val="en-CA" w:eastAsia="en-CA"/>
        </w:rPr>
        <w:t xml:space="preserve"> Participants completed the entire experiment at the computer while the experimenter sat behind them to to keep track of participants’ gazing. </w:t>
      </w:r>
    </w:p>
    <w:p w14:paraId="09D895AC" w14:textId="408BD99B" w:rsidR="00E86FAF" w:rsidDel="00BA48A1" w:rsidRDefault="00087869" w:rsidP="00087869">
      <w:pPr>
        <w:spacing w:line="480" w:lineRule="auto"/>
        <w:ind w:firstLine="720"/>
        <w:rPr>
          <w:moveFrom w:id="141" w:author="Adam" w:date="2019-06-21T14:45:00Z"/>
          <w:rFonts w:ascii="Times New Roman" w:hAnsi="Times New Roman" w:cs="Times New Roman"/>
          <w:sz w:val="24"/>
          <w:szCs w:val="24"/>
        </w:rPr>
      </w:pPr>
      <w:moveFromRangeStart w:id="142" w:author="Adam" w:date="2019-06-21T14:45:00Z" w:name="move12020745"/>
      <w:moveFrom w:id="143" w:author="Adam" w:date="2019-06-21T14:45:00Z">
        <w:r w:rsidDel="00BA48A1">
          <w:rPr>
            <w:rFonts w:ascii="Times New Roman" w:hAnsi="Times New Roman" w:cs="Times New Roman"/>
            <w:sz w:val="24"/>
            <w:szCs w:val="24"/>
          </w:rPr>
          <w:t xml:space="preserve">Each trial had three phases (see </w:t>
        </w:r>
        <w:commentRangeStart w:id="144"/>
        <w:r w:rsidDel="00BA48A1">
          <w:rPr>
            <w:rFonts w:ascii="Times New Roman" w:hAnsi="Times New Roman" w:cs="Times New Roman"/>
            <w:sz w:val="24"/>
            <w:szCs w:val="24"/>
          </w:rPr>
          <w:t>Figure</w:t>
        </w:r>
        <w:commentRangeEnd w:id="144"/>
        <w:r w:rsidDel="00BA48A1">
          <w:rPr>
            <w:rStyle w:val="CommentReference"/>
          </w:rPr>
          <w:commentReference w:id="144"/>
        </w:r>
        <w:r w:rsidDel="00BA48A1">
          <w:rPr>
            <w:rFonts w:ascii="Times New Roman" w:hAnsi="Times New Roman" w:cs="Times New Roman"/>
            <w:sz w:val="24"/>
            <w:szCs w:val="24"/>
          </w:rPr>
          <w:t>). In the closed phase, the fixation cross appeared on top of the foreground face, alongside the background faces. All faces appeared with eyes closed, and the closed phase lasted for 500 ms. In the cue phase, foreground and background faces gazed either to the left or right. All background faces gazed in the same direction, but were unrelated to the direction the foreground face gazed in. In the target phase, the cues remained on screen while the target appeared to the left or right of the faces after 200 ms, 600 ms, or 1,000 ms from cue onset. Trials ended if the participant responded with a spacebar press or if there was no response after 2,000 ms from target onset</w:t>
        </w:r>
        <w:r w:rsidR="00E86FAF" w:rsidDel="00BA48A1">
          <w:rPr>
            <w:rFonts w:ascii="Times New Roman" w:hAnsi="Times New Roman" w:cs="Times New Roman"/>
            <w:sz w:val="24"/>
            <w:szCs w:val="24"/>
          </w:rPr>
          <w:t>.</w:t>
        </w:r>
      </w:moveFrom>
    </w:p>
    <w:moveFromRangeEnd w:id="142"/>
    <w:p w14:paraId="29A0B128" w14:textId="7D239F06" w:rsidR="00087869" w:rsidRDefault="00087869" w:rsidP="00E86FAF">
      <w:pPr>
        <w:spacing w:line="480" w:lineRule="auto"/>
        <w:jc w:val="center"/>
        <w:rPr>
          <w:rFonts w:ascii="Times New Roman" w:hAnsi="Times New Roman" w:cs="Times New Roman"/>
          <w:sz w:val="24"/>
          <w:szCs w:val="24"/>
        </w:rPr>
      </w:pPr>
      <w:r w:rsidRPr="00087869">
        <w:rPr>
          <w:rFonts w:ascii="Times New Roman" w:hAnsi="Times New Roman" w:cs="Times New Roman"/>
          <w:b/>
          <w:sz w:val="24"/>
          <w:szCs w:val="24"/>
        </w:rPr>
        <w:t>Results</w:t>
      </w:r>
    </w:p>
    <w:p w14:paraId="5689623D" w14:textId="539FAAAF" w:rsidR="00B54839" w:rsidRDefault="00CE6E08"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sz w:val="24"/>
          <w:szCs w:val="24"/>
        </w:rPr>
        <w:t xml:space="preserve">The mixed </w:t>
      </w:r>
      <w:r>
        <w:rPr>
          <w:rFonts w:ascii="Times New Roman" w:hAnsi="Times New Roman" w:cs="Times New Roman"/>
          <w:noProof/>
          <w:sz w:val="24"/>
          <w:szCs w:val="24"/>
          <w:lang w:val="en-CA" w:eastAsia="en-CA"/>
        </w:rPr>
        <w:t>2 x 3 x 2 ANOVA revealed a marginally significant main effect of match condition</w:t>
      </w:r>
      <w:r w:rsidR="003B2060">
        <w:rPr>
          <w:rFonts w:ascii="Times New Roman" w:hAnsi="Times New Roman" w:cs="Times New Roman"/>
          <w:noProof/>
          <w:sz w:val="24"/>
          <w:szCs w:val="24"/>
          <w:lang w:val="en-CA" w:eastAsia="en-CA"/>
        </w:rPr>
        <w:t>, where</w:t>
      </w:r>
      <w:ins w:id="145" w:author="Adam Cohen" w:date="2019-06-21T22:15:00Z">
        <w:r w:rsidR="00B6299C">
          <w:rPr>
            <w:rFonts w:ascii="Times New Roman" w:hAnsi="Times New Roman" w:cs="Times New Roman"/>
            <w:noProof/>
            <w:sz w:val="24"/>
            <w:szCs w:val="24"/>
            <w:lang w:val="en-CA" w:eastAsia="en-CA"/>
          </w:rPr>
          <w:t xml:space="preserve"> the</w:t>
        </w:r>
      </w:ins>
      <w:r w:rsidR="003B2060">
        <w:rPr>
          <w:rFonts w:ascii="Times New Roman" w:hAnsi="Times New Roman" w:cs="Times New Roman"/>
          <w:noProof/>
          <w:sz w:val="24"/>
          <w:szCs w:val="24"/>
          <w:lang w:val="en-CA" w:eastAsia="en-CA"/>
        </w:rPr>
        <w:t xml:space="preserve"> </w:t>
      </w:r>
      <w:del w:id="146" w:author="Adam Cohen" w:date="2019-06-21T22:14:00Z">
        <w:r w:rsidR="00CE25CA" w:rsidDel="00B6299C">
          <w:rPr>
            <w:rFonts w:ascii="Times New Roman" w:hAnsi="Times New Roman" w:cs="Times New Roman"/>
            <w:noProof/>
            <w:sz w:val="24"/>
            <w:szCs w:val="24"/>
            <w:lang w:val="en-CA" w:eastAsia="en-CA"/>
          </w:rPr>
          <w:delText>reaction times</w:delText>
        </w:r>
      </w:del>
      <w:ins w:id="147" w:author="Adam Cohen" w:date="2019-06-21T22:14:00Z">
        <w:r w:rsidR="00B6299C">
          <w:rPr>
            <w:rFonts w:ascii="Times New Roman" w:hAnsi="Times New Roman" w:cs="Times New Roman"/>
            <w:noProof/>
            <w:sz w:val="24"/>
            <w:szCs w:val="24"/>
            <w:lang w:val="en-CA" w:eastAsia="en-CA"/>
          </w:rPr>
          <w:t>cueing effect</w:t>
        </w:r>
      </w:ins>
      <w:r w:rsidR="00CE25CA">
        <w:rPr>
          <w:rFonts w:ascii="Times New Roman" w:hAnsi="Times New Roman" w:cs="Times New Roman"/>
          <w:noProof/>
          <w:sz w:val="24"/>
          <w:szCs w:val="24"/>
          <w:lang w:val="en-CA" w:eastAsia="en-CA"/>
        </w:rPr>
        <w:t xml:space="preserve"> under the matching condition (background gazes matched foreground gaze) </w:t>
      </w:r>
      <w:del w:id="148" w:author="Adam Cohen" w:date="2019-06-21T23:28:00Z">
        <w:r w:rsidR="00CE25CA" w:rsidDel="00EC190A">
          <w:rPr>
            <w:rFonts w:ascii="Times New Roman" w:hAnsi="Times New Roman" w:cs="Times New Roman"/>
            <w:noProof/>
            <w:sz w:val="24"/>
            <w:szCs w:val="24"/>
            <w:lang w:val="en-CA" w:eastAsia="en-CA"/>
          </w:rPr>
          <w:delText xml:space="preserve">were </w:delText>
        </w:r>
      </w:del>
      <w:ins w:id="149" w:author="Adam Cohen" w:date="2019-06-21T23:28:00Z">
        <w:r w:rsidR="00EC190A">
          <w:rPr>
            <w:rFonts w:ascii="Times New Roman" w:hAnsi="Times New Roman" w:cs="Times New Roman"/>
            <w:noProof/>
            <w:sz w:val="24"/>
            <w:szCs w:val="24"/>
            <w:lang w:val="en-CA" w:eastAsia="en-CA"/>
          </w:rPr>
          <w:t xml:space="preserve">was </w:t>
        </w:r>
      </w:ins>
      <w:r w:rsidR="003B2060">
        <w:rPr>
          <w:rFonts w:ascii="Times New Roman" w:hAnsi="Times New Roman" w:cs="Times New Roman"/>
          <w:noProof/>
          <w:sz w:val="24"/>
          <w:szCs w:val="24"/>
          <w:lang w:val="en-CA" w:eastAsia="en-CA"/>
        </w:rPr>
        <w:t xml:space="preserve">marginally </w:t>
      </w:r>
      <w:del w:id="150" w:author="Adam Cohen" w:date="2019-06-21T23:27:00Z">
        <w:r w:rsidR="003B2060" w:rsidDel="00031D04">
          <w:rPr>
            <w:rFonts w:ascii="Times New Roman" w:hAnsi="Times New Roman" w:cs="Times New Roman"/>
            <w:noProof/>
            <w:sz w:val="24"/>
            <w:szCs w:val="24"/>
            <w:lang w:val="en-CA" w:eastAsia="en-CA"/>
          </w:rPr>
          <w:delText xml:space="preserve">faster </w:delText>
        </w:r>
      </w:del>
      <w:ins w:id="151" w:author="Adam Cohen" w:date="2019-06-21T23:27:00Z">
        <w:r w:rsidR="00031D04">
          <w:rPr>
            <w:rFonts w:ascii="Times New Roman" w:hAnsi="Times New Roman" w:cs="Times New Roman"/>
            <w:noProof/>
            <w:sz w:val="24"/>
            <w:szCs w:val="24"/>
            <w:lang w:val="en-CA" w:eastAsia="en-CA"/>
          </w:rPr>
          <w:t xml:space="preserve">larger </w:t>
        </w:r>
      </w:ins>
      <w:r w:rsidR="003B2060">
        <w:rPr>
          <w:rFonts w:ascii="Times New Roman" w:hAnsi="Times New Roman" w:cs="Times New Roman"/>
          <w:noProof/>
          <w:sz w:val="24"/>
          <w:szCs w:val="24"/>
          <w:lang w:val="en-CA" w:eastAsia="en-CA"/>
        </w:rPr>
        <w:t xml:space="preserve">than </w:t>
      </w:r>
      <w:ins w:id="152" w:author="Adam Cohen" w:date="2019-06-21T23:28:00Z">
        <w:r w:rsidR="00EC190A">
          <w:rPr>
            <w:rFonts w:ascii="Times New Roman" w:hAnsi="Times New Roman" w:cs="Times New Roman"/>
            <w:noProof/>
            <w:sz w:val="24"/>
            <w:szCs w:val="24"/>
            <w:lang w:val="en-CA" w:eastAsia="en-CA"/>
          </w:rPr>
          <w:t xml:space="preserve">under the </w:t>
        </w:r>
      </w:ins>
      <w:r w:rsidR="003B2060">
        <w:rPr>
          <w:rFonts w:ascii="Times New Roman" w:hAnsi="Times New Roman" w:cs="Times New Roman"/>
          <w:noProof/>
          <w:sz w:val="24"/>
          <w:szCs w:val="24"/>
          <w:lang w:val="en-CA" w:eastAsia="en-CA"/>
        </w:rPr>
        <w:t>mismatching con</w:t>
      </w:r>
      <w:r w:rsidR="0068651B">
        <w:rPr>
          <w:rFonts w:ascii="Times New Roman" w:hAnsi="Times New Roman" w:cs="Times New Roman"/>
          <w:noProof/>
          <w:sz w:val="24"/>
          <w:szCs w:val="24"/>
          <w:lang w:val="en-CA" w:eastAsia="en-CA"/>
        </w:rPr>
        <w:t xml:space="preserve">dition (see Table </w:t>
      </w:r>
      <w:commentRangeStart w:id="153"/>
      <w:r w:rsidR="0068651B">
        <w:rPr>
          <w:rFonts w:ascii="Times New Roman" w:hAnsi="Times New Roman" w:cs="Times New Roman"/>
          <w:noProof/>
          <w:sz w:val="24"/>
          <w:szCs w:val="24"/>
          <w:lang w:val="en-CA" w:eastAsia="en-CA"/>
        </w:rPr>
        <w:t>X</w:t>
      </w:r>
      <w:commentRangeEnd w:id="153"/>
      <w:r w:rsidR="0068651B">
        <w:rPr>
          <w:rStyle w:val="CommentReference"/>
        </w:rPr>
        <w:commentReference w:id="153"/>
      </w:r>
      <w:r w:rsidR="003B2060">
        <w:rPr>
          <w:rFonts w:ascii="Times New Roman" w:hAnsi="Times New Roman" w:cs="Times New Roman"/>
          <w:noProof/>
          <w:sz w:val="24"/>
          <w:szCs w:val="24"/>
          <w:lang w:val="en-CA" w:eastAsia="en-CA"/>
        </w:rPr>
        <w:t xml:space="preserve">), </w:t>
      </w:r>
      <w:r w:rsidR="003B2060" w:rsidRPr="00CE6E08">
        <w:rPr>
          <w:rFonts w:ascii="Times New Roman" w:hAnsi="Times New Roman" w:cs="Times New Roman"/>
          <w:i/>
          <w:noProof/>
          <w:sz w:val="24"/>
          <w:szCs w:val="24"/>
          <w:lang w:val="en-CA" w:eastAsia="en-CA"/>
        </w:rPr>
        <w:t>F</w:t>
      </w:r>
      <w:r w:rsidR="003B2060">
        <w:rPr>
          <w:rFonts w:ascii="Times New Roman" w:hAnsi="Times New Roman" w:cs="Times New Roman"/>
          <w:noProof/>
          <w:sz w:val="24"/>
          <w:szCs w:val="24"/>
          <w:lang w:val="en-CA" w:eastAsia="en-CA"/>
        </w:rPr>
        <w:t xml:space="preserve">(1, 99) = 3.73, </w:t>
      </w:r>
      <w:r w:rsidR="003B2060" w:rsidRPr="00CE6E08">
        <w:rPr>
          <w:rFonts w:ascii="Times New Roman" w:hAnsi="Times New Roman" w:cs="Times New Roman"/>
          <w:i/>
          <w:noProof/>
          <w:sz w:val="24"/>
          <w:szCs w:val="24"/>
          <w:lang w:val="en-CA" w:eastAsia="en-CA"/>
        </w:rPr>
        <w:t>p</w:t>
      </w:r>
      <w:r w:rsidR="003B2060">
        <w:rPr>
          <w:rFonts w:ascii="Times New Roman" w:hAnsi="Times New Roman" w:cs="Times New Roman"/>
          <w:noProof/>
          <w:sz w:val="24"/>
          <w:szCs w:val="24"/>
          <w:lang w:val="en-CA" w:eastAsia="en-CA"/>
        </w:rPr>
        <w:t xml:space="preserve"> = .06, </w:t>
      </w:r>
      <w:r w:rsidR="003B2060" w:rsidRPr="00EC48B5">
        <w:rPr>
          <w:rFonts w:ascii="Symbol" w:hAnsi="Symbol"/>
          <w:sz w:val="24"/>
          <w:szCs w:val="24"/>
        </w:rPr>
        <w:t></w:t>
      </w:r>
      <w:r w:rsidR="003B2060" w:rsidRPr="00DA1FBB">
        <w:rPr>
          <w:rFonts w:ascii="Times New Roman" w:hAnsi="Times New Roman" w:cs="Times New Roman"/>
          <w:i/>
          <w:iCs/>
          <w:sz w:val="24"/>
          <w:szCs w:val="24"/>
          <w:vertAlign w:val="subscript"/>
        </w:rPr>
        <w:t>p</w:t>
      </w:r>
      <w:r w:rsidR="003B2060" w:rsidRPr="001478A4">
        <w:rPr>
          <w:rFonts w:ascii="Times New Roman" w:hAnsi="Times New Roman" w:cs="Times New Roman"/>
          <w:sz w:val="24"/>
          <w:szCs w:val="24"/>
          <w:vertAlign w:val="superscript"/>
        </w:rPr>
        <w:t>2</w:t>
      </w:r>
      <w:r w:rsidR="003B2060">
        <w:rPr>
          <w:rFonts w:ascii="Times New Roman" w:hAnsi="Times New Roman" w:cs="Times New Roman"/>
          <w:sz w:val="24"/>
          <w:szCs w:val="24"/>
          <w:vertAlign w:val="superscript"/>
        </w:rPr>
        <w:t xml:space="preserve"> </w:t>
      </w:r>
      <w:r w:rsidR="003B2060">
        <w:rPr>
          <w:rFonts w:ascii="Times New Roman" w:hAnsi="Times New Roman" w:cs="Times New Roman"/>
          <w:noProof/>
          <w:sz w:val="24"/>
          <w:szCs w:val="24"/>
          <w:lang w:val="en-CA" w:eastAsia="en-CA"/>
        </w:rPr>
        <w:t xml:space="preserve">= </w:t>
      </w:r>
      <w:r w:rsidR="002326B6">
        <w:rPr>
          <w:rFonts w:ascii="Times New Roman" w:hAnsi="Times New Roman" w:cs="Times New Roman"/>
          <w:noProof/>
          <w:sz w:val="24"/>
          <w:szCs w:val="24"/>
          <w:lang w:val="en-CA" w:eastAsia="en-CA"/>
        </w:rPr>
        <w:t>.005</w:t>
      </w:r>
      <w:r w:rsidR="003B2060">
        <w:rPr>
          <w:rFonts w:ascii="Times New Roman" w:hAnsi="Times New Roman" w:cs="Times New Roman"/>
          <w:noProof/>
          <w:sz w:val="24"/>
          <w:szCs w:val="24"/>
          <w:lang w:val="en-CA" w:eastAsia="en-CA"/>
        </w:rPr>
        <w:t xml:space="preserve">. The mixed ANOVA also revealed a </w:t>
      </w:r>
      <w:r>
        <w:rPr>
          <w:rFonts w:ascii="Times New Roman" w:hAnsi="Times New Roman" w:cs="Times New Roman"/>
          <w:noProof/>
          <w:sz w:val="24"/>
          <w:szCs w:val="24"/>
          <w:lang w:val="en-CA" w:eastAsia="en-CA"/>
        </w:rPr>
        <w:t xml:space="preserve">marginally significant interaction between match condition and SOA, </w:t>
      </w:r>
      <w:r w:rsidRPr="00CE6E08">
        <w:rPr>
          <w:rFonts w:ascii="Times New Roman" w:hAnsi="Times New Roman" w:cs="Times New Roman"/>
          <w:i/>
          <w:noProof/>
          <w:sz w:val="24"/>
          <w:szCs w:val="24"/>
          <w:lang w:val="en-CA" w:eastAsia="en-CA"/>
        </w:rPr>
        <w:t>F</w:t>
      </w:r>
      <w:r>
        <w:rPr>
          <w:rFonts w:ascii="Times New Roman" w:hAnsi="Times New Roman" w:cs="Times New Roman"/>
          <w:noProof/>
          <w:sz w:val="24"/>
          <w:szCs w:val="24"/>
          <w:lang w:val="en-CA" w:eastAsia="en-CA"/>
        </w:rPr>
        <w:t xml:space="preserve">(2, 198) = 2.83, </w:t>
      </w:r>
      <w:r w:rsidRPr="00CE6E08">
        <w:rPr>
          <w:rFonts w:ascii="Times New Roman" w:hAnsi="Times New Roman" w:cs="Times New Roman"/>
          <w:i/>
          <w:noProof/>
          <w:sz w:val="24"/>
          <w:szCs w:val="24"/>
          <w:lang w:val="en-CA" w:eastAsia="en-CA"/>
        </w:rPr>
        <w:t>p</w:t>
      </w:r>
      <w:r>
        <w:rPr>
          <w:rFonts w:ascii="Times New Roman" w:hAnsi="Times New Roman" w:cs="Times New Roman"/>
          <w:noProof/>
          <w:sz w:val="24"/>
          <w:szCs w:val="24"/>
          <w:lang w:val="en-CA" w:eastAsia="en-CA"/>
        </w:rPr>
        <w:t xml:space="preserve"> = .06</w:t>
      </w:r>
      <w:r w:rsidR="002326B6">
        <w:rPr>
          <w:rFonts w:ascii="Times New Roman" w:hAnsi="Times New Roman" w:cs="Times New Roman"/>
          <w:noProof/>
          <w:sz w:val="24"/>
          <w:szCs w:val="24"/>
          <w:lang w:val="en-CA" w:eastAsia="en-CA"/>
        </w:rPr>
        <w:t xml:space="preserve">,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2326B6" w:rsidRPr="001478A4">
        <w:rPr>
          <w:rFonts w:ascii="Times New Roman" w:hAnsi="Times New Roman" w:cs="Times New Roman"/>
          <w:sz w:val="24"/>
          <w:szCs w:val="24"/>
          <w:vertAlign w:val="superscript"/>
        </w:rPr>
        <w:t>2</w:t>
      </w:r>
      <w:r w:rsidR="002326B6">
        <w:rPr>
          <w:rFonts w:ascii="Times New Roman" w:hAnsi="Times New Roman" w:cs="Times New Roman"/>
          <w:sz w:val="24"/>
          <w:szCs w:val="24"/>
          <w:vertAlign w:val="superscript"/>
        </w:rPr>
        <w:t xml:space="preserve"> </w:t>
      </w:r>
      <w:r w:rsidR="002326B6">
        <w:rPr>
          <w:rFonts w:ascii="Times New Roman" w:hAnsi="Times New Roman" w:cs="Times New Roman"/>
          <w:noProof/>
          <w:sz w:val="24"/>
          <w:szCs w:val="24"/>
          <w:lang w:val="en-CA" w:eastAsia="en-CA"/>
        </w:rPr>
        <w:t>= .009</w:t>
      </w:r>
      <w:r>
        <w:rPr>
          <w:rFonts w:ascii="Times New Roman" w:hAnsi="Times New Roman" w:cs="Times New Roman"/>
          <w:noProof/>
          <w:sz w:val="24"/>
          <w:szCs w:val="24"/>
          <w:lang w:val="en-CA" w:eastAsia="en-CA"/>
        </w:rPr>
        <w:t>.</w:t>
      </w:r>
      <w:r w:rsidR="003B2060">
        <w:rPr>
          <w:rFonts w:ascii="Times New Roman" w:hAnsi="Times New Roman" w:cs="Times New Roman"/>
          <w:noProof/>
          <w:sz w:val="24"/>
          <w:szCs w:val="24"/>
          <w:lang w:val="en-CA" w:eastAsia="en-CA"/>
        </w:rPr>
        <w:t xml:space="preserve"> </w:t>
      </w:r>
      <w:r w:rsidR="009A7407">
        <w:rPr>
          <w:rFonts w:ascii="Times New Roman" w:hAnsi="Times New Roman" w:cs="Times New Roman"/>
          <w:noProof/>
          <w:sz w:val="24"/>
          <w:szCs w:val="24"/>
          <w:lang w:val="en-CA" w:eastAsia="en-CA"/>
        </w:rPr>
        <w:t>No effect of independent and interdependent prime was observed</w:t>
      </w:r>
      <w:del w:id="154" w:author="Adam Cohen" w:date="2019-06-21T23:29:00Z">
        <w:r w:rsidR="009A7407" w:rsidDel="00EC190A">
          <w:rPr>
            <w:rFonts w:ascii="Times New Roman" w:hAnsi="Times New Roman" w:cs="Times New Roman"/>
            <w:noProof/>
            <w:sz w:val="24"/>
            <w:szCs w:val="24"/>
            <w:lang w:val="en-CA" w:eastAsia="en-CA"/>
          </w:rPr>
          <w:delText xml:space="preserve"> in the reaction time data</w:delText>
        </w:r>
      </w:del>
      <w:r w:rsidR="009A7407">
        <w:rPr>
          <w:rFonts w:ascii="Times New Roman" w:hAnsi="Times New Roman" w:cs="Times New Roman"/>
          <w:noProof/>
          <w:sz w:val="24"/>
          <w:szCs w:val="24"/>
          <w:lang w:val="en-CA" w:eastAsia="en-CA"/>
        </w:rPr>
        <w:t>, so the rest of the results will be presented with data collapsed between the independent and interdependent primed groups.</w:t>
      </w:r>
    </w:p>
    <w:p w14:paraId="7C154F94" w14:textId="4D9D5F42" w:rsidR="00CF229C" w:rsidRDefault="00FB6B0B"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 xml:space="preserve">We analyzed the matching and mismatching conditions separately to examine the pattern of cueing effects across the SOAs. A </w:t>
      </w:r>
      <w:r w:rsidR="004E2A79">
        <w:rPr>
          <w:rFonts w:ascii="Times New Roman" w:hAnsi="Times New Roman" w:cs="Times New Roman"/>
          <w:noProof/>
          <w:sz w:val="24"/>
          <w:szCs w:val="24"/>
          <w:lang w:val="en-CA" w:eastAsia="en-CA"/>
        </w:rPr>
        <w:t>2</w:t>
      </w:r>
      <w:r w:rsidR="004764AF">
        <w:rPr>
          <w:rFonts w:ascii="Times New Roman" w:hAnsi="Times New Roman" w:cs="Times New Roman"/>
          <w:noProof/>
          <w:sz w:val="24"/>
          <w:szCs w:val="24"/>
          <w:lang w:val="en-CA" w:eastAsia="en-CA"/>
        </w:rPr>
        <w:t xml:space="preserve"> x 3</w:t>
      </w:r>
      <w:r>
        <w:rPr>
          <w:rFonts w:ascii="Times New Roman" w:hAnsi="Times New Roman" w:cs="Times New Roman"/>
          <w:noProof/>
          <w:sz w:val="24"/>
          <w:szCs w:val="24"/>
          <w:lang w:val="en-CA" w:eastAsia="en-CA"/>
        </w:rPr>
        <w:t>(</w:t>
      </w:r>
      <w:commentRangeStart w:id="155"/>
      <w:r>
        <w:rPr>
          <w:rFonts w:ascii="Times New Roman" w:hAnsi="Times New Roman" w:cs="Times New Roman"/>
          <w:noProof/>
          <w:sz w:val="24"/>
          <w:szCs w:val="24"/>
          <w:lang w:val="en-CA" w:eastAsia="en-CA"/>
        </w:rPr>
        <w:t>prime x SOA</w:t>
      </w:r>
      <w:commentRangeEnd w:id="155"/>
      <w:r w:rsidR="00B6299C">
        <w:rPr>
          <w:rStyle w:val="CommentReference"/>
        </w:rPr>
        <w:commentReference w:id="155"/>
      </w:r>
      <w:r>
        <w:rPr>
          <w:rFonts w:ascii="Times New Roman" w:hAnsi="Times New Roman" w:cs="Times New Roman"/>
          <w:noProof/>
          <w:sz w:val="24"/>
          <w:szCs w:val="24"/>
          <w:lang w:val="en-CA" w:eastAsia="en-CA"/>
        </w:rPr>
        <w:t>) mixed ANOVA under matching condition revealed a marginal main effect of SOA,</w:t>
      </w:r>
      <w:r w:rsidR="004E2A79">
        <w:rPr>
          <w:rFonts w:ascii="Times New Roman" w:hAnsi="Times New Roman" w:cs="Times New Roman"/>
          <w:noProof/>
          <w:sz w:val="24"/>
          <w:szCs w:val="24"/>
          <w:lang w:val="en-CA" w:eastAsia="en-CA"/>
        </w:rPr>
        <w:t xml:space="preserve"> </w:t>
      </w:r>
      <w:r w:rsidR="004E2A79" w:rsidRPr="00CE6E08">
        <w:rPr>
          <w:rFonts w:ascii="Times New Roman" w:hAnsi="Times New Roman" w:cs="Times New Roman"/>
          <w:i/>
          <w:noProof/>
          <w:sz w:val="24"/>
          <w:szCs w:val="24"/>
          <w:lang w:val="en-CA" w:eastAsia="en-CA"/>
        </w:rPr>
        <w:t>F</w:t>
      </w:r>
      <w:r w:rsidR="004E2A79">
        <w:rPr>
          <w:rFonts w:ascii="Times New Roman" w:hAnsi="Times New Roman" w:cs="Times New Roman"/>
          <w:noProof/>
          <w:sz w:val="24"/>
          <w:szCs w:val="24"/>
          <w:lang w:val="en-CA" w:eastAsia="en-CA"/>
        </w:rPr>
        <w:t xml:space="preserve">(2, 198) = 2.77, </w:t>
      </w:r>
      <w:r w:rsidR="004E2A79" w:rsidRPr="00CE6E08">
        <w:rPr>
          <w:rFonts w:ascii="Times New Roman" w:hAnsi="Times New Roman" w:cs="Times New Roman"/>
          <w:i/>
          <w:noProof/>
          <w:sz w:val="24"/>
          <w:szCs w:val="24"/>
          <w:lang w:val="en-CA" w:eastAsia="en-CA"/>
        </w:rPr>
        <w:t>p</w:t>
      </w:r>
      <w:r w:rsidR="004E2A79">
        <w:rPr>
          <w:rFonts w:ascii="Times New Roman" w:hAnsi="Times New Roman" w:cs="Times New Roman"/>
          <w:noProof/>
          <w:sz w:val="24"/>
          <w:szCs w:val="24"/>
          <w:lang w:val="en-CA" w:eastAsia="en-CA"/>
        </w:rPr>
        <w:t xml:space="preserve"> = .06,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4E2A79" w:rsidRPr="001478A4">
        <w:rPr>
          <w:rFonts w:ascii="Times New Roman" w:hAnsi="Times New Roman" w:cs="Times New Roman"/>
          <w:sz w:val="24"/>
          <w:szCs w:val="24"/>
          <w:vertAlign w:val="superscript"/>
        </w:rPr>
        <w:t>2</w:t>
      </w:r>
      <w:r w:rsidR="004E2A79">
        <w:rPr>
          <w:rFonts w:ascii="Times New Roman" w:hAnsi="Times New Roman" w:cs="Times New Roman"/>
          <w:sz w:val="24"/>
          <w:szCs w:val="24"/>
          <w:vertAlign w:val="superscript"/>
        </w:rPr>
        <w:t xml:space="preserve"> </w:t>
      </w:r>
      <w:r w:rsidR="004E2A79">
        <w:rPr>
          <w:rFonts w:ascii="Times New Roman" w:hAnsi="Times New Roman" w:cs="Times New Roman"/>
          <w:noProof/>
          <w:sz w:val="24"/>
          <w:szCs w:val="24"/>
          <w:lang w:val="en-CA" w:eastAsia="en-CA"/>
        </w:rPr>
        <w:t xml:space="preserve">= .02. </w:t>
      </w:r>
      <w:r>
        <w:rPr>
          <w:rFonts w:ascii="Times New Roman" w:hAnsi="Times New Roman" w:cs="Times New Roman"/>
          <w:noProof/>
          <w:sz w:val="24"/>
          <w:szCs w:val="24"/>
          <w:lang w:val="en-CA" w:eastAsia="en-CA"/>
        </w:rPr>
        <w:t xml:space="preserve"> </w:t>
      </w:r>
      <w:r w:rsidR="007D25A4">
        <w:rPr>
          <w:rFonts w:ascii="Times New Roman" w:hAnsi="Times New Roman" w:cs="Times New Roman"/>
          <w:noProof/>
          <w:sz w:val="24"/>
          <w:szCs w:val="24"/>
          <w:lang w:val="en-CA" w:eastAsia="en-CA"/>
        </w:rPr>
        <w:lastRenderedPageBreak/>
        <w:t xml:space="preserve">Visualizations </w:t>
      </w:r>
      <w:r w:rsidR="00847AAE">
        <w:rPr>
          <w:rFonts w:ascii="Times New Roman" w:hAnsi="Times New Roman" w:cs="Times New Roman"/>
          <w:noProof/>
          <w:sz w:val="24"/>
          <w:szCs w:val="24"/>
          <w:lang w:val="en-CA" w:eastAsia="en-CA"/>
        </w:rPr>
        <w:t xml:space="preserve">(see Figure X) </w:t>
      </w:r>
      <w:r w:rsidR="004E2A79">
        <w:rPr>
          <w:rFonts w:ascii="Times New Roman" w:hAnsi="Times New Roman" w:cs="Times New Roman"/>
          <w:noProof/>
          <w:sz w:val="24"/>
          <w:szCs w:val="24"/>
          <w:lang w:val="en-CA" w:eastAsia="en-CA"/>
        </w:rPr>
        <w:t>suggest that the cueing effects at 200 ms and 600 ms SOAs are marginally higher than at 1,000 ms SOA. O</w:t>
      </w:r>
      <w:r w:rsidR="00A03BCA">
        <w:rPr>
          <w:rFonts w:ascii="Times New Roman" w:hAnsi="Times New Roman" w:cs="Times New Roman"/>
          <w:noProof/>
          <w:sz w:val="24"/>
          <w:szCs w:val="24"/>
          <w:lang w:val="en-CA" w:eastAsia="en-CA"/>
        </w:rPr>
        <w:t>ne sample t-test</w:t>
      </w:r>
      <w:ins w:id="156" w:author="Adam Cohen" w:date="2019-06-21T22:19:00Z">
        <w:r w:rsidR="00B6299C">
          <w:rPr>
            <w:rFonts w:ascii="Times New Roman" w:hAnsi="Times New Roman" w:cs="Times New Roman"/>
            <w:noProof/>
            <w:sz w:val="24"/>
            <w:szCs w:val="24"/>
            <w:lang w:val="en-CA" w:eastAsia="en-CA"/>
          </w:rPr>
          <w:t>s</w:t>
        </w:r>
      </w:ins>
      <w:r w:rsidR="00A03BCA">
        <w:rPr>
          <w:rFonts w:ascii="Times New Roman" w:hAnsi="Times New Roman" w:cs="Times New Roman"/>
          <w:noProof/>
          <w:sz w:val="24"/>
          <w:szCs w:val="24"/>
          <w:lang w:val="en-CA" w:eastAsia="en-CA"/>
        </w:rPr>
        <w:t xml:space="preserve"> against zero </w:t>
      </w:r>
      <w:r w:rsidR="007D25A4">
        <w:rPr>
          <w:rFonts w:ascii="Times New Roman" w:hAnsi="Times New Roman" w:cs="Times New Roman"/>
          <w:noProof/>
          <w:sz w:val="24"/>
          <w:szCs w:val="24"/>
          <w:lang w:val="en-CA" w:eastAsia="en-CA"/>
        </w:rPr>
        <w:t>suggest that</w:t>
      </w:r>
      <w:r w:rsidR="004E2A79">
        <w:rPr>
          <w:rFonts w:ascii="Times New Roman" w:hAnsi="Times New Roman" w:cs="Times New Roman"/>
          <w:noProof/>
          <w:sz w:val="24"/>
          <w:szCs w:val="24"/>
          <w:lang w:val="en-CA" w:eastAsia="en-CA"/>
        </w:rPr>
        <w:t xml:space="preserve"> these are typical cueing effects that occur in the automatic cueing interval,</w:t>
      </w:r>
      <w:r w:rsidR="007D25A4">
        <w:rPr>
          <w:rFonts w:ascii="Times New Roman" w:hAnsi="Times New Roman" w:cs="Times New Roman"/>
          <w:noProof/>
          <w:sz w:val="24"/>
          <w:szCs w:val="24"/>
          <w:lang w:val="en-CA" w:eastAsia="en-CA"/>
        </w:rPr>
        <w:t xml:space="preserve"> </w:t>
      </w:r>
      <w:r w:rsidR="004E2A79">
        <w:rPr>
          <w:rFonts w:ascii="Times New Roman" w:hAnsi="Times New Roman" w:cs="Times New Roman"/>
          <w:noProof/>
          <w:sz w:val="24"/>
          <w:szCs w:val="24"/>
          <w:lang w:val="en-CA" w:eastAsia="en-CA"/>
        </w:rPr>
        <w:t xml:space="preserve">since </w:t>
      </w:r>
      <w:r w:rsidR="007D25A4">
        <w:rPr>
          <w:rFonts w:ascii="Times New Roman" w:hAnsi="Times New Roman" w:cs="Times New Roman"/>
          <w:noProof/>
          <w:sz w:val="24"/>
          <w:szCs w:val="24"/>
          <w:lang w:val="en-CA" w:eastAsia="en-CA"/>
        </w:rPr>
        <w:t xml:space="preserve">the foreground gaze </w:t>
      </w:r>
      <w:r w:rsidR="00A03BCA">
        <w:rPr>
          <w:rFonts w:ascii="Times New Roman" w:hAnsi="Times New Roman" w:cs="Times New Roman"/>
          <w:noProof/>
          <w:sz w:val="24"/>
          <w:szCs w:val="24"/>
          <w:lang w:val="en-CA" w:eastAsia="en-CA"/>
        </w:rPr>
        <w:t>produced</w:t>
      </w:r>
      <w:r w:rsidR="007D25A4">
        <w:rPr>
          <w:rFonts w:ascii="Times New Roman" w:hAnsi="Times New Roman" w:cs="Times New Roman"/>
          <w:noProof/>
          <w:sz w:val="24"/>
          <w:szCs w:val="24"/>
          <w:lang w:val="en-CA" w:eastAsia="en-CA"/>
        </w:rPr>
        <w:t xml:space="preserve"> a cueing effect above zero for 200</w:t>
      </w:r>
      <w:r w:rsidR="00A03BCA">
        <w:rPr>
          <w:rFonts w:ascii="Times New Roman" w:hAnsi="Times New Roman" w:cs="Times New Roman"/>
          <w:noProof/>
          <w:sz w:val="24"/>
          <w:szCs w:val="24"/>
          <w:lang w:val="en-CA" w:eastAsia="en-CA"/>
        </w:rPr>
        <w:t xml:space="preserve"> </w:t>
      </w:r>
      <w:r w:rsidR="004E2A79">
        <w:rPr>
          <w:rFonts w:ascii="Times New Roman" w:hAnsi="Times New Roman" w:cs="Times New Roman"/>
          <w:noProof/>
          <w:sz w:val="24"/>
          <w:szCs w:val="24"/>
          <w:lang w:val="en-CA" w:eastAsia="en-CA"/>
        </w:rPr>
        <w:t xml:space="preserve">ms SOA, </w:t>
      </w:r>
      <w:r w:rsidR="006961B4" w:rsidRPr="00236916">
        <w:rPr>
          <w:rFonts w:ascii="Times New Roman" w:hAnsi="Times New Roman" w:cs="Times New Roman"/>
          <w:i/>
          <w:iCs/>
          <w:noProof/>
          <w:sz w:val="24"/>
          <w:szCs w:val="24"/>
          <w:lang w:val="en-CA" w:eastAsia="en-CA"/>
        </w:rPr>
        <w:t>t</w:t>
      </w:r>
      <w:r w:rsidR="00A03BCA" w:rsidRPr="00A03BCA">
        <w:rPr>
          <w:rFonts w:ascii="Times New Roman" w:eastAsiaTheme="minorHAnsi" w:hAnsi="Times New Roman" w:cs="Times New Roman"/>
          <w:sz w:val="24"/>
          <w:szCs w:val="24"/>
          <w:lang w:val="en-CA" w:eastAsia="en-US"/>
        </w:rPr>
        <w:t>(</w:t>
      </w:r>
      <w:r w:rsidR="00A03BCA">
        <w:rPr>
          <w:rFonts w:ascii="Times New Roman" w:eastAsiaTheme="minorHAnsi" w:hAnsi="Times New Roman" w:cs="Times New Roman"/>
          <w:sz w:val="24"/>
          <w:szCs w:val="24"/>
          <w:lang w:val="en-CA" w:eastAsia="en-US"/>
        </w:rPr>
        <w:t>100</w:t>
      </w:r>
      <w:r w:rsidR="00A03BCA" w:rsidRPr="00A03BCA">
        <w:rPr>
          <w:rFonts w:ascii="Times New Roman" w:eastAsiaTheme="minorHAnsi" w:hAnsi="Times New Roman" w:cs="Times New Roman"/>
          <w:sz w:val="24"/>
          <w:szCs w:val="24"/>
          <w:lang w:val="en-CA" w:eastAsia="en-US"/>
        </w:rPr>
        <w:t xml:space="preserve">) = </w:t>
      </w:r>
      <w:r w:rsidR="006B39CF">
        <w:rPr>
          <w:rFonts w:ascii="Times New Roman" w:eastAsiaTheme="minorHAnsi" w:hAnsi="Times New Roman" w:cs="Times New Roman"/>
          <w:sz w:val="24"/>
          <w:szCs w:val="24"/>
          <w:lang w:val="en-CA" w:eastAsia="en-US"/>
        </w:rPr>
        <w:t>4</w:t>
      </w:r>
      <w:r w:rsidR="00A03BCA">
        <w:rPr>
          <w:rFonts w:ascii="Times New Roman" w:eastAsiaTheme="minorHAnsi" w:hAnsi="Times New Roman" w:cs="Times New Roman"/>
          <w:sz w:val="24"/>
          <w:szCs w:val="24"/>
          <w:lang w:val="en-CA" w:eastAsia="en-US"/>
        </w:rPr>
        <w:t>.2</w:t>
      </w:r>
      <w:r w:rsidR="006B39CF">
        <w:rPr>
          <w:rFonts w:ascii="Times New Roman" w:eastAsiaTheme="minorHAnsi" w:hAnsi="Times New Roman" w:cs="Times New Roman"/>
          <w:sz w:val="24"/>
          <w:szCs w:val="24"/>
          <w:lang w:val="en-CA" w:eastAsia="en-US"/>
        </w:rPr>
        <w:t>8</w:t>
      </w:r>
      <w:r w:rsidR="00A03BCA" w:rsidRPr="00A03BCA">
        <w:rPr>
          <w:rFonts w:ascii="Times New Roman" w:eastAsiaTheme="minorHAnsi" w:hAnsi="Times New Roman" w:cs="Times New Roman"/>
          <w:sz w:val="24"/>
          <w:szCs w:val="24"/>
          <w:lang w:val="en-CA" w:eastAsia="en-US"/>
        </w:rPr>
        <w:t xml:space="preserve">, </w:t>
      </w:r>
      <w:r w:rsidR="006961B4" w:rsidRPr="00CE6E08">
        <w:rPr>
          <w:rFonts w:ascii="Times New Roman" w:hAnsi="Times New Roman" w:cs="Times New Roman"/>
          <w:i/>
          <w:noProof/>
          <w:sz w:val="24"/>
          <w:szCs w:val="24"/>
          <w:lang w:val="en-CA" w:eastAsia="en-CA"/>
        </w:rPr>
        <w:t>p</w:t>
      </w:r>
      <w:r w:rsidR="00A03BCA" w:rsidRPr="00A03BCA">
        <w:rPr>
          <w:rFonts w:ascii="Times New Roman" w:eastAsiaTheme="minorHAnsi" w:hAnsi="Times New Roman" w:cs="Times New Roman"/>
          <w:sz w:val="24"/>
          <w:szCs w:val="24"/>
          <w:lang w:val="en-CA" w:eastAsia="en-US"/>
        </w:rPr>
        <w:t xml:space="preserve"> </w:t>
      </w:r>
      <w:r w:rsidR="00A03BCA">
        <w:rPr>
          <w:rFonts w:ascii="Times New Roman" w:eastAsiaTheme="minorHAnsi" w:hAnsi="Times New Roman" w:cs="Times New Roman"/>
          <w:sz w:val="24"/>
          <w:szCs w:val="24"/>
          <w:lang w:val="en-CA" w:eastAsia="en-US"/>
        </w:rPr>
        <w:t xml:space="preserve">= </w:t>
      </w:r>
      <w:r w:rsidR="006B39CF">
        <w:rPr>
          <w:rFonts w:ascii="Times New Roman" w:eastAsiaTheme="minorHAnsi" w:hAnsi="Times New Roman" w:cs="Times New Roman"/>
          <w:sz w:val="24"/>
          <w:szCs w:val="24"/>
          <w:lang w:val="en-CA" w:eastAsia="en-US"/>
        </w:rPr>
        <w:t>&lt; .</w:t>
      </w:r>
      <w:r w:rsidR="00A03BCA" w:rsidRPr="00A03BCA">
        <w:rPr>
          <w:rFonts w:ascii="Times New Roman" w:eastAsiaTheme="minorHAnsi" w:hAnsi="Times New Roman" w:cs="Times New Roman"/>
          <w:sz w:val="24"/>
          <w:szCs w:val="24"/>
          <w:lang w:val="en-CA" w:eastAsia="en-US"/>
        </w:rPr>
        <w:t>0</w:t>
      </w:r>
      <w:r w:rsidR="006B39CF">
        <w:rPr>
          <w:rFonts w:ascii="Times New Roman" w:eastAsiaTheme="minorHAnsi" w:hAnsi="Times New Roman" w:cs="Times New Roman"/>
          <w:sz w:val="24"/>
          <w:szCs w:val="24"/>
          <w:lang w:val="en-CA" w:eastAsia="en-US"/>
        </w:rPr>
        <w:t>1</w:t>
      </w:r>
      <w:r w:rsidR="00A03BCA" w:rsidRPr="00A03BCA">
        <w:rPr>
          <w:rFonts w:ascii="Times New Roman" w:eastAsiaTheme="minorHAnsi" w:hAnsi="Times New Roman" w:cs="Times New Roman"/>
          <w:sz w:val="24"/>
          <w:szCs w:val="24"/>
          <w:lang w:val="en-CA" w:eastAsia="en-US"/>
        </w:rPr>
        <w:t xml:space="preserve">, </w:t>
      </w:r>
      <w:r w:rsidR="00EC48B5" w:rsidRPr="00937D89">
        <w:rPr>
          <w:rFonts w:ascii="Times New Roman" w:eastAsiaTheme="minorHAnsi" w:hAnsi="Times New Roman" w:cs="Times New Roman"/>
          <w:i/>
          <w:iCs/>
          <w:sz w:val="24"/>
          <w:szCs w:val="24"/>
          <w:lang w:val="en-CA" w:eastAsia="en-US"/>
        </w:rPr>
        <w:t>d</w:t>
      </w:r>
      <w:r w:rsidR="00A03BCA" w:rsidRPr="00A03BCA">
        <w:rPr>
          <w:rFonts w:ascii="Times New Roman" w:eastAsiaTheme="minorHAnsi" w:hAnsi="Times New Roman" w:cs="Times New Roman"/>
          <w:sz w:val="24"/>
          <w:szCs w:val="24"/>
          <w:lang w:val="en-CA" w:eastAsia="en-US"/>
        </w:rPr>
        <w:t xml:space="preserve"> = </w:t>
      </w:r>
      <w:r w:rsidR="00E86FAF">
        <w:rPr>
          <w:rFonts w:ascii="Times New Roman" w:eastAsiaTheme="minorHAnsi" w:hAnsi="Times New Roman" w:cs="Times New Roman"/>
          <w:sz w:val="24"/>
          <w:szCs w:val="24"/>
          <w:lang w:val="en-CA" w:eastAsia="en-US"/>
        </w:rPr>
        <w:t>0.43</w:t>
      </w:r>
      <w:ins w:id="157" w:author="Adam Cohen" w:date="2019-06-21T22:19:00Z">
        <w:r w:rsidR="00B6299C">
          <w:rPr>
            <w:rFonts w:ascii="Times New Roman" w:eastAsiaTheme="minorHAnsi" w:hAnsi="Times New Roman" w:cs="Times New Roman"/>
            <w:sz w:val="24"/>
            <w:szCs w:val="24"/>
            <w:lang w:val="en-CA" w:eastAsia="en-US"/>
          </w:rPr>
          <w:t>,</w:t>
        </w:r>
      </w:ins>
      <w:ins w:id="158" w:author="Adam Cohen" w:date="2019-06-21T22:17:00Z">
        <w:r w:rsidR="00B6299C">
          <w:rPr>
            <w:rFonts w:ascii="AdvPTimes" w:eastAsiaTheme="minorHAnsi" w:hAnsi="AdvPTimes" w:cs="AdvPTimes"/>
            <w:lang w:val="en-CA" w:eastAsia="en-US"/>
          </w:rPr>
          <w:t xml:space="preserve"> and</w:t>
        </w:r>
      </w:ins>
      <w:del w:id="159" w:author="Adam Cohen" w:date="2019-06-21T22:17:00Z">
        <w:r w:rsidR="004E2A79" w:rsidDel="00B6299C">
          <w:rPr>
            <w:rFonts w:ascii="AdvPTimes" w:eastAsiaTheme="minorHAnsi" w:hAnsi="AdvPTimes" w:cs="AdvPTimes"/>
            <w:lang w:val="en-CA" w:eastAsia="en-US"/>
          </w:rPr>
          <w:delText>,</w:delText>
        </w:r>
      </w:del>
      <w:r w:rsidR="004E2A79">
        <w:rPr>
          <w:rFonts w:ascii="Times New Roman" w:hAnsi="Times New Roman" w:cs="Times New Roman"/>
          <w:noProof/>
          <w:sz w:val="24"/>
          <w:szCs w:val="24"/>
          <w:lang w:val="en-CA" w:eastAsia="en-CA"/>
        </w:rPr>
        <w:t xml:space="preserve"> 600 ms SOA, </w:t>
      </w:r>
      <w:r w:rsidR="006961B4" w:rsidRPr="00236916">
        <w:rPr>
          <w:rFonts w:ascii="Times New Roman" w:hAnsi="Times New Roman" w:cs="Times New Roman"/>
          <w:i/>
          <w:iCs/>
          <w:noProof/>
          <w:sz w:val="24"/>
          <w:szCs w:val="24"/>
          <w:lang w:val="en-CA" w:eastAsia="en-CA"/>
        </w:rPr>
        <w:t>t</w:t>
      </w:r>
      <w:r w:rsidR="00A03BCA">
        <w:rPr>
          <w:rFonts w:ascii="Times New Roman" w:hAnsi="Times New Roman" w:cs="Times New Roman"/>
          <w:noProof/>
          <w:sz w:val="24"/>
          <w:szCs w:val="24"/>
          <w:lang w:val="en-CA" w:eastAsia="en-CA"/>
        </w:rPr>
        <w:t>(100)</w:t>
      </w:r>
      <w:r w:rsidR="00E86FAF">
        <w:rPr>
          <w:rFonts w:ascii="Times New Roman" w:hAnsi="Times New Roman" w:cs="Times New Roman"/>
          <w:noProof/>
          <w:sz w:val="24"/>
          <w:szCs w:val="24"/>
          <w:lang w:val="en-CA" w:eastAsia="en-CA"/>
        </w:rPr>
        <w:t xml:space="preserve"> = 4.16, </w:t>
      </w:r>
      <w:r w:rsidR="006961B4"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&lt; .01,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0.41</w:t>
      </w:r>
      <w:r w:rsidR="004E2A79">
        <w:rPr>
          <w:rFonts w:ascii="Times New Roman" w:hAnsi="Times New Roman" w:cs="Times New Roman"/>
          <w:noProof/>
          <w:sz w:val="24"/>
          <w:szCs w:val="24"/>
          <w:lang w:val="en-CA" w:eastAsia="en-CA"/>
        </w:rPr>
        <w:t>,</w:t>
      </w:r>
      <w:r w:rsidR="00A03BCA">
        <w:rPr>
          <w:rFonts w:ascii="Times New Roman" w:hAnsi="Times New Roman" w:cs="Times New Roman"/>
          <w:noProof/>
          <w:sz w:val="24"/>
          <w:szCs w:val="24"/>
          <w:lang w:val="en-CA" w:eastAsia="en-CA"/>
        </w:rPr>
        <w:t xml:space="preserve"> </w:t>
      </w:r>
      <w:del w:id="160" w:author="Adam Cohen" w:date="2019-06-21T22:17:00Z">
        <w:r w:rsidR="00A03BCA" w:rsidDel="00B6299C">
          <w:rPr>
            <w:rFonts w:ascii="Times New Roman" w:hAnsi="Times New Roman" w:cs="Times New Roman"/>
            <w:noProof/>
            <w:sz w:val="24"/>
            <w:szCs w:val="24"/>
            <w:lang w:val="en-CA" w:eastAsia="en-CA"/>
          </w:rPr>
          <w:delText xml:space="preserve">and </w:delText>
        </w:r>
      </w:del>
      <w:ins w:id="161" w:author="Adam Cohen" w:date="2019-06-21T22:17:00Z">
        <w:r w:rsidR="00B6299C">
          <w:rPr>
            <w:rFonts w:ascii="Times New Roman" w:hAnsi="Times New Roman" w:cs="Times New Roman"/>
            <w:noProof/>
            <w:sz w:val="24"/>
            <w:szCs w:val="24"/>
            <w:lang w:val="en-CA" w:eastAsia="en-CA"/>
          </w:rPr>
          <w:t xml:space="preserve">but </w:t>
        </w:r>
      </w:ins>
      <w:r w:rsidR="00A03BCA">
        <w:rPr>
          <w:rFonts w:ascii="Times New Roman" w:hAnsi="Times New Roman" w:cs="Times New Roman"/>
          <w:noProof/>
          <w:sz w:val="24"/>
          <w:szCs w:val="24"/>
          <w:lang w:val="en-CA" w:eastAsia="en-CA"/>
        </w:rPr>
        <w:t>dissipates at 1,000 ms SOA</w:t>
      </w:r>
      <w:r w:rsidR="004E2A79">
        <w:rPr>
          <w:rFonts w:ascii="Times New Roman" w:hAnsi="Times New Roman" w:cs="Times New Roman"/>
          <w:noProof/>
          <w:sz w:val="24"/>
          <w:szCs w:val="24"/>
          <w:lang w:val="en-CA" w:eastAsia="en-CA"/>
        </w:rPr>
        <w:t xml:space="preserve">, </w:t>
      </w:r>
      <w:r w:rsidR="006961B4"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1.87, </w:t>
      </w:r>
      <w:r w:rsidR="006961B4"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.06,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0.19</w:t>
      </w:r>
      <w:r w:rsidR="00A03BCA">
        <w:rPr>
          <w:rFonts w:ascii="Times New Roman" w:hAnsi="Times New Roman" w:cs="Times New Roman"/>
          <w:noProof/>
          <w:sz w:val="24"/>
          <w:szCs w:val="24"/>
          <w:lang w:val="en-CA" w:eastAsia="en-CA"/>
        </w:rPr>
        <w:t>.</w:t>
      </w:r>
      <w:r w:rsidR="00CF229C">
        <w:rPr>
          <w:rFonts w:ascii="Times New Roman" w:hAnsi="Times New Roman" w:cs="Times New Roman"/>
          <w:noProof/>
          <w:sz w:val="24"/>
          <w:szCs w:val="24"/>
          <w:lang w:val="en-CA" w:eastAsia="en-CA"/>
        </w:rPr>
        <w:t xml:space="preserve"> </w:t>
      </w:r>
      <w:r w:rsidR="00B54839">
        <w:rPr>
          <w:rFonts w:ascii="Times New Roman" w:hAnsi="Times New Roman" w:cs="Times New Roman"/>
          <w:noProof/>
          <w:sz w:val="24"/>
          <w:szCs w:val="24"/>
          <w:lang w:val="en-CA" w:eastAsia="en-CA"/>
        </w:rPr>
        <w:t xml:space="preserve"> </w:t>
      </w:r>
    </w:p>
    <w:p w14:paraId="52A9DEF7" w14:textId="12A423C9" w:rsidR="008C5DE2" w:rsidRDefault="008C5DE2"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eastAsia="en-US"/>
        </w:rPr>
        <w:drawing>
          <wp:inline distT="0" distB="0" distL="0" distR="0" wp14:anchorId="4418E359" wp14:editId="49F646C8">
            <wp:extent cx="2958481" cy="15355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romatch.png"/>
                    <pic:cNvPicPr/>
                  </pic:nvPicPr>
                  <pic:blipFill>
                    <a:blip r:embed="rId14">
                      <a:extLst>
                        <a:ext uri="{28A0092B-C50C-407E-A947-70E740481C1C}">
                          <a14:useLocalDpi xmlns:a14="http://schemas.microsoft.com/office/drawing/2010/main" val="0"/>
                        </a:ext>
                      </a:extLst>
                    </a:blip>
                    <a:stretch>
                      <a:fillRect/>
                    </a:stretch>
                  </pic:blipFill>
                  <pic:spPr>
                    <a:xfrm>
                      <a:off x="0" y="0"/>
                      <a:ext cx="2976613" cy="1544913"/>
                    </a:xfrm>
                    <a:prstGeom prst="rect">
                      <a:avLst/>
                    </a:prstGeom>
                  </pic:spPr>
                </pic:pic>
              </a:graphicData>
            </a:graphic>
          </wp:inline>
        </w:drawing>
      </w:r>
    </w:p>
    <w:p w14:paraId="3DFD9629" w14:textId="70E1AEC4" w:rsidR="008C5DE2" w:rsidRDefault="008C5DE2" w:rsidP="003B206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eastAsia="en-US"/>
        </w:rPr>
        <w:drawing>
          <wp:inline distT="0" distB="0" distL="0" distR="0" wp14:anchorId="1CFA7FD4" wp14:editId="7F37C9A7">
            <wp:extent cx="2975100" cy="1544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romismatch.png"/>
                    <pic:cNvPicPr/>
                  </pic:nvPicPr>
                  <pic:blipFill>
                    <a:blip r:embed="rId15">
                      <a:extLst>
                        <a:ext uri="{28A0092B-C50C-407E-A947-70E740481C1C}">
                          <a14:useLocalDpi xmlns:a14="http://schemas.microsoft.com/office/drawing/2010/main" val="0"/>
                        </a:ext>
                      </a:extLst>
                    </a:blip>
                    <a:stretch>
                      <a:fillRect/>
                    </a:stretch>
                  </pic:blipFill>
                  <pic:spPr>
                    <a:xfrm>
                      <a:off x="0" y="0"/>
                      <a:ext cx="2990999" cy="1552380"/>
                    </a:xfrm>
                    <a:prstGeom prst="rect">
                      <a:avLst/>
                    </a:prstGeom>
                  </pic:spPr>
                </pic:pic>
              </a:graphicData>
            </a:graphic>
          </wp:inline>
        </w:drawing>
      </w:r>
    </w:p>
    <w:p w14:paraId="08E07B1B" w14:textId="25915446" w:rsidR="00CF229C" w:rsidRDefault="00A03BCA" w:rsidP="004E2A79">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 xml:space="preserve"> </w:t>
      </w:r>
      <w:r w:rsidR="00CF229C">
        <w:rPr>
          <w:rFonts w:ascii="Times New Roman" w:hAnsi="Times New Roman" w:cs="Times New Roman"/>
          <w:noProof/>
          <w:sz w:val="24"/>
          <w:szCs w:val="24"/>
          <w:lang w:val="en-CA" w:eastAsia="en-CA"/>
        </w:rPr>
        <w:t>Under mismatching conditions</w:t>
      </w:r>
      <w:r w:rsidR="00847AAE">
        <w:rPr>
          <w:rFonts w:ascii="Times New Roman" w:hAnsi="Times New Roman" w:cs="Times New Roman"/>
          <w:noProof/>
          <w:sz w:val="24"/>
          <w:szCs w:val="24"/>
          <w:lang w:val="en-CA" w:eastAsia="en-CA"/>
        </w:rPr>
        <w:t xml:space="preserve"> (see Figure Y)</w:t>
      </w:r>
      <w:r w:rsidR="00CF229C">
        <w:rPr>
          <w:rFonts w:ascii="Times New Roman" w:hAnsi="Times New Roman" w:cs="Times New Roman"/>
          <w:noProof/>
          <w:sz w:val="24"/>
          <w:szCs w:val="24"/>
          <w:lang w:val="en-CA" w:eastAsia="en-CA"/>
        </w:rPr>
        <w:t xml:space="preserve">, </w:t>
      </w:r>
      <w:r w:rsidR="004E2A79">
        <w:rPr>
          <w:rFonts w:ascii="Times New Roman" w:hAnsi="Times New Roman" w:cs="Times New Roman"/>
          <w:noProof/>
          <w:sz w:val="24"/>
          <w:szCs w:val="24"/>
          <w:lang w:val="en-CA" w:eastAsia="en-CA"/>
        </w:rPr>
        <w:t>a 2</w:t>
      </w:r>
      <w:r w:rsidR="004764AF">
        <w:rPr>
          <w:rFonts w:ascii="Times New Roman" w:hAnsi="Times New Roman" w:cs="Times New Roman"/>
          <w:noProof/>
          <w:sz w:val="24"/>
          <w:szCs w:val="24"/>
          <w:lang w:val="en-CA" w:eastAsia="en-CA"/>
        </w:rPr>
        <w:t xml:space="preserve"> x 3</w:t>
      </w:r>
      <w:r w:rsidR="004E2A79">
        <w:rPr>
          <w:rFonts w:ascii="Times New Roman" w:hAnsi="Times New Roman" w:cs="Times New Roman"/>
          <w:noProof/>
          <w:sz w:val="24"/>
          <w:szCs w:val="24"/>
          <w:lang w:val="en-CA" w:eastAsia="en-CA"/>
        </w:rPr>
        <w:t xml:space="preserve"> (</w:t>
      </w:r>
      <w:commentRangeStart w:id="162"/>
      <w:r w:rsidR="004E2A79">
        <w:rPr>
          <w:rFonts w:ascii="Times New Roman" w:hAnsi="Times New Roman" w:cs="Times New Roman"/>
          <w:noProof/>
          <w:sz w:val="24"/>
          <w:szCs w:val="24"/>
          <w:lang w:val="en-CA" w:eastAsia="en-CA"/>
        </w:rPr>
        <w:t xml:space="preserve">prime x SOA) mixed ANOVA </w:t>
      </w:r>
      <w:commentRangeEnd w:id="162"/>
      <w:r w:rsidR="002E2CE1">
        <w:rPr>
          <w:rStyle w:val="CommentReference"/>
        </w:rPr>
        <w:commentReference w:id="162"/>
      </w:r>
      <w:r w:rsidR="004E2A79">
        <w:rPr>
          <w:rFonts w:ascii="Times New Roman" w:hAnsi="Times New Roman" w:cs="Times New Roman"/>
          <w:noProof/>
          <w:sz w:val="24"/>
          <w:szCs w:val="24"/>
          <w:lang w:val="en-CA" w:eastAsia="en-CA"/>
        </w:rPr>
        <w:t xml:space="preserve">revealed no significant main effects of interactions (all </w:t>
      </w:r>
      <w:r w:rsidR="00FD08FB" w:rsidRPr="00CE6E08">
        <w:rPr>
          <w:rFonts w:ascii="Times New Roman" w:hAnsi="Times New Roman" w:cs="Times New Roman"/>
          <w:i/>
          <w:noProof/>
          <w:sz w:val="24"/>
          <w:szCs w:val="24"/>
          <w:lang w:val="en-CA" w:eastAsia="en-CA"/>
        </w:rPr>
        <w:t>p</w:t>
      </w:r>
      <w:r w:rsidR="004E2A79">
        <w:rPr>
          <w:rFonts w:ascii="Times New Roman" w:hAnsi="Times New Roman" w:cs="Times New Roman"/>
          <w:noProof/>
          <w:sz w:val="24"/>
          <w:szCs w:val="24"/>
          <w:lang w:val="en-CA" w:eastAsia="en-CA"/>
        </w:rPr>
        <w:t xml:space="preserve">’s &gt; .51). One sample t-tests against zero revealed that </w:t>
      </w:r>
      <w:r w:rsidR="00CF229C">
        <w:rPr>
          <w:rFonts w:ascii="Times New Roman" w:hAnsi="Times New Roman" w:cs="Times New Roman"/>
          <w:noProof/>
          <w:sz w:val="24"/>
          <w:szCs w:val="24"/>
          <w:lang w:val="en-CA" w:eastAsia="en-CA"/>
        </w:rPr>
        <w:t>the foreground gaze produced a cueing effect above zero for 200 ms SOA</w:t>
      </w:r>
      <w:r w:rsidR="00236916">
        <w:rPr>
          <w:rFonts w:ascii="Times New Roman" w:hAnsi="Times New Roman" w:cs="Times New Roman"/>
          <w:noProof/>
          <w:sz w:val="24"/>
          <w:szCs w:val="24"/>
          <w:lang w:val="en-CA" w:eastAsia="en-CA"/>
        </w:rPr>
        <w:t xml:space="preserve">, </w:t>
      </w:r>
      <w:r w:rsidR="00236916"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2.22, </w:t>
      </w:r>
      <w:r w:rsidR="00FD08FB"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.03,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0.22</w:t>
      </w:r>
      <w:r w:rsidR="00CF229C">
        <w:rPr>
          <w:rFonts w:ascii="Times New Roman" w:hAnsi="Times New Roman" w:cs="Times New Roman"/>
          <w:noProof/>
          <w:sz w:val="24"/>
          <w:szCs w:val="24"/>
          <w:lang w:val="en-CA" w:eastAsia="en-CA"/>
        </w:rPr>
        <w:t>). At 600 ms SOA, the cueing effect was not significant above zero</w:t>
      </w:r>
      <w:r w:rsidR="00236916">
        <w:rPr>
          <w:rFonts w:ascii="Times New Roman" w:hAnsi="Times New Roman" w:cs="Times New Roman"/>
          <w:noProof/>
          <w:sz w:val="24"/>
          <w:szCs w:val="24"/>
          <w:lang w:val="en-CA" w:eastAsia="en-CA"/>
        </w:rPr>
        <w:t xml:space="preserve">, </w:t>
      </w:r>
      <w:r w:rsidR="00236916"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1.24, </w:t>
      </w:r>
      <w:r w:rsidR="00FD08FB"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.22,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0.12</w:t>
      </w:r>
      <w:r w:rsidR="00CF229C">
        <w:rPr>
          <w:rFonts w:ascii="Times New Roman" w:hAnsi="Times New Roman" w:cs="Times New Roman"/>
          <w:noProof/>
          <w:sz w:val="24"/>
          <w:szCs w:val="24"/>
          <w:lang w:val="en-CA" w:eastAsia="en-CA"/>
        </w:rPr>
        <w:t>), and at 1,000 ms SOA, the cueing effect was significantly above zero once again</w:t>
      </w:r>
      <w:r w:rsidR="00236916">
        <w:rPr>
          <w:rFonts w:ascii="Times New Roman" w:hAnsi="Times New Roman" w:cs="Times New Roman"/>
          <w:noProof/>
          <w:sz w:val="24"/>
          <w:szCs w:val="24"/>
          <w:lang w:val="en-CA" w:eastAsia="en-CA"/>
        </w:rPr>
        <w:t xml:space="preserve">, </w:t>
      </w:r>
      <w:r w:rsidR="00236916" w:rsidRPr="00236916">
        <w:rPr>
          <w:rFonts w:ascii="Times New Roman" w:hAnsi="Times New Roman" w:cs="Times New Roman"/>
          <w:i/>
          <w:iCs/>
          <w:noProof/>
          <w:sz w:val="24"/>
          <w:szCs w:val="24"/>
          <w:lang w:val="en-CA" w:eastAsia="en-CA"/>
        </w:rPr>
        <w:t>t</w:t>
      </w:r>
      <w:r w:rsidR="00E86FAF">
        <w:rPr>
          <w:rFonts w:ascii="Times New Roman" w:hAnsi="Times New Roman" w:cs="Times New Roman"/>
          <w:noProof/>
          <w:sz w:val="24"/>
          <w:szCs w:val="24"/>
          <w:lang w:val="en-CA" w:eastAsia="en-CA"/>
        </w:rPr>
        <w:t xml:space="preserve">(100) = 2.55, </w:t>
      </w:r>
      <w:r w:rsidR="00FD08FB" w:rsidRPr="00CE6E08">
        <w:rPr>
          <w:rFonts w:ascii="Times New Roman" w:hAnsi="Times New Roman" w:cs="Times New Roman"/>
          <w:i/>
          <w:noProof/>
          <w:sz w:val="24"/>
          <w:szCs w:val="24"/>
          <w:lang w:val="en-CA" w:eastAsia="en-CA"/>
        </w:rPr>
        <w:t>p</w:t>
      </w:r>
      <w:r w:rsidR="00E86FAF">
        <w:rPr>
          <w:rFonts w:ascii="Times New Roman" w:hAnsi="Times New Roman" w:cs="Times New Roman"/>
          <w:noProof/>
          <w:sz w:val="24"/>
          <w:szCs w:val="24"/>
          <w:lang w:val="en-CA" w:eastAsia="en-CA"/>
        </w:rPr>
        <w:t xml:space="preserve"> = .01, </w:t>
      </w:r>
      <w:r w:rsidR="00EC48B5" w:rsidRPr="00937D89">
        <w:rPr>
          <w:rFonts w:ascii="Times New Roman" w:eastAsiaTheme="minorHAnsi" w:hAnsi="Times New Roman" w:cs="Times New Roman"/>
          <w:i/>
          <w:iCs/>
          <w:sz w:val="24"/>
          <w:szCs w:val="24"/>
          <w:lang w:val="en-CA" w:eastAsia="en-US"/>
        </w:rPr>
        <w:t>d</w:t>
      </w:r>
      <w:r w:rsidR="00E86FAF">
        <w:rPr>
          <w:rFonts w:ascii="Times New Roman" w:hAnsi="Times New Roman" w:cs="Times New Roman"/>
          <w:noProof/>
          <w:sz w:val="24"/>
          <w:szCs w:val="24"/>
          <w:lang w:val="en-CA" w:eastAsia="en-CA"/>
        </w:rPr>
        <w:t xml:space="preserve"> = 0.25</w:t>
      </w:r>
      <w:r w:rsidR="00CF229C">
        <w:rPr>
          <w:rFonts w:ascii="Times New Roman" w:hAnsi="Times New Roman" w:cs="Times New Roman"/>
          <w:noProof/>
          <w:sz w:val="24"/>
          <w:szCs w:val="24"/>
          <w:lang w:val="en-CA" w:eastAsia="en-CA"/>
        </w:rPr>
        <w:t>.</w:t>
      </w:r>
      <w:r w:rsidR="00B54839">
        <w:rPr>
          <w:rFonts w:ascii="Times New Roman" w:hAnsi="Times New Roman" w:cs="Times New Roman"/>
          <w:noProof/>
          <w:sz w:val="24"/>
          <w:szCs w:val="24"/>
          <w:lang w:val="en-CA" w:eastAsia="en-CA"/>
        </w:rPr>
        <w:t xml:space="preserve"> It was unexpected that the cueing effect would dissipate at 600 ms</w:t>
      </w:r>
      <w:r w:rsidR="00B87474">
        <w:rPr>
          <w:rFonts w:ascii="Times New Roman" w:hAnsi="Times New Roman" w:cs="Times New Roman"/>
          <w:noProof/>
          <w:sz w:val="24"/>
          <w:szCs w:val="24"/>
          <w:lang w:val="en-CA" w:eastAsia="en-CA"/>
        </w:rPr>
        <w:t>, as this looks similar to how East Asians under mismatched</w:t>
      </w:r>
      <w:r w:rsidR="00877D2A">
        <w:rPr>
          <w:rFonts w:ascii="Times New Roman" w:hAnsi="Times New Roman" w:cs="Times New Roman"/>
          <w:noProof/>
          <w:sz w:val="24"/>
          <w:szCs w:val="24"/>
          <w:lang w:val="en-CA" w:eastAsia="en-CA"/>
        </w:rPr>
        <w:t xml:space="preserve"> condition at</w:t>
      </w:r>
      <w:r w:rsidR="00B87474">
        <w:rPr>
          <w:rFonts w:ascii="Times New Roman" w:hAnsi="Times New Roman" w:cs="Times New Roman"/>
          <w:noProof/>
          <w:sz w:val="24"/>
          <w:szCs w:val="24"/>
          <w:lang w:val="en-CA" w:eastAsia="en-CA"/>
        </w:rPr>
        <w:t xml:space="preserve"> 600 </w:t>
      </w:r>
      <w:r w:rsidR="00B87474">
        <w:rPr>
          <w:rFonts w:ascii="Times New Roman" w:hAnsi="Times New Roman" w:cs="Times New Roman"/>
          <w:noProof/>
          <w:sz w:val="24"/>
          <w:szCs w:val="24"/>
          <w:lang w:val="en-CA" w:eastAsia="en-CA"/>
        </w:rPr>
        <w:lastRenderedPageBreak/>
        <w:t xml:space="preserve">ms SOA looked in </w:t>
      </w:r>
      <w:del w:id="163" w:author="Adam Cohen" w:date="2019-06-21T22:24:00Z">
        <w:r w:rsidR="00B87474" w:rsidDel="00916028">
          <w:rPr>
            <w:rFonts w:ascii="Times New Roman" w:hAnsi="Times New Roman" w:cs="Times New Roman"/>
            <w:noProof/>
            <w:sz w:val="24"/>
            <w:szCs w:val="24"/>
            <w:lang w:val="en-CA" w:eastAsia="en-CA"/>
          </w:rPr>
          <w:delText xml:space="preserve">Cohen, Sasaki, et al.’s (2017) </w:delText>
        </w:r>
      </w:del>
      <w:ins w:id="164" w:author="Adam Cohen" w:date="2019-06-21T22:24:00Z">
        <w:r w:rsidR="00916028">
          <w:rPr>
            <w:rFonts w:ascii="Times New Roman" w:hAnsi="Times New Roman" w:cs="Times New Roman"/>
            <w:noProof/>
            <w:sz w:val="24"/>
            <w:szCs w:val="24"/>
            <w:lang w:val="en-CA" w:eastAsia="en-CA"/>
          </w:rPr>
          <w:t xml:space="preserve">a prior </w:t>
        </w:r>
      </w:ins>
      <w:r w:rsidR="00B87474">
        <w:rPr>
          <w:rFonts w:ascii="Times New Roman" w:hAnsi="Times New Roman" w:cs="Times New Roman"/>
          <w:noProof/>
          <w:sz w:val="24"/>
          <w:szCs w:val="24"/>
          <w:lang w:val="en-CA" w:eastAsia="en-CA"/>
        </w:rPr>
        <w:t>study</w:t>
      </w:r>
      <w:ins w:id="165" w:author="Adam Cohen" w:date="2019-06-21T22:24:00Z">
        <w:r w:rsidR="00916028">
          <w:rPr>
            <w:rFonts w:ascii="Times New Roman" w:hAnsi="Times New Roman" w:cs="Times New Roman"/>
            <w:noProof/>
            <w:sz w:val="24"/>
            <w:szCs w:val="24"/>
            <w:lang w:val="en-CA" w:eastAsia="en-CA"/>
          </w:rPr>
          <w:t xml:space="preserve"> (Cohen et al., 2017)</w:t>
        </w:r>
      </w:ins>
      <w:r w:rsidR="00B87474">
        <w:rPr>
          <w:rFonts w:ascii="Times New Roman" w:hAnsi="Times New Roman" w:cs="Times New Roman"/>
          <w:noProof/>
          <w:sz w:val="24"/>
          <w:szCs w:val="24"/>
          <w:lang w:val="en-CA" w:eastAsia="en-CA"/>
        </w:rPr>
        <w:t>.</w:t>
      </w:r>
      <w:r w:rsidR="004C2BCD">
        <w:rPr>
          <w:rFonts w:ascii="Times New Roman" w:hAnsi="Times New Roman" w:cs="Times New Roman"/>
          <w:noProof/>
          <w:sz w:val="24"/>
          <w:szCs w:val="24"/>
          <w:lang w:val="en-CA" w:eastAsia="en-CA"/>
        </w:rPr>
        <w:t xml:space="preserve"> It suggests that the incongruent background gazes may have interfered with the task within the automatic cueing interval.</w:t>
      </w:r>
      <w:r w:rsidR="00B54839">
        <w:rPr>
          <w:rFonts w:ascii="Times New Roman" w:hAnsi="Times New Roman" w:cs="Times New Roman"/>
          <w:noProof/>
          <w:sz w:val="24"/>
          <w:szCs w:val="24"/>
          <w:lang w:val="en-CA" w:eastAsia="en-CA"/>
        </w:rPr>
        <w:t xml:space="preserve"> The suprising cueing effect re-occuring at 1,000 ms SOA was unexpected, but as it occurs outside of the automatic cueing interval, it does not reflect any meaningful understanding of whether the primes penetrated the automatic joint attention mechanisms.</w:t>
      </w:r>
    </w:p>
    <w:p w14:paraId="4CF5AFD1" w14:textId="150C24BE" w:rsidR="007D25A4" w:rsidRPr="003B2060" w:rsidRDefault="00877D2A" w:rsidP="00C306F0">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A m</w:t>
      </w:r>
      <w:r w:rsidR="0044569E">
        <w:rPr>
          <w:rFonts w:ascii="Times New Roman" w:hAnsi="Times New Roman" w:cs="Times New Roman"/>
          <w:noProof/>
          <w:sz w:val="24"/>
          <w:szCs w:val="24"/>
          <w:lang w:val="en-CA" w:eastAsia="en-CA"/>
        </w:rPr>
        <w:t xml:space="preserve">anipulation check </w:t>
      </w:r>
      <w:r>
        <w:rPr>
          <w:rFonts w:ascii="Times New Roman" w:hAnsi="Times New Roman" w:cs="Times New Roman"/>
          <w:noProof/>
          <w:sz w:val="24"/>
          <w:szCs w:val="24"/>
          <w:lang w:val="en-CA" w:eastAsia="en-CA"/>
        </w:rPr>
        <w:t xml:space="preserve">was conducted </w:t>
      </w:r>
      <w:r w:rsidR="0044569E">
        <w:rPr>
          <w:rFonts w:ascii="Times New Roman" w:hAnsi="Times New Roman" w:cs="Times New Roman"/>
          <w:noProof/>
          <w:sz w:val="24"/>
          <w:szCs w:val="24"/>
          <w:lang w:val="en-CA" w:eastAsia="en-CA"/>
        </w:rPr>
        <w:t xml:space="preserve">to see if the prime failed to induce any self-construal detectable on the related Self-Construal scale. </w:t>
      </w:r>
      <w:r w:rsidR="00860142">
        <w:rPr>
          <w:rFonts w:ascii="Times New Roman" w:hAnsi="Times New Roman" w:cs="Times New Roman"/>
          <w:noProof/>
          <w:sz w:val="24"/>
          <w:szCs w:val="24"/>
          <w:lang w:val="en-CA" w:eastAsia="en-CA"/>
        </w:rPr>
        <w:t>There was no significant difference in independent self-construal scores between p</w:t>
      </w:r>
      <w:r w:rsidR="00B54839">
        <w:rPr>
          <w:rFonts w:ascii="Times New Roman" w:hAnsi="Times New Roman" w:cs="Times New Roman"/>
          <w:noProof/>
          <w:sz w:val="24"/>
          <w:szCs w:val="24"/>
          <w:lang w:val="en-CA" w:eastAsia="en-CA"/>
        </w:rPr>
        <w:t xml:space="preserve">articipants who were primed with the independent self-construal </w:t>
      </w:r>
      <w:r w:rsidR="00B87474">
        <w:rPr>
          <w:rFonts w:ascii="Times New Roman" w:hAnsi="Times New Roman" w:cs="Times New Roman"/>
          <w:noProof/>
          <w:sz w:val="24"/>
          <w:szCs w:val="24"/>
          <w:lang w:val="en-CA" w:eastAsia="en-CA"/>
        </w:rPr>
        <w:t>(</w:t>
      </w:r>
      <w:r w:rsidR="00F25A36" w:rsidRPr="00236916">
        <w:rPr>
          <w:rFonts w:ascii="Times New Roman" w:eastAsiaTheme="minorHAnsi" w:hAnsi="Times New Roman" w:cs="Times New Roman"/>
          <w:i/>
          <w:iCs/>
          <w:sz w:val="24"/>
          <w:szCs w:val="24"/>
          <w:lang w:val="en-CA" w:eastAsia="en-US"/>
        </w:rPr>
        <w:t>M</w:t>
      </w:r>
      <w:r w:rsidR="00B87474">
        <w:rPr>
          <w:rFonts w:ascii="Times New Roman" w:hAnsi="Times New Roman" w:cs="Times New Roman"/>
          <w:noProof/>
          <w:sz w:val="24"/>
          <w:szCs w:val="24"/>
          <w:lang w:val="en-CA" w:eastAsia="en-CA"/>
        </w:rPr>
        <w:t xml:space="preserve"> </w:t>
      </w:r>
      <w:r w:rsidR="00B87474" w:rsidRPr="00B87474">
        <w:rPr>
          <w:rFonts w:ascii="Times New Roman" w:hAnsi="Times New Roman" w:cs="Times New Roman"/>
          <w:noProof/>
          <w:sz w:val="24"/>
          <w:szCs w:val="24"/>
          <w:lang w:val="en-CA" w:eastAsia="en-CA"/>
        </w:rPr>
        <w:t>= 5.06</w:t>
      </w:r>
      <w:r w:rsidR="00C306F0">
        <w:rPr>
          <w:rFonts w:ascii="Times New Roman" w:hAnsi="Times New Roman" w:cs="Times New Roman"/>
          <w:noProof/>
          <w:sz w:val="24"/>
          <w:szCs w:val="24"/>
          <w:lang w:val="en-CA" w:eastAsia="en-CA"/>
        </w:rPr>
        <w:t>,</w:t>
      </w:r>
      <w:r w:rsidR="00B87474" w:rsidRPr="00B87474">
        <w:rPr>
          <w:rFonts w:ascii="Times New Roman" w:hAnsi="Times New Roman" w:cs="Times New Roman"/>
          <w:noProof/>
          <w:sz w:val="24"/>
          <w:szCs w:val="24"/>
          <w:lang w:val="en-CA" w:eastAsia="en-CA"/>
        </w:rPr>
        <w:t xml:space="preserve">  </w:t>
      </w:r>
      <w:r w:rsidR="00B87474" w:rsidRPr="005E21F9">
        <w:rPr>
          <w:rFonts w:ascii="Times New Roman" w:hAnsi="Times New Roman" w:cs="Times New Roman"/>
          <w:i/>
          <w:iCs/>
          <w:noProof/>
          <w:sz w:val="24"/>
          <w:szCs w:val="24"/>
          <w:lang w:val="en-CA" w:eastAsia="en-CA"/>
        </w:rPr>
        <w:t>SD</w:t>
      </w:r>
      <w:r w:rsidR="00B87474" w:rsidRPr="00B87474">
        <w:rPr>
          <w:rFonts w:ascii="Times New Roman" w:hAnsi="Times New Roman" w:cs="Times New Roman"/>
          <w:noProof/>
          <w:sz w:val="24"/>
          <w:szCs w:val="24"/>
          <w:lang w:val="en-CA" w:eastAsia="en-CA"/>
        </w:rPr>
        <w:t xml:space="preserve"> = 0.67</w:t>
      </w:r>
      <w:r w:rsidR="00B87474">
        <w:rPr>
          <w:rFonts w:ascii="Times New Roman" w:hAnsi="Times New Roman" w:cs="Times New Roman"/>
          <w:noProof/>
          <w:sz w:val="24"/>
          <w:szCs w:val="24"/>
          <w:lang w:val="en-CA" w:eastAsia="en-CA"/>
        </w:rPr>
        <w:t xml:space="preserve">) </w:t>
      </w:r>
      <w:r w:rsidR="00B54839">
        <w:rPr>
          <w:rFonts w:ascii="Times New Roman" w:hAnsi="Times New Roman" w:cs="Times New Roman"/>
          <w:noProof/>
          <w:sz w:val="24"/>
          <w:szCs w:val="24"/>
          <w:lang w:val="en-CA" w:eastAsia="en-CA"/>
        </w:rPr>
        <w:t>than those primed with interdependent self-construal</w:t>
      </w:r>
      <w:r w:rsidR="00B87474">
        <w:rPr>
          <w:rFonts w:ascii="Times New Roman" w:hAnsi="Times New Roman" w:cs="Times New Roman"/>
          <w:noProof/>
          <w:sz w:val="24"/>
          <w:szCs w:val="24"/>
          <w:lang w:val="en-CA" w:eastAsia="en-CA"/>
        </w:rPr>
        <w:t xml:space="preserve"> (</w:t>
      </w:r>
      <w:r w:rsidR="00F25A36" w:rsidRPr="00236916">
        <w:rPr>
          <w:rFonts w:ascii="Times New Roman" w:eastAsiaTheme="minorHAnsi" w:hAnsi="Times New Roman" w:cs="Times New Roman"/>
          <w:i/>
          <w:iCs/>
          <w:sz w:val="24"/>
          <w:szCs w:val="24"/>
          <w:lang w:val="en-CA" w:eastAsia="en-US"/>
        </w:rPr>
        <w:t>M</w:t>
      </w:r>
      <w:r w:rsidR="00B87474" w:rsidRPr="00B87474">
        <w:rPr>
          <w:rFonts w:ascii="Times New Roman" w:hAnsi="Times New Roman" w:cs="Times New Roman"/>
          <w:noProof/>
          <w:sz w:val="24"/>
          <w:szCs w:val="24"/>
          <w:lang w:val="en-CA" w:eastAsia="en-CA"/>
        </w:rPr>
        <w:t xml:space="preserve"> = 4.94</w:t>
      </w:r>
      <w:r w:rsidR="00C306F0">
        <w:rPr>
          <w:rFonts w:ascii="Times New Roman" w:hAnsi="Times New Roman" w:cs="Times New Roman"/>
          <w:noProof/>
          <w:sz w:val="24"/>
          <w:szCs w:val="24"/>
          <w:lang w:val="en-CA" w:eastAsia="en-CA"/>
        </w:rPr>
        <w:t>,</w:t>
      </w:r>
      <w:r w:rsidR="00B87474" w:rsidRPr="00B87474">
        <w:rPr>
          <w:rFonts w:ascii="Times New Roman" w:hAnsi="Times New Roman" w:cs="Times New Roman"/>
          <w:noProof/>
          <w:sz w:val="24"/>
          <w:szCs w:val="24"/>
          <w:lang w:val="en-CA" w:eastAsia="en-CA"/>
        </w:rPr>
        <w:t xml:space="preserve">  </w:t>
      </w:r>
      <w:r w:rsidR="005E21F9" w:rsidRPr="005E21F9">
        <w:rPr>
          <w:rFonts w:ascii="Times New Roman" w:hAnsi="Times New Roman" w:cs="Times New Roman"/>
          <w:i/>
          <w:iCs/>
          <w:noProof/>
          <w:sz w:val="24"/>
          <w:szCs w:val="24"/>
          <w:lang w:val="en-CA" w:eastAsia="en-CA"/>
        </w:rPr>
        <w:t>SD</w:t>
      </w:r>
      <w:r w:rsidR="00B87474" w:rsidRPr="00B87474">
        <w:rPr>
          <w:rFonts w:ascii="Times New Roman" w:hAnsi="Times New Roman" w:cs="Times New Roman"/>
          <w:noProof/>
          <w:sz w:val="24"/>
          <w:szCs w:val="24"/>
          <w:lang w:val="en-CA" w:eastAsia="en-CA"/>
        </w:rPr>
        <w:t xml:space="preserve"> = 0.58</w:t>
      </w:r>
      <w:r w:rsidR="00B87474">
        <w:rPr>
          <w:rFonts w:ascii="Times New Roman" w:hAnsi="Times New Roman" w:cs="Times New Roman"/>
          <w:noProof/>
          <w:sz w:val="24"/>
          <w:szCs w:val="24"/>
          <w:lang w:val="en-CA" w:eastAsia="en-CA"/>
        </w:rPr>
        <w:t>)</w:t>
      </w:r>
      <w:r w:rsidR="00860142">
        <w:rPr>
          <w:rFonts w:ascii="Times New Roman" w:hAnsi="Times New Roman" w:cs="Times New Roman"/>
          <w:noProof/>
          <w:sz w:val="24"/>
          <w:szCs w:val="24"/>
          <w:lang w:val="en-CA" w:eastAsia="en-CA"/>
        </w:rPr>
        <w:t>, t(98.27) = 0.92</w:t>
      </w:r>
      <w:r w:rsidR="00B87474">
        <w:rPr>
          <w:rFonts w:ascii="Times New Roman" w:hAnsi="Times New Roman" w:cs="Times New Roman"/>
          <w:noProof/>
          <w:sz w:val="24"/>
          <w:szCs w:val="24"/>
          <w:lang w:val="en-CA" w:eastAsia="en-CA"/>
        </w:rPr>
        <w:t>,</w:t>
      </w:r>
      <w:r w:rsidR="00430420">
        <w:rPr>
          <w:rFonts w:ascii="Times New Roman" w:hAnsi="Times New Roman" w:cs="Times New Roman"/>
          <w:noProof/>
          <w:sz w:val="24"/>
          <w:szCs w:val="24"/>
          <w:lang w:val="en-CA" w:eastAsia="en-CA"/>
        </w:rPr>
        <w:t xml:space="preserve"> </w:t>
      </w:r>
      <w:r w:rsidR="00FD08FB" w:rsidRPr="00CE6E08">
        <w:rPr>
          <w:rFonts w:ascii="Times New Roman" w:hAnsi="Times New Roman" w:cs="Times New Roman"/>
          <w:i/>
          <w:noProof/>
          <w:sz w:val="24"/>
          <w:szCs w:val="24"/>
          <w:lang w:val="en-CA" w:eastAsia="en-CA"/>
        </w:rPr>
        <w:t>p</w:t>
      </w:r>
      <w:r w:rsidR="00430420">
        <w:rPr>
          <w:rFonts w:ascii="Times New Roman" w:hAnsi="Times New Roman" w:cs="Times New Roman"/>
          <w:noProof/>
          <w:sz w:val="24"/>
          <w:szCs w:val="24"/>
          <w:lang w:val="en-CA" w:eastAsia="en-CA"/>
        </w:rPr>
        <w:t xml:space="preserve"> = 0.36, </w:t>
      </w:r>
      <w:r w:rsidR="00EC48B5" w:rsidRPr="00937D89">
        <w:rPr>
          <w:rFonts w:ascii="Times New Roman" w:eastAsiaTheme="minorHAnsi" w:hAnsi="Times New Roman" w:cs="Times New Roman"/>
          <w:i/>
          <w:iCs/>
          <w:sz w:val="24"/>
          <w:szCs w:val="24"/>
          <w:lang w:val="en-CA" w:eastAsia="en-US"/>
        </w:rPr>
        <w:t>d</w:t>
      </w:r>
      <w:r w:rsidR="00430420">
        <w:rPr>
          <w:rFonts w:ascii="Times New Roman" w:hAnsi="Times New Roman" w:cs="Times New Roman"/>
          <w:noProof/>
          <w:sz w:val="24"/>
          <w:szCs w:val="24"/>
          <w:lang w:val="en-CA" w:eastAsia="en-CA"/>
        </w:rPr>
        <w:t xml:space="preserve"> = 0.18</w:t>
      </w:r>
      <w:r w:rsidR="00860142">
        <w:rPr>
          <w:rFonts w:ascii="Times New Roman" w:hAnsi="Times New Roman" w:cs="Times New Roman"/>
          <w:noProof/>
          <w:sz w:val="24"/>
          <w:szCs w:val="24"/>
          <w:lang w:val="en-CA" w:eastAsia="en-CA"/>
        </w:rPr>
        <w:t>.</w:t>
      </w:r>
      <w:r w:rsidR="00B54839">
        <w:rPr>
          <w:rFonts w:ascii="Times New Roman" w:hAnsi="Times New Roman" w:cs="Times New Roman"/>
          <w:noProof/>
          <w:sz w:val="24"/>
          <w:szCs w:val="24"/>
          <w:lang w:val="en-CA" w:eastAsia="en-CA"/>
        </w:rPr>
        <w:t xml:space="preserve"> </w:t>
      </w:r>
      <w:r w:rsidR="00860142">
        <w:rPr>
          <w:rFonts w:ascii="Times New Roman" w:hAnsi="Times New Roman" w:cs="Times New Roman"/>
          <w:noProof/>
          <w:sz w:val="24"/>
          <w:szCs w:val="24"/>
          <w:lang w:val="en-CA" w:eastAsia="en-CA"/>
        </w:rPr>
        <w:t xml:space="preserve">Similarly, there was no significant difference in interdependent self-construal scores between participants who were primed with the independent self construal </w:t>
      </w:r>
      <w:r w:rsidR="00C306F0">
        <w:rPr>
          <w:rFonts w:ascii="Times New Roman" w:hAnsi="Times New Roman" w:cs="Times New Roman"/>
          <w:noProof/>
          <w:sz w:val="24"/>
          <w:szCs w:val="24"/>
          <w:lang w:val="en-CA" w:eastAsia="en-CA"/>
        </w:rPr>
        <w:t>(</w:t>
      </w:r>
      <w:r w:rsidR="00F25A36" w:rsidRPr="00236916">
        <w:rPr>
          <w:rFonts w:ascii="Times New Roman" w:eastAsiaTheme="minorHAnsi" w:hAnsi="Times New Roman" w:cs="Times New Roman"/>
          <w:i/>
          <w:iCs/>
          <w:sz w:val="24"/>
          <w:szCs w:val="24"/>
          <w:lang w:val="en-CA" w:eastAsia="en-US"/>
        </w:rPr>
        <w:t>M</w:t>
      </w:r>
      <w:r w:rsidR="00C306F0">
        <w:rPr>
          <w:rFonts w:ascii="Times New Roman" w:hAnsi="Times New Roman" w:cs="Times New Roman"/>
          <w:noProof/>
          <w:sz w:val="24"/>
          <w:szCs w:val="24"/>
          <w:lang w:val="en-CA" w:eastAsia="en-CA"/>
        </w:rPr>
        <w:t xml:space="preserve"> = 4.82, </w:t>
      </w:r>
      <w:r w:rsidR="005E21F9" w:rsidRPr="005E21F9">
        <w:rPr>
          <w:rFonts w:ascii="Times New Roman" w:hAnsi="Times New Roman" w:cs="Times New Roman"/>
          <w:i/>
          <w:iCs/>
          <w:noProof/>
          <w:sz w:val="24"/>
          <w:szCs w:val="24"/>
          <w:lang w:val="en-CA" w:eastAsia="en-CA"/>
        </w:rPr>
        <w:t>SD</w:t>
      </w:r>
      <w:r w:rsidR="00C306F0">
        <w:rPr>
          <w:rFonts w:ascii="Times New Roman" w:hAnsi="Times New Roman" w:cs="Times New Roman"/>
          <w:noProof/>
          <w:sz w:val="24"/>
          <w:szCs w:val="24"/>
          <w:lang w:val="en-CA" w:eastAsia="en-CA"/>
        </w:rPr>
        <w:t xml:space="preserve"> = 0.72) </w:t>
      </w:r>
      <w:r w:rsidR="00860142">
        <w:rPr>
          <w:rFonts w:ascii="Times New Roman" w:hAnsi="Times New Roman" w:cs="Times New Roman"/>
          <w:noProof/>
          <w:sz w:val="24"/>
          <w:szCs w:val="24"/>
          <w:lang w:val="en-CA" w:eastAsia="en-CA"/>
        </w:rPr>
        <w:t>than those primed with the interdependent self-construal</w:t>
      </w:r>
      <w:r w:rsidR="00C306F0">
        <w:rPr>
          <w:rFonts w:ascii="Times New Roman" w:hAnsi="Times New Roman" w:cs="Times New Roman"/>
          <w:noProof/>
          <w:sz w:val="24"/>
          <w:szCs w:val="24"/>
          <w:lang w:val="en-CA" w:eastAsia="en-CA"/>
        </w:rPr>
        <w:t xml:space="preserve"> (</w:t>
      </w:r>
      <w:r w:rsidR="00F25A36" w:rsidRPr="00236916">
        <w:rPr>
          <w:rFonts w:ascii="Times New Roman" w:eastAsiaTheme="minorHAnsi" w:hAnsi="Times New Roman" w:cs="Times New Roman"/>
          <w:i/>
          <w:iCs/>
          <w:sz w:val="24"/>
          <w:szCs w:val="24"/>
          <w:lang w:val="en-CA" w:eastAsia="en-US"/>
        </w:rPr>
        <w:t>M</w:t>
      </w:r>
      <w:r w:rsidR="00C306F0">
        <w:rPr>
          <w:rFonts w:ascii="Times New Roman" w:hAnsi="Times New Roman" w:cs="Times New Roman"/>
          <w:noProof/>
          <w:sz w:val="24"/>
          <w:szCs w:val="24"/>
          <w:lang w:val="en-CA" w:eastAsia="en-CA"/>
        </w:rPr>
        <w:t xml:space="preserve"> = 4.79, </w:t>
      </w:r>
      <w:r w:rsidR="005E21F9" w:rsidRPr="005E21F9">
        <w:rPr>
          <w:rFonts w:ascii="Times New Roman" w:hAnsi="Times New Roman" w:cs="Times New Roman"/>
          <w:i/>
          <w:iCs/>
          <w:noProof/>
          <w:sz w:val="24"/>
          <w:szCs w:val="24"/>
          <w:lang w:val="en-CA" w:eastAsia="en-CA"/>
        </w:rPr>
        <w:t>SD</w:t>
      </w:r>
      <w:r w:rsidR="00C306F0">
        <w:rPr>
          <w:rFonts w:ascii="Times New Roman" w:hAnsi="Times New Roman" w:cs="Times New Roman"/>
          <w:noProof/>
          <w:sz w:val="24"/>
          <w:szCs w:val="24"/>
          <w:lang w:val="en-CA" w:eastAsia="en-CA"/>
        </w:rPr>
        <w:t xml:space="preserve"> = 0.62), t</w:t>
      </w:r>
      <w:r w:rsidR="00430420">
        <w:rPr>
          <w:rFonts w:ascii="Times New Roman" w:hAnsi="Times New Roman" w:cs="Times New Roman"/>
          <w:noProof/>
          <w:sz w:val="24"/>
          <w:szCs w:val="24"/>
          <w:lang w:val="en-CA" w:eastAsia="en-CA"/>
        </w:rPr>
        <w:t xml:space="preserve">(98.32) = 0.20, </w:t>
      </w:r>
      <w:r w:rsidR="00FD08FB" w:rsidRPr="00CE6E08">
        <w:rPr>
          <w:rFonts w:ascii="Times New Roman" w:hAnsi="Times New Roman" w:cs="Times New Roman"/>
          <w:i/>
          <w:noProof/>
          <w:sz w:val="24"/>
          <w:szCs w:val="24"/>
          <w:lang w:val="en-CA" w:eastAsia="en-CA"/>
        </w:rPr>
        <w:t>p</w:t>
      </w:r>
      <w:r w:rsidR="00430420">
        <w:rPr>
          <w:rFonts w:ascii="Times New Roman" w:hAnsi="Times New Roman" w:cs="Times New Roman"/>
          <w:noProof/>
          <w:sz w:val="24"/>
          <w:szCs w:val="24"/>
          <w:lang w:val="en-CA" w:eastAsia="en-CA"/>
        </w:rPr>
        <w:t xml:space="preserve"> = 0.84, </w:t>
      </w:r>
      <w:r w:rsidR="00EC48B5" w:rsidRPr="00937D89">
        <w:rPr>
          <w:rFonts w:ascii="Times New Roman" w:eastAsiaTheme="minorHAnsi" w:hAnsi="Times New Roman" w:cs="Times New Roman"/>
          <w:i/>
          <w:iCs/>
          <w:sz w:val="24"/>
          <w:szCs w:val="24"/>
          <w:lang w:val="en-CA" w:eastAsia="en-US"/>
        </w:rPr>
        <w:t>d</w:t>
      </w:r>
      <w:r w:rsidR="00430420">
        <w:rPr>
          <w:rFonts w:ascii="Times New Roman" w:hAnsi="Times New Roman" w:cs="Times New Roman"/>
          <w:noProof/>
          <w:sz w:val="24"/>
          <w:szCs w:val="24"/>
          <w:lang w:val="en-CA" w:eastAsia="en-CA"/>
        </w:rPr>
        <w:t xml:space="preserve"> = 0.04</w:t>
      </w:r>
      <w:r w:rsidR="00C306F0">
        <w:rPr>
          <w:rFonts w:ascii="Times New Roman" w:hAnsi="Times New Roman" w:cs="Times New Roman"/>
          <w:noProof/>
          <w:sz w:val="24"/>
          <w:szCs w:val="24"/>
          <w:lang w:val="en-CA" w:eastAsia="en-CA"/>
        </w:rPr>
        <w:t>.</w:t>
      </w:r>
    </w:p>
    <w:p w14:paraId="025A5354" w14:textId="67460B07" w:rsidR="00087869" w:rsidRPr="00087869" w:rsidRDefault="009C57A8" w:rsidP="009C57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BC2C49D" w14:textId="0831FF39" w:rsidR="0067144E" w:rsidRDefault="00847AAE" w:rsidP="005879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suggested </w:t>
      </w:r>
      <w:r w:rsidR="008C5DE2">
        <w:rPr>
          <w:rFonts w:ascii="Times New Roman" w:hAnsi="Times New Roman" w:cs="Times New Roman"/>
          <w:sz w:val="24"/>
          <w:szCs w:val="24"/>
        </w:rPr>
        <w:t>that</w:t>
      </w:r>
      <w:r w:rsidR="00430420">
        <w:rPr>
          <w:rFonts w:ascii="Times New Roman" w:hAnsi="Times New Roman" w:cs="Times New Roman"/>
          <w:sz w:val="24"/>
          <w:szCs w:val="24"/>
        </w:rPr>
        <w:t xml:space="preserve"> </w:t>
      </w:r>
      <w:r w:rsidR="00087869">
        <w:rPr>
          <w:rFonts w:ascii="Times New Roman" w:hAnsi="Times New Roman" w:cs="Times New Roman"/>
          <w:sz w:val="24"/>
          <w:szCs w:val="24"/>
        </w:rPr>
        <w:t xml:space="preserve">European Canadians </w:t>
      </w:r>
      <w:r w:rsidR="00430420">
        <w:rPr>
          <w:rFonts w:ascii="Times New Roman" w:hAnsi="Times New Roman" w:cs="Times New Roman"/>
          <w:sz w:val="24"/>
          <w:szCs w:val="24"/>
        </w:rPr>
        <w:t xml:space="preserve">generally </w:t>
      </w:r>
      <w:r w:rsidR="00087869">
        <w:rPr>
          <w:rFonts w:ascii="Times New Roman" w:hAnsi="Times New Roman" w:cs="Times New Roman"/>
          <w:sz w:val="24"/>
          <w:szCs w:val="24"/>
        </w:rPr>
        <w:t>d</w:t>
      </w:r>
      <w:r w:rsidR="008C5DE2">
        <w:rPr>
          <w:rFonts w:ascii="Times New Roman" w:hAnsi="Times New Roman" w:cs="Times New Roman"/>
          <w:sz w:val="24"/>
          <w:szCs w:val="24"/>
        </w:rPr>
        <w:t>emonstrated the typical cueing effect, in which</w:t>
      </w:r>
      <w:r w:rsidR="00430420">
        <w:rPr>
          <w:rFonts w:ascii="Times New Roman" w:hAnsi="Times New Roman" w:cs="Times New Roman"/>
          <w:sz w:val="24"/>
          <w:szCs w:val="24"/>
        </w:rPr>
        <w:t xml:space="preserve"> the</w:t>
      </w:r>
      <w:r w:rsidR="008C5DE2">
        <w:rPr>
          <w:rFonts w:ascii="Times New Roman" w:hAnsi="Times New Roman" w:cs="Times New Roman"/>
          <w:sz w:val="24"/>
          <w:szCs w:val="24"/>
        </w:rPr>
        <w:t xml:space="preserve"> foreground gaze elicited </w:t>
      </w:r>
      <w:r w:rsidR="00430420">
        <w:rPr>
          <w:rFonts w:ascii="Times New Roman" w:hAnsi="Times New Roman" w:cs="Times New Roman"/>
          <w:sz w:val="24"/>
          <w:szCs w:val="24"/>
        </w:rPr>
        <w:t>joint attention to the extent that background gazes were les</w:t>
      </w:r>
      <w:r w:rsidR="0067144E">
        <w:rPr>
          <w:rFonts w:ascii="Times New Roman" w:hAnsi="Times New Roman" w:cs="Times New Roman"/>
          <w:sz w:val="24"/>
          <w:szCs w:val="24"/>
        </w:rPr>
        <w:t>s attended to</w:t>
      </w:r>
      <w:r w:rsidR="00087869">
        <w:rPr>
          <w:rFonts w:ascii="Times New Roman" w:hAnsi="Times New Roman" w:cs="Times New Roman"/>
          <w:sz w:val="24"/>
          <w:szCs w:val="24"/>
        </w:rPr>
        <w:t>.</w:t>
      </w:r>
      <w:r w:rsidR="008C5DE2">
        <w:rPr>
          <w:rFonts w:ascii="Times New Roman" w:hAnsi="Times New Roman" w:cs="Times New Roman"/>
          <w:sz w:val="24"/>
          <w:szCs w:val="24"/>
        </w:rPr>
        <w:t xml:space="preserve"> </w:t>
      </w:r>
      <w:r w:rsidR="00430420">
        <w:rPr>
          <w:rFonts w:ascii="Times New Roman" w:hAnsi="Times New Roman" w:cs="Times New Roman"/>
          <w:sz w:val="24"/>
          <w:szCs w:val="24"/>
        </w:rPr>
        <w:t xml:space="preserve">The surprising lack of cueing effect </w:t>
      </w:r>
      <w:r w:rsidR="00830386">
        <w:rPr>
          <w:rFonts w:ascii="Times New Roman" w:hAnsi="Times New Roman" w:cs="Times New Roman"/>
          <w:sz w:val="24"/>
          <w:szCs w:val="24"/>
        </w:rPr>
        <w:t>in</w:t>
      </w:r>
      <w:r w:rsidR="00430420">
        <w:rPr>
          <w:rFonts w:ascii="Times New Roman" w:hAnsi="Times New Roman" w:cs="Times New Roman"/>
          <w:sz w:val="24"/>
          <w:szCs w:val="24"/>
        </w:rPr>
        <w:t xml:space="preserve"> </w:t>
      </w:r>
      <w:r w:rsidR="00830386">
        <w:rPr>
          <w:rFonts w:ascii="Times New Roman" w:hAnsi="Times New Roman" w:cs="Times New Roman"/>
          <w:sz w:val="24"/>
          <w:szCs w:val="24"/>
        </w:rPr>
        <w:t xml:space="preserve">the mismatched condition under </w:t>
      </w:r>
      <w:r w:rsidR="00430420">
        <w:rPr>
          <w:rFonts w:ascii="Times New Roman" w:hAnsi="Times New Roman" w:cs="Times New Roman"/>
          <w:sz w:val="24"/>
          <w:szCs w:val="24"/>
        </w:rPr>
        <w:t xml:space="preserve">600 </w:t>
      </w:r>
      <w:proofErr w:type="spellStart"/>
      <w:r w:rsidR="00430420">
        <w:rPr>
          <w:rFonts w:ascii="Times New Roman" w:hAnsi="Times New Roman" w:cs="Times New Roman"/>
          <w:sz w:val="24"/>
          <w:szCs w:val="24"/>
        </w:rPr>
        <w:t>ms</w:t>
      </w:r>
      <w:proofErr w:type="spellEnd"/>
      <w:r w:rsidR="00430420">
        <w:rPr>
          <w:rFonts w:ascii="Times New Roman" w:hAnsi="Times New Roman" w:cs="Times New Roman"/>
          <w:sz w:val="24"/>
          <w:szCs w:val="24"/>
        </w:rPr>
        <w:t xml:space="preserve"> SOA was unexpected and suggests that</w:t>
      </w:r>
      <w:r w:rsidR="00830386">
        <w:rPr>
          <w:rFonts w:ascii="Times New Roman" w:hAnsi="Times New Roman" w:cs="Times New Roman"/>
          <w:sz w:val="24"/>
          <w:szCs w:val="24"/>
        </w:rPr>
        <w:t xml:space="preserve"> the</w:t>
      </w:r>
      <w:r w:rsidR="00430420">
        <w:rPr>
          <w:rFonts w:ascii="Times New Roman" w:hAnsi="Times New Roman" w:cs="Times New Roman"/>
          <w:sz w:val="24"/>
          <w:szCs w:val="24"/>
        </w:rPr>
        <w:t xml:space="preserve"> background gazes may have interfered with </w:t>
      </w:r>
      <w:r w:rsidR="00830386">
        <w:rPr>
          <w:rFonts w:ascii="Times New Roman" w:hAnsi="Times New Roman" w:cs="Times New Roman"/>
          <w:sz w:val="24"/>
          <w:szCs w:val="24"/>
        </w:rPr>
        <w:t>processing the foreground gaze when their gaze directions mismatched</w:t>
      </w:r>
      <w:r w:rsidR="00430420">
        <w:rPr>
          <w:rFonts w:ascii="Times New Roman" w:hAnsi="Times New Roman" w:cs="Times New Roman"/>
          <w:sz w:val="24"/>
          <w:szCs w:val="24"/>
        </w:rPr>
        <w:t>.</w:t>
      </w:r>
      <w:r w:rsidR="00037F1E">
        <w:rPr>
          <w:rFonts w:ascii="Times New Roman" w:hAnsi="Times New Roman" w:cs="Times New Roman"/>
          <w:sz w:val="24"/>
          <w:szCs w:val="24"/>
        </w:rPr>
        <w:t xml:space="preserve"> Our</w:t>
      </w:r>
      <w:r w:rsidR="00830386">
        <w:rPr>
          <w:rFonts w:ascii="Times New Roman" w:hAnsi="Times New Roman" w:cs="Times New Roman"/>
          <w:sz w:val="24"/>
          <w:szCs w:val="24"/>
        </w:rPr>
        <w:t xml:space="preserve"> European Canadians may have broadened their scope of attention to incorporate both foreground and background gaze cues, which would suppress the cueing effect. This may be a result of</w:t>
      </w:r>
      <w:r w:rsidR="00037F1E">
        <w:rPr>
          <w:rFonts w:ascii="Times New Roman" w:hAnsi="Times New Roman" w:cs="Times New Roman"/>
          <w:sz w:val="24"/>
          <w:szCs w:val="24"/>
        </w:rPr>
        <w:t xml:space="preserve"> our</w:t>
      </w:r>
      <w:r w:rsidR="005879D4">
        <w:rPr>
          <w:rFonts w:ascii="Times New Roman" w:hAnsi="Times New Roman" w:cs="Times New Roman"/>
          <w:sz w:val="24"/>
          <w:szCs w:val="24"/>
        </w:rPr>
        <w:t xml:space="preserve"> European Canadians, despite our inclusion criteria, possessing a more broadly interdependent self-construal – and similar to the East Asians </w:t>
      </w:r>
      <w:del w:id="166" w:author="Adam Cohen" w:date="2019-06-21T22:32:00Z">
        <w:r w:rsidR="005879D4" w:rsidDel="002E2CE1">
          <w:rPr>
            <w:rFonts w:ascii="Times New Roman" w:hAnsi="Times New Roman" w:cs="Times New Roman"/>
            <w:sz w:val="24"/>
            <w:szCs w:val="24"/>
          </w:rPr>
          <w:delText>in the</w:delText>
        </w:r>
      </w:del>
      <w:ins w:id="167" w:author="Adam Cohen" w:date="2019-06-21T22:32:00Z">
        <w:r w:rsidR="002E2CE1">
          <w:rPr>
            <w:rFonts w:ascii="Times New Roman" w:hAnsi="Times New Roman" w:cs="Times New Roman"/>
            <w:sz w:val="24"/>
            <w:szCs w:val="24"/>
          </w:rPr>
          <w:t>(</w:t>
        </w:r>
      </w:ins>
      <w:del w:id="168" w:author="Adam Cohen" w:date="2019-06-21T22:32:00Z">
        <w:r w:rsidR="005879D4" w:rsidDel="002E2CE1">
          <w:rPr>
            <w:rFonts w:ascii="Times New Roman" w:hAnsi="Times New Roman" w:cs="Times New Roman"/>
            <w:sz w:val="24"/>
            <w:szCs w:val="24"/>
          </w:rPr>
          <w:delText xml:space="preserve"> </w:delText>
        </w:r>
      </w:del>
      <w:r w:rsidR="005879D4">
        <w:rPr>
          <w:rFonts w:ascii="Times New Roman" w:hAnsi="Times New Roman" w:cs="Times New Roman"/>
          <w:sz w:val="24"/>
          <w:szCs w:val="24"/>
        </w:rPr>
        <w:t xml:space="preserve">Cohen, </w:t>
      </w:r>
      <w:del w:id="169" w:author="Adam Cohen" w:date="2019-06-21T22:32:00Z">
        <w:r w:rsidR="005879D4" w:rsidDel="002E2CE1">
          <w:rPr>
            <w:rFonts w:ascii="Times New Roman" w:hAnsi="Times New Roman" w:cs="Times New Roman"/>
            <w:sz w:val="24"/>
            <w:szCs w:val="24"/>
          </w:rPr>
          <w:delText xml:space="preserve">Sasaki, </w:delText>
        </w:r>
      </w:del>
      <w:r w:rsidR="005879D4">
        <w:rPr>
          <w:rFonts w:ascii="Times New Roman" w:hAnsi="Times New Roman" w:cs="Times New Roman"/>
          <w:sz w:val="24"/>
          <w:szCs w:val="24"/>
        </w:rPr>
        <w:t>et al.</w:t>
      </w:r>
      <w:ins w:id="170" w:author="Adam Cohen" w:date="2019-06-21T22:33:00Z">
        <w:r w:rsidR="002E2CE1">
          <w:rPr>
            <w:rFonts w:ascii="Times New Roman" w:hAnsi="Times New Roman" w:cs="Times New Roman"/>
            <w:sz w:val="24"/>
            <w:szCs w:val="24"/>
          </w:rPr>
          <w:t xml:space="preserve">, </w:t>
        </w:r>
      </w:ins>
      <w:del w:id="171" w:author="Adam Cohen" w:date="2019-06-21T22:33:00Z">
        <w:r w:rsidR="005879D4" w:rsidDel="002E2CE1">
          <w:rPr>
            <w:rFonts w:ascii="Times New Roman" w:hAnsi="Times New Roman" w:cs="Times New Roman"/>
            <w:sz w:val="24"/>
            <w:szCs w:val="24"/>
          </w:rPr>
          <w:delText xml:space="preserve"> </w:delText>
        </w:r>
      </w:del>
      <w:del w:id="172" w:author="Adam Cohen" w:date="2019-06-21T22:32:00Z">
        <w:r w:rsidR="005879D4" w:rsidDel="002E2CE1">
          <w:rPr>
            <w:rFonts w:ascii="Times New Roman" w:hAnsi="Times New Roman" w:cs="Times New Roman"/>
            <w:sz w:val="24"/>
            <w:szCs w:val="24"/>
          </w:rPr>
          <w:delText>(</w:delText>
        </w:r>
      </w:del>
      <w:r w:rsidR="005879D4">
        <w:rPr>
          <w:rFonts w:ascii="Times New Roman" w:hAnsi="Times New Roman" w:cs="Times New Roman"/>
          <w:sz w:val="24"/>
          <w:szCs w:val="24"/>
        </w:rPr>
        <w:t>2017)</w:t>
      </w:r>
      <w:del w:id="173" w:author="Adam Cohen" w:date="2019-06-21T22:33:00Z">
        <w:r w:rsidR="005879D4" w:rsidDel="002E2CE1">
          <w:rPr>
            <w:rFonts w:ascii="Times New Roman" w:hAnsi="Times New Roman" w:cs="Times New Roman"/>
            <w:sz w:val="24"/>
            <w:szCs w:val="24"/>
          </w:rPr>
          <w:delText xml:space="preserve"> study </w:delText>
        </w:r>
      </w:del>
      <w:r w:rsidR="005879D4">
        <w:rPr>
          <w:rFonts w:ascii="Times New Roman" w:hAnsi="Times New Roman" w:cs="Times New Roman"/>
          <w:sz w:val="24"/>
          <w:szCs w:val="24"/>
        </w:rPr>
        <w:t xml:space="preserve">– than initially hypothesized. </w:t>
      </w:r>
      <w:r w:rsidR="005879D4">
        <w:rPr>
          <w:rFonts w:ascii="Times New Roman" w:hAnsi="Times New Roman" w:cs="Times New Roman"/>
          <w:sz w:val="24"/>
          <w:szCs w:val="24"/>
        </w:rPr>
        <w:lastRenderedPageBreak/>
        <w:t xml:space="preserve">Research using other Europeans from the local context (i.e., Toronto) has suggested that </w:t>
      </w:r>
      <w:r w:rsidR="00037F1E">
        <w:rPr>
          <w:rFonts w:ascii="Times New Roman" w:hAnsi="Times New Roman" w:cs="Times New Roman"/>
          <w:sz w:val="24"/>
          <w:szCs w:val="24"/>
        </w:rPr>
        <w:t xml:space="preserve">non-Western </w:t>
      </w:r>
      <w:r w:rsidR="005879D4">
        <w:rPr>
          <w:rFonts w:ascii="Times New Roman" w:hAnsi="Times New Roman" w:cs="Times New Roman"/>
          <w:sz w:val="24"/>
          <w:szCs w:val="24"/>
        </w:rPr>
        <w:t xml:space="preserve">European culture is highly salient within the city, and that even European-descent individuals </w:t>
      </w:r>
      <w:r w:rsidR="00037F1E">
        <w:rPr>
          <w:rFonts w:ascii="Times New Roman" w:hAnsi="Times New Roman" w:cs="Times New Roman"/>
          <w:sz w:val="24"/>
          <w:szCs w:val="24"/>
        </w:rPr>
        <w:t>retain languages and cultural attitudes and beliefs from their</w:t>
      </w:r>
      <w:r w:rsidR="009F5AC2">
        <w:rPr>
          <w:rFonts w:ascii="Times New Roman" w:hAnsi="Times New Roman" w:cs="Times New Roman"/>
          <w:sz w:val="24"/>
          <w:szCs w:val="24"/>
        </w:rPr>
        <w:t xml:space="preserve"> own</w:t>
      </w:r>
      <w:r w:rsidR="00037F1E">
        <w:rPr>
          <w:rFonts w:ascii="Times New Roman" w:hAnsi="Times New Roman" w:cs="Times New Roman"/>
          <w:sz w:val="24"/>
          <w:szCs w:val="24"/>
        </w:rPr>
        <w:t xml:space="preserve">, or their parents’, culture (Lalonde, </w:t>
      </w:r>
      <w:proofErr w:type="spellStart"/>
      <w:r w:rsidR="00037F1E">
        <w:rPr>
          <w:rFonts w:ascii="Times New Roman" w:hAnsi="Times New Roman" w:cs="Times New Roman"/>
          <w:sz w:val="24"/>
          <w:szCs w:val="24"/>
        </w:rPr>
        <w:t>Cila</w:t>
      </w:r>
      <w:proofErr w:type="spellEnd"/>
      <w:r w:rsidR="00037F1E">
        <w:rPr>
          <w:rFonts w:ascii="Times New Roman" w:hAnsi="Times New Roman" w:cs="Times New Roman"/>
          <w:sz w:val="24"/>
          <w:szCs w:val="24"/>
        </w:rPr>
        <w:t xml:space="preserve">, Lou, </w:t>
      </w:r>
      <w:proofErr w:type="spellStart"/>
      <w:r w:rsidR="00037F1E">
        <w:rPr>
          <w:rFonts w:ascii="Times New Roman" w:hAnsi="Times New Roman" w:cs="Times New Roman"/>
          <w:sz w:val="24"/>
          <w:szCs w:val="24"/>
        </w:rPr>
        <w:t>Giguere</w:t>
      </w:r>
      <w:proofErr w:type="spellEnd"/>
      <w:r w:rsidR="00037F1E">
        <w:rPr>
          <w:rFonts w:ascii="Times New Roman" w:hAnsi="Times New Roman" w:cs="Times New Roman"/>
          <w:sz w:val="24"/>
          <w:szCs w:val="24"/>
        </w:rPr>
        <w:t>, 2013</w:t>
      </w:r>
      <w:r w:rsidR="0067144E">
        <w:rPr>
          <w:rFonts w:ascii="Times New Roman" w:hAnsi="Times New Roman" w:cs="Times New Roman"/>
          <w:sz w:val="24"/>
          <w:szCs w:val="24"/>
        </w:rPr>
        <w:t xml:space="preserve">). </w:t>
      </w:r>
      <w:r w:rsidR="009F5AC2">
        <w:rPr>
          <w:rFonts w:ascii="Times New Roman" w:hAnsi="Times New Roman" w:cs="Times New Roman"/>
          <w:sz w:val="24"/>
          <w:szCs w:val="24"/>
        </w:rPr>
        <w:t xml:space="preserve">Despite our attempts at recruiting European Canadians who were more Canadian-acculturated, </w:t>
      </w:r>
      <w:r w:rsidR="00DF449F">
        <w:rPr>
          <w:rFonts w:ascii="Times New Roman" w:hAnsi="Times New Roman" w:cs="Times New Roman"/>
          <w:sz w:val="24"/>
          <w:szCs w:val="24"/>
        </w:rPr>
        <w:t>some (30.69%)</w:t>
      </w:r>
      <w:r w:rsidR="009F5AC2">
        <w:rPr>
          <w:rFonts w:ascii="Times New Roman" w:hAnsi="Times New Roman" w:cs="Times New Roman"/>
          <w:sz w:val="24"/>
          <w:szCs w:val="24"/>
        </w:rPr>
        <w:t xml:space="preserve"> of our European Canadian participants had one parent who was born </w:t>
      </w:r>
      <w:r w:rsidR="00DF449F">
        <w:rPr>
          <w:rFonts w:ascii="Times New Roman" w:hAnsi="Times New Roman" w:cs="Times New Roman"/>
          <w:sz w:val="24"/>
          <w:szCs w:val="24"/>
        </w:rPr>
        <w:t>outside of Canada</w:t>
      </w:r>
      <w:r w:rsidR="009F5AC2">
        <w:rPr>
          <w:rFonts w:ascii="Times New Roman" w:hAnsi="Times New Roman" w:cs="Times New Roman"/>
          <w:sz w:val="24"/>
          <w:szCs w:val="24"/>
        </w:rPr>
        <w:t xml:space="preserve">, which may have had an influence on participants’ own cultural identity. </w:t>
      </w:r>
    </w:p>
    <w:p w14:paraId="1C6B7413" w14:textId="25078949" w:rsidR="00087869" w:rsidRDefault="0067144E" w:rsidP="004456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the European Canadians did not seem to be influenced by the independent and interdependent primes, demonstrated by the lack of interaction from the prime </w:t>
      </w:r>
      <w:del w:id="174" w:author="Adam Cohen" w:date="2019-06-21T22:40:00Z">
        <w:r w:rsidDel="003B2D5E">
          <w:rPr>
            <w:rFonts w:ascii="Times New Roman" w:hAnsi="Times New Roman" w:cs="Times New Roman"/>
            <w:sz w:val="24"/>
            <w:szCs w:val="24"/>
          </w:rPr>
          <w:delText>in their</w:delText>
        </w:r>
      </w:del>
      <w:ins w:id="175" w:author="Adam Cohen" w:date="2019-06-21T22:40:00Z">
        <w:r w:rsidR="003B2D5E">
          <w:rPr>
            <w:rFonts w:ascii="Times New Roman" w:hAnsi="Times New Roman" w:cs="Times New Roman"/>
            <w:sz w:val="24"/>
            <w:szCs w:val="24"/>
          </w:rPr>
          <w:t>on cueing effects</w:t>
        </w:r>
      </w:ins>
      <w:r>
        <w:rPr>
          <w:rFonts w:ascii="Times New Roman" w:hAnsi="Times New Roman" w:cs="Times New Roman"/>
          <w:sz w:val="24"/>
          <w:szCs w:val="24"/>
        </w:rPr>
        <w:t xml:space="preserve"> </w:t>
      </w:r>
      <w:del w:id="176" w:author="Adam Cohen" w:date="2019-06-21T22:40:00Z">
        <w:r w:rsidDel="002E2CE1">
          <w:rPr>
            <w:rFonts w:ascii="Times New Roman" w:hAnsi="Times New Roman" w:cs="Times New Roman"/>
            <w:sz w:val="24"/>
            <w:szCs w:val="24"/>
          </w:rPr>
          <w:delText>reaction times</w:delText>
        </w:r>
      </w:del>
      <w:r>
        <w:rPr>
          <w:rFonts w:ascii="Times New Roman" w:hAnsi="Times New Roman" w:cs="Times New Roman"/>
          <w:sz w:val="24"/>
          <w:szCs w:val="24"/>
        </w:rPr>
        <w:t xml:space="preserve"> and </w:t>
      </w:r>
      <w:del w:id="177" w:author="Adam Cohen" w:date="2019-06-21T22:40:00Z">
        <w:r w:rsidDel="003B2D5E">
          <w:rPr>
            <w:rFonts w:ascii="Times New Roman" w:hAnsi="Times New Roman" w:cs="Times New Roman"/>
            <w:sz w:val="24"/>
            <w:szCs w:val="24"/>
          </w:rPr>
          <w:delText>in their</w:delText>
        </w:r>
      </w:del>
      <w:del w:id="178" w:author="Adam Cohen" w:date="2019-06-21T23:30:00Z">
        <w:r w:rsidDel="00EC190A">
          <w:rPr>
            <w:rFonts w:ascii="Times New Roman" w:hAnsi="Times New Roman" w:cs="Times New Roman"/>
            <w:sz w:val="24"/>
            <w:szCs w:val="24"/>
          </w:rPr>
          <w:delText xml:space="preserve"> </w:delText>
        </w:r>
      </w:del>
      <w:r>
        <w:rPr>
          <w:rFonts w:ascii="Times New Roman" w:hAnsi="Times New Roman" w:cs="Times New Roman"/>
          <w:sz w:val="24"/>
          <w:szCs w:val="24"/>
        </w:rPr>
        <w:t xml:space="preserve">self-construal scores. </w:t>
      </w:r>
      <w:r w:rsidR="00087869">
        <w:rPr>
          <w:rFonts w:ascii="Times New Roman" w:hAnsi="Times New Roman" w:cs="Times New Roman"/>
          <w:sz w:val="24"/>
          <w:szCs w:val="24"/>
        </w:rPr>
        <w:t xml:space="preserve">One reason why this may be is that independent and interdependent meaning systems that can penetrate the automatic cueing interval may only occur for individuals who have practice shifting between the two meaning systems </w:t>
      </w:r>
      <w:r w:rsidR="0044569E">
        <w:rPr>
          <w:rFonts w:ascii="Times New Roman" w:hAnsi="Times New Roman" w:cs="Times New Roman"/>
          <w:sz w:val="24"/>
          <w:szCs w:val="24"/>
        </w:rPr>
        <w:t xml:space="preserve">because it </w:t>
      </w:r>
      <w:r w:rsidR="00087869">
        <w:rPr>
          <w:rFonts w:ascii="Times New Roman" w:hAnsi="Times New Roman" w:cs="Times New Roman"/>
          <w:sz w:val="24"/>
          <w:szCs w:val="24"/>
        </w:rPr>
        <w:t>allow</w:t>
      </w:r>
      <w:r w:rsidR="0044569E">
        <w:rPr>
          <w:rFonts w:ascii="Times New Roman" w:hAnsi="Times New Roman" w:cs="Times New Roman"/>
          <w:sz w:val="24"/>
          <w:szCs w:val="24"/>
        </w:rPr>
        <w:t>s for greater</w:t>
      </w:r>
      <w:r w:rsidR="00087869">
        <w:rPr>
          <w:rFonts w:ascii="Times New Roman" w:hAnsi="Times New Roman" w:cs="Times New Roman"/>
          <w:sz w:val="24"/>
          <w:szCs w:val="24"/>
        </w:rPr>
        <w:t xml:space="preserve"> accessibility of cognitive processes associated with each meaning system. It has been shown that multicultural individuals can</w:t>
      </w:r>
      <w:r w:rsidR="00DF449F">
        <w:rPr>
          <w:rFonts w:ascii="Times New Roman" w:hAnsi="Times New Roman" w:cs="Times New Roman"/>
          <w:sz w:val="24"/>
          <w:szCs w:val="24"/>
        </w:rPr>
        <w:t xml:space="preserve"> and do</w:t>
      </w:r>
      <w:r w:rsidR="00087869">
        <w:rPr>
          <w:rFonts w:ascii="Times New Roman" w:hAnsi="Times New Roman" w:cs="Times New Roman"/>
          <w:sz w:val="24"/>
          <w:szCs w:val="24"/>
        </w:rPr>
        <w:t xml:space="preserve"> shift between meaning systems that are associated with their two or more cultural identities in response to specific social domains (e.g., family versus school) or environmental cues (e.g., different languages being spoken)</w:t>
      </w:r>
      <w:r w:rsidR="00DF449F">
        <w:rPr>
          <w:rFonts w:ascii="Times New Roman" w:hAnsi="Times New Roman" w:cs="Times New Roman"/>
          <w:sz w:val="24"/>
          <w:szCs w:val="24"/>
        </w:rPr>
        <w:t xml:space="preserve"> (</w:t>
      </w:r>
      <w:r w:rsidR="00341946">
        <w:rPr>
          <w:rFonts w:ascii="Times New Roman" w:hAnsi="Times New Roman" w:cs="Times New Roman"/>
          <w:sz w:val="24"/>
          <w:szCs w:val="24"/>
        </w:rPr>
        <w:t>Hong, Morris, Chiu, &amp; Benet-Mart</w:t>
      </w:r>
      <w:r w:rsidR="00341946" w:rsidRPr="00341946">
        <w:rPr>
          <w:rFonts w:ascii="Times New Roman" w:hAnsi="Times New Roman" w:cs="Times New Roman"/>
          <w:sz w:val="24"/>
          <w:szCs w:val="24"/>
        </w:rPr>
        <w:t>í</w:t>
      </w:r>
      <w:r w:rsidR="00341946">
        <w:rPr>
          <w:rFonts w:ascii="Times New Roman" w:hAnsi="Times New Roman" w:cs="Times New Roman"/>
          <w:sz w:val="24"/>
          <w:szCs w:val="24"/>
        </w:rPr>
        <w:t xml:space="preserve">nez, 2000; </w:t>
      </w:r>
      <w:r w:rsidR="00DF449F">
        <w:rPr>
          <w:rFonts w:ascii="Times New Roman" w:hAnsi="Times New Roman" w:cs="Times New Roman"/>
          <w:sz w:val="24"/>
          <w:szCs w:val="24"/>
        </w:rPr>
        <w:t xml:space="preserve">West, Zhang, </w:t>
      </w:r>
      <w:proofErr w:type="spellStart"/>
      <w:r w:rsidR="00DF449F">
        <w:rPr>
          <w:rFonts w:ascii="Times New Roman" w:hAnsi="Times New Roman" w:cs="Times New Roman"/>
          <w:sz w:val="24"/>
          <w:szCs w:val="24"/>
        </w:rPr>
        <w:t>Yampolsky</w:t>
      </w:r>
      <w:proofErr w:type="spellEnd"/>
      <w:r w:rsidR="00DF449F">
        <w:rPr>
          <w:rFonts w:ascii="Times New Roman" w:hAnsi="Times New Roman" w:cs="Times New Roman"/>
          <w:sz w:val="24"/>
          <w:szCs w:val="24"/>
        </w:rPr>
        <w:t>, &amp; Sasaki, 2017)</w:t>
      </w:r>
      <w:r w:rsidR="00087869">
        <w:rPr>
          <w:rFonts w:ascii="Times New Roman" w:hAnsi="Times New Roman" w:cs="Times New Roman"/>
          <w:sz w:val="24"/>
          <w:szCs w:val="24"/>
        </w:rPr>
        <w:t>.</w:t>
      </w:r>
      <w:r w:rsidR="00692603">
        <w:rPr>
          <w:rFonts w:ascii="Times New Roman" w:hAnsi="Times New Roman" w:cs="Times New Roman"/>
          <w:sz w:val="24"/>
          <w:szCs w:val="24"/>
        </w:rPr>
        <w:t xml:space="preserve"> </w:t>
      </w:r>
      <w:r>
        <w:rPr>
          <w:rFonts w:ascii="Times New Roman" w:hAnsi="Times New Roman" w:cs="Times New Roman"/>
          <w:sz w:val="24"/>
          <w:szCs w:val="24"/>
        </w:rPr>
        <w:t>Specifically, East Asian Canadians may be more practiced at switching between these different frames of the self as demanded by the two vastly differen</w:t>
      </w:r>
      <w:r w:rsidR="0044569E">
        <w:rPr>
          <w:rFonts w:ascii="Times New Roman" w:hAnsi="Times New Roman" w:cs="Times New Roman"/>
          <w:sz w:val="24"/>
          <w:szCs w:val="24"/>
        </w:rPr>
        <w:t>t cultural contexts they occupy – so the primes may successfully shift their self-construal</w:t>
      </w:r>
      <w:r w:rsidR="000C7D5F">
        <w:rPr>
          <w:rFonts w:ascii="Times New Roman" w:hAnsi="Times New Roman" w:cs="Times New Roman"/>
          <w:sz w:val="24"/>
          <w:szCs w:val="24"/>
        </w:rPr>
        <w:t xml:space="preserve"> and affect subsequent cognitive processes</w:t>
      </w:r>
      <w:r w:rsidR="0044569E">
        <w:rPr>
          <w:rFonts w:ascii="Times New Roman" w:hAnsi="Times New Roman" w:cs="Times New Roman"/>
          <w:sz w:val="24"/>
          <w:szCs w:val="24"/>
        </w:rPr>
        <w:t xml:space="preserve"> – </w:t>
      </w:r>
      <w:r>
        <w:rPr>
          <w:rFonts w:ascii="Times New Roman" w:hAnsi="Times New Roman" w:cs="Times New Roman"/>
          <w:sz w:val="24"/>
          <w:szCs w:val="24"/>
        </w:rPr>
        <w:t>whereas our European Canadians may not shift between different frames of the self as frequently, nor would they consider it necessary when living in the local context.</w:t>
      </w:r>
    </w:p>
    <w:p w14:paraId="00F3AC12" w14:textId="4921CF62" w:rsidR="009C57A8" w:rsidRDefault="009C57A8" w:rsidP="009C57A8">
      <w:pPr>
        <w:spacing w:line="480" w:lineRule="auto"/>
        <w:rPr>
          <w:rFonts w:ascii="Times New Roman" w:hAnsi="Times New Roman" w:cs="Times New Roman"/>
          <w:b/>
          <w:sz w:val="24"/>
          <w:szCs w:val="24"/>
        </w:rPr>
      </w:pPr>
      <w:r w:rsidRPr="009C57A8">
        <w:rPr>
          <w:rFonts w:ascii="Times New Roman" w:hAnsi="Times New Roman" w:cs="Times New Roman"/>
          <w:b/>
          <w:sz w:val="24"/>
          <w:szCs w:val="24"/>
        </w:rPr>
        <w:t>Study 2</w:t>
      </w:r>
    </w:p>
    <w:p w14:paraId="311DB300" w14:textId="223B35F7" w:rsidR="009C57A8" w:rsidRPr="00927EE3" w:rsidRDefault="009C57A8" w:rsidP="00927E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67144E">
        <w:rPr>
          <w:rFonts w:ascii="Times New Roman" w:hAnsi="Times New Roman" w:cs="Times New Roman"/>
          <w:sz w:val="24"/>
          <w:szCs w:val="24"/>
        </w:rPr>
        <w:t>n Study 2, we pre-registered</w:t>
      </w:r>
      <w:r w:rsidR="00341946">
        <w:rPr>
          <w:rFonts w:ascii="Times New Roman" w:hAnsi="Times New Roman" w:cs="Times New Roman"/>
          <w:sz w:val="24"/>
          <w:szCs w:val="24"/>
        </w:rPr>
        <w:t xml:space="preserve"> (</w:t>
      </w:r>
      <w:r w:rsidR="00341946" w:rsidRPr="00341946">
        <w:rPr>
          <w:rFonts w:ascii="Times New Roman" w:hAnsi="Times New Roman" w:cs="Times New Roman"/>
          <w:sz w:val="24"/>
          <w:szCs w:val="24"/>
        </w:rPr>
        <w:t>https://osf.io/yzvmt/</w:t>
      </w:r>
      <w:r w:rsidR="00341946">
        <w:rPr>
          <w:rFonts w:ascii="Times New Roman" w:hAnsi="Times New Roman" w:cs="Times New Roman"/>
          <w:sz w:val="24"/>
          <w:szCs w:val="24"/>
        </w:rPr>
        <w:t>)</w:t>
      </w:r>
      <w:r>
        <w:rPr>
          <w:rFonts w:ascii="Times New Roman" w:hAnsi="Times New Roman" w:cs="Times New Roman"/>
          <w:sz w:val="24"/>
          <w:szCs w:val="24"/>
        </w:rPr>
        <w:t xml:space="preserve"> identical analyses from Study 1 to test bicultural East Asian Canadians</w:t>
      </w:r>
      <w:r w:rsidR="00927EE3">
        <w:rPr>
          <w:rFonts w:ascii="Times New Roman" w:hAnsi="Times New Roman" w:cs="Times New Roman"/>
          <w:sz w:val="24"/>
          <w:szCs w:val="24"/>
        </w:rPr>
        <w:t>. We hypothesized that</w:t>
      </w:r>
      <w:r w:rsidR="008E04B9">
        <w:rPr>
          <w:rFonts w:ascii="Times New Roman" w:hAnsi="Times New Roman" w:cs="Times New Roman"/>
          <w:sz w:val="24"/>
          <w:szCs w:val="24"/>
        </w:rPr>
        <w:t xml:space="preserve"> under matching conditions, there would be the typical cueing effect occurring at 200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and 600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and priming would not have an effect. Under mismatching conditions,</w:t>
      </w:r>
      <w:r w:rsidR="00F735AC">
        <w:rPr>
          <w:rFonts w:ascii="Times New Roman" w:hAnsi="Times New Roman" w:cs="Times New Roman"/>
          <w:sz w:val="24"/>
          <w:szCs w:val="24"/>
        </w:rPr>
        <w:t xml:space="preserve"> </w:t>
      </w:r>
      <w:r w:rsidR="008E04B9">
        <w:rPr>
          <w:rFonts w:ascii="Times New Roman" w:hAnsi="Times New Roman" w:cs="Times New Roman"/>
          <w:sz w:val="24"/>
          <w:szCs w:val="24"/>
        </w:rPr>
        <w:t xml:space="preserve">however, </w:t>
      </w:r>
      <w:ins w:id="179" w:author="Adam Cohen" w:date="2019-06-21T23:04:00Z">
        <w:r w:rsidR="0072293A">
          <w:rPr>
            <w:rFonts w:ascii="Times New Roman" w:hAnsi="Times New Roman" w:cs="Times New Roman"/>
            <w:sz w:val="24"/>
            <w:szCs w:val="24"/>
          </w:rPr>
          <w:t xml:space="preserve">representations activated by </w:t>
        </w:r>
      </w:ins>
      <w:r w:rsidR="00F735AC">
        <w:rPr>
          <w:rFonts w:ascii="Times New Roman" w:hAnsi="Times New Roman" w:cs="Times New Roman"/>
          <w:sz w:val="24"/>
          <w:szCs w:val="24"/>
        </w:rPr>
        <w:t xml:space="preserve">the primes would penetrate </w:t>
      </w:r>
      <w:ins w:id="180" w:author="Adam Cohen" w:date="2019-06-21T23:04:00Z">
        <w:r w:rsidR="00E904E8">
          <w:rPr>
            <w:rFonts w:ascii="Times New Roman" w:hAnsi="Times New Roman" w:cs="Times New Roman"/>
            <w:sz w:val="24"/>
            <w:szCs w:val="24"/>
          </w:rPr>
          <w:t xml:space="preserve">mechanisms of social attention </w:t>
        </w:r>
      </w:ins>
      <w:ins w:id="181" w:author="Adam Cohen" w:date="2019-06-21T23:05:00Z">
        <w:r w:rsidR="00E904E8">
          <w:rPr>
            <w:rFonts w:ascii="Times New Roman" w:hAnsi="Times New Roman" w:cs="Times New Roman"/>
            <w:sz w:val="24"/>
            <w:szCs w:val="24"/>
          </w:rPr>
          <w:t>in</w:t>
        </w:r>
      </w:ins>
      <w:ins w:id="182" w:author="Adam Cohen" w:date="2019-06-21T23:04:00Z">
        <w:r w:rsidR="00E904E8">
          <w:rPr>
            <w:rFonts w:ascii="Times New Roman" w:hAnsi="Times New Roman" w:cs="Times New Roman"/>
            <w:sz w:val="24"/>
            <w:szCs w:val="24"/>
          </w:rPr>
          <w:t xml:space="preserve"> </w:t>
        </w:r>
      </w:ins>
      <w:r w:rsidR="00F735AC">
        <w:rPr>
          <w:rFonts w:ascii="Times New Roman" w:hAnsi="Times New Roman" w:cs="Times New Roman"/>
          <w:sz w:val="24"/>
          <w:szCs w:val="24"/>
        </w:rPr>
        <w:t>the automatic cueing interval for</w:t>
      </w:r>
      <w:r w:rsidR="00927EE3">
        <w:rPr>
          <w:rFonts w:ascii="Times New Roman" w:hAnsi="Times New Roman" w:cs="Times New Roman"/>
          <w:sz w:val="24"/>
          <w:szCs w:val="24"/>
        </w:rPr>
        <w:t xml:space="preserve"> East Asian Canad</w:t>
      </w:r>
      <w:r w:rsidR="00F735AC">
        <w:rPr>
          <w:rFonts w:ascii="Times New Roman" w:hAnsi="Times New Roman" w:cs="Times New Roman"/>
          <w:sz w:val="24"/>
          <w:szCs w:val="24"/>
        </w:rPr>
        <w:t>ian</w:t>
      </w:r>
      <w:r w:rsidR="00927EE3">
        <w:rPr>
          <w:rFonts w:ascii="Times New Roman" w:hAnsi="Times New Roman" w:cs="Times New Roman"/>
          <w:sz w:val="24"/>
          <w:szCs w:val="24"/>
        </w:rPr>
        <w:t>s</w:t>
      </w:r>
      <w:r w:rsidR="00F735AC">
        <w:rPr>
          <w:rFonts w:ascii="Times New Roman" w:hAnsi="Times New Roman" w:cs="Times New Roman"/>
          <w:sz w:val="24"/>
          <w:szCs w:val="24"/>
        </w:rPr>
        <w:t>, who</w:t>
      </w:r>
      <w:r w:rsidR="00927EE3">
        <w:rPr>
          <w:rFonts w:ascii="Times New Roman" w:hAnsi="Times New Roman" w:cs="Times New Roman"/>
          <w:sz w:val="24"/>
          <w:szCs w:val="24"/>
        </w:rPr>
        <w:t xml:space="preserve"> would have higher</w:t>
      </w:r>
      <w:r>
        <w:rPr>
          <w:rFonts w:ascii="Times New Roman" w:hAnsi="Times New Roman" w:cs="Times New Roman"/>
          <w:sz w:val="24"/>
          <w:szCs w:val="24"/>
        </w:rPr>
        <w:t xml:space="preserve"> familiarity </w:t>
      </w:r>
      <w:r w:rsidR="00054A2F">
        <w:rPr>
          <w:rFonts w:ascii="Times New Roman" w:hAnsi="Times New Roman" w:cs="Times New Roman"/>
          <w:sz w:val="24"/>
          <w:szCs w:val="24"/>
        </w:rPr>
        <w:t xml:space="preserve">with </w:t>
      </w:r>
      <w:r>
        <w:rPr>
          <w:rFonts w:ascii="Times New Roman" w:hAnsi="Times New Roman" w:cs="Times New Roman"/>
          <w:sz w:val="24"/>
          <w:szCs w:val="24"/>
        </w:rPr>
        <w:t xml:space="preserve">shifting between 2 different cultural </w:t>
      </w:r>
      <w:r w:rsidR="00927EE3">
        <w:rPr>
          <w:rFonts w:ascii="Times New Roman" w:hAnsi="Times New Roman" w:cs="Times New Roman"/>
          <w:sz w:val="24"/>
          <w:szCs w:val="24"/>
        </w:rPr>
        <w:t>meaning systems</w:t>
      </w:r>
      <w:r>
        <w:rPr>
          <w:rFonts w:ascii="Times New Roman" w:hAnsi="Times New Roman" w:cs="Times New Roman"/>
          <w:sz w:val="24"/>
          <w:szCs w:val="24"/>
        </w:rPr>
        <w:t xml:space="preserve"> associated with independen</w:t>
      </w:r>
      <w:r w:rsidR="00927EE3">
        <w:rPr>
          <w:rFonts w:ascii="Times New Roman" w:hAnsi="Times New Roman" w:cs="Times New Roman"/>
          <w:sz w:val="24"/>
          <w:szCs w:val="24"/>
        </w:rPr>
        <w:t>ce</w:t>
      </w:r>
      <w:r>
        <w:rPr>
          <w:rFonts w:ascii="Times New Roman" w:hAnsi="Times New Roman" w:cs="Times New Roman"/>
          <w:sz w:val="24"/>
          <w:szCs w:val="24"/>
        </w:rPr>
        <w:t xml:space="preserve"> (Canadian culture) and interdependen</w:t>
      </w:r>
      <w:r w:rsidR="00927EE3">
        <w:rPr>
          <w:rFonts w:ascii="Times New Roman" w:hAnsi="Times New Roman" w:cs="Times New Roman"/>
          <w:sz w:val="24"/>
          <w:szCs w:val="24"/>
        </w:rPr>
        <w:t>ce</w:t>
      </w:r>
      <w:r>
        <w:rPr>
          <w:rFonts w:ascii="Times New Roman" w:hAnsi="Times New Roman" w:cs="Times New Roman"/>
          <w:sz w:val="24"/>
          <w:szCs w:val="24"/>
        </w:rPr>
        <w:t xml:space="preserve"> (East Asian culture)</w:t>
      </w:r>
      <w:r w:rsidR="00F735AC">
        <w:rPr>
          <w:rFonts w:ascii="Times New Roman" w:hAnsi="Times New Roman" w:cs="Times New Roman"/>
          <w:sz w:val="24"/>
          <w:szCs w:val="24"/>
        </w:rPr>
        <w:t>.</w:t>
      </w:r>
      <w:r w:rsidR="008E04B9">
        <w:rPr>
          <w:rFonts w:ascii="Times New Roman" w:hAnsi="Times New Roman" w:cs="Times New Roman"/>
          <w:sz w:val="24"/>
          <w:szCs w:val="24"/>
        </w:rPr>
        <w:t xml:space="preserve"> Under mismatching conditions, then, the independent prime would narrow the scope of attention so that the foreground gaze would elicit cueing effects in the automatic cueing interval (200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and 600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The interdependent prime, conversely, would broaden the scope of attention so that the background gaze cues would inhibit cueing effects in the automatic cueing interval, but whether it would happen earlier (i.e., 200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or later (i.e., 600 </w:t>
      </w:r>
      <w:proofErr w:type="spellStart"/>
      <w:r w:rsidR="008E04B9">
        <w:rPr>
          <w:rFonts w:ascii="Times New Roman" w:hAnsi="Times New Roman" w:cs="Times New Roman"/>
          <w:sz w:val="24"/>
          <w:szCs w:val="24"/>
        </w:rPr>
        <w:t>ms</w:t>
      </w:r>
      <w:proofErr w:type="spellEnd"/>
      <w:r w:rsidR="008E04B9">
        <w:rPr>
          <w:rFonts w:ascii="Times New Roman" w:hAnsi="Times New Roman" w:cs="Times New Roman"/>
          <w:sz w:val="24"/>
          <w:szCs w:val="24"/>
        </w:rPr>
        <w:t xml:space="preserve"> SOA) in the automatic cueing interval was unknown</w:t>
      </w:r>
      <w:commentRangeStart w:id="183"/>
      <w:r w:rsidR="008E04B9">
        <w:rPr>
          <w:rFonts w:ascii="Times New Roman" w:hAnsi="Times New Roman" w:cs="Times New Roman"/>
          <w:sz w:val="24"/>
          <w:szCs w:val="24"/>
        </w:rPr>
        <w:t>.</w:t>
      </w:r>
      <w:commentRangeEnd w:id="183"/>
      <w:r w:rsidR="00E904E8">
        <w:rPr>
          <w:rStyle w:val="CommentReference"/>
        </w:rPr>
        <w:commentReference w:id="183"/>
      </w:r>
    </w:p>
    <w:p w14:paraId="1EE5BB54" w14:textId="0C216837" w:rsidR="00087869" w:rsidRPr="00087869" w:rsidRDefault="00087869" w:rsidP="00087869">
      <w:pPr>
        <w:spacing w:line="480" w:lineRule="auto"/>
        <w:jc w:val="center"/>
        <w:rPr>
          <w:rFonts w:ascii="Times New Roman" w:hAnsi="Times New Roman" w:cs="Times New Roman"/>
          <w:b/>
          <w:sz w:val="24"/>
          <w:szCs w:val="24"/>
        </w:rPr>
      </w:pPr>
      <w:r w:rsidRPr="00087869">
        <w:rPr>
          <w:rFonts w:ascii="Times New Roman" w:hAnsi="Times New Roman" w:cs="Times New Roman"/>
          <w:b/>
          <w:sz w:val="24"/>
          <w:szCs w:val="24"/>
        </w:rPr>
        <w:t>Methods</w:t>
      </w:r>
    </w:p>
    <w:p w14:paraId="247EC6ED" w14:textId="77777777" w:rsidR="00087869" w:rsidRPr="000B4ECF" w:rsidRDefault="00087869" w:rsidP="00087869">
      <w:pPr>
        <w:spacing w:line="480" w:lineRule="auto"/>
        <w:rPr>
          <w:rFonts w:ascii="Times New Roman" w:hAnsi="Times New Roman" w:cs="Times New Roman"/>
          <w:b/>
          <w:sz w:val="24"/>
          <w:szCs w:val="24"/>
        </w:rPr>
      </w:pPr>
      <w:r w:rsidRPr="000B4ECF">
        <w:rPr>
          <w:rFonts w:ascii="Times New Roman" w:hAnsi="Times New Roman" w:cs="Times New Roman"/>
          <w:b/>
          <w:sz w:val="24"/>
          <w:szCs w:val="24"/>
        </w:rPr>
        <w:t>Participants</w:t>
      </w:r>
      <w:r>
        <w:rPr>
          <w:rFonts w:ascii="Times New Roman" w:hAnsi="Times New Roman" w:cs="Times New Roman"/>
          <w:b/>
          <w:sz w:val="24"/>
          <w:szCs w:val="24"/>
        </w:rPr>
        <w:t xml:space="preserve"> </w:t>
      </w:r>
    </w:p>
    <w:p w14:paraId="4A21DD3D" w14:textId="3EA6415B" w:rsidR="003D5472" w:rsidRDefault="00087869" w:rsidP="006804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sample included </w:t>
      </w:r>
      <w:r w:rsidR="003D5472">
        <w:rPr>
          <w:rFonts w:ascii="Times New Roman" w:hAnsi="Times New Roman" w:cs="Times New Roman"/>
          <w:sz w:val="24"/>
          <w:szCs w:val="24"/>
        </w:rPr>
        <w:t>102</w:t>
      </w:r>
      <w:r>
        <w:rPr>
          <w:rFonts w:ascii="Times New Roman" w:hAnsi="Times New Roman" w:cs="Times New Roman"/>
          <w:sz w:val="24"/>
          <w:szCs w:val="24"/>
        </w:rPr>
        <w:t xml:space="preserve"> East Asian Canadians (</w:t>
      </w:r>
      <w:commentRangeStart w:id="184"/>
      <w:r w:rsidRPr="000C203C">
        <w:rPr>
          <w:rFonts w:ascii="Times New Roman" w:hAnsi="Times New Roman" w:cs="Times New Roman"/>
          <w:sz w:val="24"/>
          <w:szCs w:val="24"/>
        </w:rPr>
        <w:t>M</w:t>
      </w:r>
      <w:r w:rsidRPr="000C203C">
        <w:rPr>
          <w:rFonts w:ascii="Times New Roman" w:hAnsi="Times New Roman" w:cs="Times New Roman"/>
          <w:sz w:val="24"/>
          <w:szCs w:val="24"/>
          <w:vertAlign w:val="subscript"/>
        </w:rPr>
        <w:t>age</w:t>
      </w:r>
      <w:r w:rsidRPr="000C203C">
        <w:rPr>
          <w:rFonts w:ascii="Times New Roman" w:hAnsi="Times New Roman" w:cs="Times New Roman"/>
          <w:sz w:val="24"/>
          <w:szCs w:val="24"/>
        </w:rPr>
        <w:t xml:space="preserve"> </w:t>
      </w:r>
      <w:commentRangeEnd w:id="184"/>
      <w:r w:rsidR="00E620C9">
        <w:rPr>
          <w:rStyle w:val="CommentReference"/>
        </w:rPr>
        <w:commentReference w:id="184"/>
      </w:r>
      <w:r w:rsidRPr="000C203C">
        <w:rPr>
          <w:rFonts w:ascii="Times New Roman" w:hAnsi="Times New Roman" w:cs="Times New Roman"/>
          <w:sz w:val="24"/>
          <w:szCs w:val="24"/>
        </w:rPr>
        <w:t xml:space="preserve">= </w:t>
      </w:r>
      <w:r w:rsidR="003D5472">
        <w:rPr>
          <w:rFonts w:ascii="Times New Roman" w:hAnsi="Times New Roman" w:cs="Times New Roman"/>
          <w:sz w:val="24"/>
          <w:szCs w:val="24"/>
        </w:rPr>
        <w:t>19.70</w:t>
      </w:r>
      <w:r w:rsidRPr="000C203C">
        <w:rPr>
          <w:rFonts w:ascii="Times New Roman" w:hAnsi="Times New Roman" w:cs="Times New Roman"/>
          <w:sz w:val="24"/>
          <w:szCs w:val="24"/>
        </w:rPr>
        <w:t xml:space="preserve"> years, </w:t>
      </w:r>
      <w:proofErr w:type="spellStart"/>
      <w:r w:rsidRPr="000C203C">
        <w:rPr>
          <w:rFonts w:ascii="Times New Roman" w:hAnsi="Times New Roman" w:cs="Times New Roman"/>
          <w:sz w:val="24"/>
          <w:szCs w:val="24"/>
        </w:rPr>
        <w:t>SD</w:t>
      </w:r>
      <w:r w:rsidRPr="000C203C">
        <w:rPr>
          <w:rFonts w:ascii="Times New Roman" w:hAnsi="Times New Roman" w:cs="Times New Roman"/>
          <w:sz w:val="24"/>
          <w:szCs w:val="24"/>
          <w:vertAlign w:val="subscript"/>
        </w:rPr>
        <w:t>age</w:t>
      </w:r>
      <w:proofErr w:type="spellEnd"/>
      <w:r w:rsidRPr="000C203C">
        <w:rPr>
          <w:rFonts w:ascii="Times New Roman" w:hAnsi="Times New Roman" w:cs="Times New Roman"/>
          <w:sz w:val="24"/>
          <w:szCs w:val="24"/>
        </w:rPr>
        <w:t xml:space="preserve"> = </w:t>
      </w:r>
      <w:r w:rsidR="003D5472">
        <w:rPr>
          <w:rFonts w:ascii="Times New Roman" w:hAnsi="Times New Roman" w:cs="Times New Roman"/>
          <w:sz w:val="24"/>
          <w:szCs w:val="24"/>
        </w:rPr>
        <w:t>2.62</w:t>
      </w:r>
      <w:r w:rsidRPr="000C203C">
        <w:rPr>
          <w:rFonts w:ascii="Times New Roman" w:hAnsi="Times New Roman" w:cs="Times New Roman"/>
          <w:sz w:val="24"/>
          <w:szCs w:val="24"/>
        </w:rPr>
        <w:t xml:space="preserve">; </w:t>
      </w:r>
      <w:r w:rsidR="003D5472">
        <w:rPr>
          <w:rFonts w:ascii="Times New Roman" w:hAnsi="Times New Roman" w:cs="Times New Roman"/>
          <w:sz w:val="24"/>
          <w:szCs w:val="24"/>
        </w:rPr>
        <w:t>55.88%</w:t>
      </w:r>
      <w:r w:rsidRPr="000C203C">
        <w:rPr>
          <w:rFonts w:ascii="Times New Roman" w:hAnsi="Times New Roman" w:cs="Times New Roman"/>
          <w:sz w:val="24"/>
          <w:szCs w:val="24"/>
        </w:rPr>
        <w:t xml:space="preserve"> female</w:t>
      </w:r>
      <w:r>
        <w:rPr>
          <w:rFonts w:ascii="Times New Roman" w:hAnsi="Times New Roman" w:cs="Times New Roman"/>
          <w:sz w:val="24"/>
          <w:szCs w:val="24"/>
        </w:rPr>
        <w:t>)</w:t>
      </w:r>
      <w:r w:rsidR="003D5472">
        <w:rPr>
          <w:rFonts w:ascii="Times New Roman" w:hAnsi="Times New Roman" w:cs="Times New Roman"/>
          <w:sz w:val="24"/>
          <w:szCs w:val="24"/>
        </w:rPr>
        <w:t xml:space="preserve"> from York University, in Toronto, Canada.</w:t>
      </w:r>
      <w:del w:id="185" w:author="Adam Cohen" w:date="2019-06-21T23:31:00Z">
        <w:r w:rsidDel="00EC190A">
          <w:rPr>
            <w:rFonts w:ascii="Times New Roman" w:hAnsi="Times New Roman" w:cs="Times New Roman"/>
            <w:sz w:val="24"/>
            <w:szCs w:val="24"/>
          </w:rPr>
          <w:delText>.</w:delText>
        </w:r>
      </w:del>
      <w:r>
        <w:rPr>
          <w:rFonts w:ascii="Times New Roman" w:hAnsi="Times New Roman" w:cs="Times New Roman"/>
          <w:sz w:val="24"/>
          <w:szCs w:val="24"/>
        </w:rPr>
        <w:t xml:space="preserve"> </w:t>
      </w:r>
      <w:r w:rsidR="00F35AAF">
        <w:rPr>
          <w:rFonts w:ascii="Times New Roman" w:hAnsi="Times New Roman" w:cs="Times New Roman"/>
          <w:sz w:val="24"/>
          <w:szCs w:val="24"/>
        </w:rPr>
        <w:t>Participants</w:t>
      </w:r>
      <w:r>
        <w:rPr>
          <w:rFonts w:ascii="Times New Roman" w:hAnsi="Times New Roman" w:cs="Times New Roman"/>
          <w:sz w:val="24"/>
          <w:szCs w:val="24"/>
        </w:rPr>
        <w:t xml:space="preserve"> must not have lived in East Asia for more than 16 years, </w:t>
      </w:r>
      <w:r w:rsidR="00F735AC">
        <w:rPr>
          <w:rFonts w:ascii="Times New Roman" w:hAnsi="Times New Roman" w:cs="Times New Roman"/>
          <w:sz w:val="24"/>
          <w:szCs w:val="24"/>
        </w:rPr>
        <w:t xml:space="preserve">and </w:t>
      </w:r>
      <w:r>
        <w:rPr>
          <w:rFonts w:ascii="Times New Roman" w:hAnsi="Times New Roman" w:cs="Times New Roman"/>
          <w:sz w:val="24"/>
          <w:szCs w:val="24"/>
        </w:rPr>
        <w:t xml:space="preserve">both parents </w:t>
      </w:r>
      <w:r w:rsidR="00F735AC">
        <w:rPr>
          <w:rFonts w:ascii="Times New Roman" w:hAnsi="Times New Roman" w:cs="Times New Roman"/>
          <w:sz w:val="24"/>
          <w:szCs w:val="24"/>
        </w:rPr>
        <w:t xml:space="preserve">must have been </w:t>
      </w:r>
      <w:r>
        <w:rPr>
          <w:rFonts w:ascii="Times New Roman" w:hAnsi="Times New Roman" w:cs="Times New Roman"/>
          <w:sz w:val="24"/>
          <w:szCs w:val="24"/>
        </w:rPr>
        <w:t>born in East Asia.</w:t>
      </w:r>
      <w:r w:rsidR="003D5472">
        <w:rPr>
          <w:rFonts w:ascii="Times New Roman" w:hAnsi="Times New Roman" w:cs="Times New Roman"/>
          <w:sz w:val="24"/>
          <w:szCs w:val="24"/>
        </w:rPr>
        <w:t xml:space="preserve"> This was to ensure that our East Asian</w:t>
      </w:r>
      <w:ins w:id="186" w:author="Adam Cohen" w:date="2019-06-22T22:18:00Z">
        <w:r w:rsidR="003536FE">
          <w:rPr>
            <w:rFonts w:ascii="Times New Roman" w:hAnsi="Times New Roman" w:cs="Times New Roman"/>
            <w:sz w:val="24"/>
            <w:szCs w:val="24"/>
          </w:rPr>
          <w:t xml:space="preserve"> Canadian</w:t>
        </w:r>
      </w:ins>
      <w:r w:rsidR="003D5472">
        <w:rPr>
          <w:rFonts w:ascii="Times New Roman" w:hAnsi="Times New Roman" w:cs="Times New Roman"/>
          <w:sz w:val="24"/>
          <w:szCs w:val="24"/>
        </w:rPr>
        <w:t xml:space="preserve">s were sufficiently exposed to both their respective East Asian cultures </w:t>
      </w:r>
      <w:del w:id="187" w:author="Adam Cohen" w:date="2019-06-22T22:18:00Z">
        <w:r w:rsidR="003D5472" w:rsidDel="003536FE">
          <w:rPr>
            <w:rFonts w:ascii="Times New Roman" w:hAnsi="Times New Roman" w:cs="Times New Roman"/>
            <w:sz w:val="24"/>
            <w:szCs w:val="24"/>
          </w:rPr>
          <w:delText xml:space="preserve"> </w:delText>
        </w:r>
      </w:del>
      <w:r w:rsidR="003D5472">
        <w:rPr>
          <w:rFonts w:ascii="Times New Roman" w:hAnsi="Times New Roman" w:cs="Times New Roman"/>
          <w:sz w:val="24"/>
          <w:szCs w:val="24"/>
        </w:rPr>
        <w:t>and Canadian culture</w:t>
      </w:r>
      <w:r w:rsidR="00666B54">
        <w:rPr>
          <w:rFonts w:ascii="Times New Roman" w:hAnsi="Times New Roman" w:cs="Times New Roman"/>
          <w:sz w:val="24"/>
          <w:szCs w:val="24"/>
        </w:rPr>
        <w:t xml:space="preserve">, and also to mirror the requirements </w:t>
      </w:r>
      <w:del w:id="188" w:author="Adam Cohen" w:date="2019-06-21T23:07:00Z">
        <w:r w:rsidR="00666B54" w:rsidDel="00E904E8">
          <w:rPr>
            <w:rFonts w:ascii="Times New Roman" w:hAnsi="Times New Roman" w:cs="Times New Roman"/>
            <w:sz w:val="24"/>
            <w:szCs w:val="24"/>
          </w:rPr>
          <w:delText xml:space="preserve">from </w:delText>
        </w:r>
      </w:del>
      <w:r w:rsidR="00666B54">
        <w:rPr>
          <w:rFonts w:ascii="Times New Roman" w:hAnsi="Times New Roman" w:cs="Times New Roman"/>
          <w:sz w:val="24"/>
          <w:szCs w:val="24"/>
        </w:rPr>
        <w:t>Cohen</w:t>
      </w:r>
      <w:ins w:id="189" w:author="Adam Cohen" w:date="2019-06-21T23:07:00Z">
        <w:r w:rsidR="00E904E8">
          <w:rPr>
            <w:rFonts w:ascii="Times New Roman" w:hAnsi="Times New Roman" w:cs="Times New Roman"/>
            <w:sz w:val="24"/>
            <w:szCs w:val="24"/>
          </w:rPr>
          <w:t xml:space="preserve"> and colleagues</w:t>
        </w:r>
      </w:ins>
      <w:del w:id="190" w:author="Adam Cohen" w:date="2019-06-21T23:07:00Z">
        <w:r w:rsidR="00666B54" w:rsidDel="00E904E8">
          <w:rPr>
            <w:rFonts w:ascii="Times New Roman" w:hAnsi="Times New Roman" w:cs="Times New Roman"/>
            <w:sz w:val="24"/>
            <w:szCs w:val="24"/>
          </w:rPr>
          <w:delText>,</w:delText>
        </w:r>
      </w:del>
      <w:r w:rsidR="00666B54">
        <w:rPr>
          <w:rFonts w:ascii="Times New Roman" w:hAnsi="Times New Roman" w:cs="Times New Roman"/>
          <w:sz w:val="24"/>
          <w:szCs w:val="24"/>
        </w:rPr>
        <w:t xml:space="preserve"> </w:t>
      </w:r>
      <w:del w:id="191" w:author="Adam Cohen" w:date="2019-06-21T23:07:00Z">
        <w:r w:rsidR="00666B54" w:rsidDel="00E904E8">
          <w:rPr>
            <w:rFonts w:ascii="Times New Roman" w:hAnsi="Times New Roman" w:cs="Times New Roman"/>
            <w:sz w:val="24"/>
            <w:szCs w:val="24"/>
          </w:rPr>
          <w:delText xml:space="preserve">Sasaki, et al. </w:delText>
        </w:r>
      </w:del>
      <w:r w:rsidR="00666B54">
        <w:rPr>
          <w:rFonts w:ascii="Times New Roman" w:hAnsi="Times New Roman" w:cs="Times New Roman"/>
          <w:sz w:val="24"/>
          <w:szCs w:val="24"/>
        </w:rPr>
        <w:t>(2017) used for their East Asian sample who needed to live in East Asia for at least 16 years</w:t>
      </w:r>
      <w:r w:rsidR="003D5472">
        <w:rPr>
          <w:rFonts w:ascii="Times New Roman" w:hAnsi="Times New Roman" w:cs="Times New Roman"/>
          <w:sz w:val="24"/>
          <w:szCs w:val="24"/>
        </w:rPr>
        <w:t>.</w:t>
      </w:r>
      <w:r>
        <w:rPr>
          <w:rFonts w:ascii="Times New Roman" w:hAnsi="Times New Roman" w:cs="Times New Roman"/>
          <w:sz w:val="24"/>
          <w:szCs w:val="24"/>
        </w:rPr>
        <w:t xml:space="preserve"> Out of the </w:t>
      </w:r>
      <w:r w:rsidR="003D5472">
        <w:rPr>
          <w:rFonts w:ascii="Times New Roman" w:hAnsi="Times New Roman" w:cs="Times New Roman"/>
          <w:sz w:val="24"/>
          <w:szCs w:val="24"/>
        </w:rPr>
        <w:t>final sample, 37</w:t>
      </w:r>
      <w:r>
        <w:rPr>
          <w:rFonts w:ascii="Times New Roman" w:hAnsi="Times New Roman" w:cs="Times New Roman"/>
          <w:sz w:val="24"/>
          <w:szCs w:val="24"/>
        </w:rPr>
        <w:t xml:space="preserve"> were not born in Canada (</w:t>
      </w:r>
      <w:r w:rsidR="00666B54">
        <w:rPr>
          <w:rFonts w:ascii="Times New Roman" w:hAnsi="Times New Roman" w:cs="Times New Roman"/>
          <w:sz w:val="24"/>
          <w:szCs w:val="24"/>
        </w:rPr>
        <w:t xml:space="preserve">age of arrival: </w:t>
      </w:r>
      <w:r w:rsidRPr="00706960">
        <w:rPr>
          <w:rFonts w:ascii="Times New Roman" w:hAnsi="Times New Roman" w:cs="Times New Roman"/>
          <w:i/>
          <w:sz w:val="24"/>
          <w:szCs w:val="24"/>
        </w:rPr>
        <w:t>M</w:t>
      </w:r>
      <w:r>
        <w:rPr>
          <w:rFonts w:ascii="Times New Roman" w:hAnsi="Times New Roman" w:cs="Times New Roman"/>
          <w:sz w:val="24"/>
          <w:szCs w:val="24"/>
        </w:rPr>
        <w:t xml:space="preserve"> = </w:t>
      </w:r>
      <w:r w:rsidR="00666B54">
        <w:rPr>
          <w:rFonts w:ascii="Times New Roman" w:hAnsi="Times New Roman" w:cs="Times New Roman"/>
          <w:sz w:val="24"/>
          <w:szCs w:val="24"/>
        </w:rPr>
        <w:t>7.54 years, Canada,</w:t>
      </w:r>
      <w:r>
        <w:rPr>
          <w:rFonts w:ascii="Times New Roman" w:hAnsi="Times New Roman" w:cs="Times New Roman"/>
          <w:sz w:val="24"/>
          <w:szCs w:val="24"/>
        </w:rPr>
        <w:t xml:space="preserve"> </w:t>
      </w:r>
      <w:r w:rsidRPr="00706960">
        <w:rPr>
          <w:rFonts w:ascii="Times New Roman" w:hAnsi="Times New Roman" w:cs="Times New Roman"/>
          <w:i/>
          <w:sz w:val="24"/>
          <w:szCs w:val="24"/>
        </w:rPr>
        <w:t>SD</w:t>
      </w:r>
      <w:r>
        <w:rPr>
          <w:rFonts w:ascii="Times New Roman" w:hAnsi="Times New Roman" w:cs="Times New Roman"/>
          <w:sz w:val="24"/>
          <w:szCs w:val="24"/>
        </w:rPr>
        <w:t xml:space="preserve"> = </w:t>
      </w:r>
      <w:r w:rsidR="00666B54">
        <w:rPr>
          <w:rFonts w:ascii="Times New Roman" w:hAnsi="Times New Roman" w:cs="Times New Roman"/>
          <w:sz w:val="24"/>
          <w:szCs w:val="24"/>
        </w:rPr>
        <w:t>4.50</w:t>
      </w:r>
      <w:r>
        <w:rPr>
          <w:rFonts w:ascii="Times New Roman" w:hAnsi="Times New Roman" w:cs="Times New Roman"/>
          <w:sz w:val="24"/>
          <w:szCs w:val="24"/>
        </w:rPr>
        <w:t xml:space="preserve">). </w:t>
      </w:r>
      <w:r w:rsidR="00666B54">
        <w:rPr>
          <w:rFonts w:ascii="Times New Roman" w:hAnsi="Times New Roman" w:cs="Times New Roman"/>
          <w:sz w:val="24"/>
          <w:szCs w:val="24"/>
        </w:rPr>
        <w:t xml:space="preserve">The initial sample size was </w:t>
      </w:r>
      <w:r w:rsidR="006576CF">
        <w:rPr>
          <w:rFonts w:ascii="Times New Roman" w:hAnsi="Times New Roman" w:cs="Times New Roman"/>
          <w:sz w:val="24"/>
          <w:szCs w:val="24"/>
        </w:rPr>
        <w:t>164</w:t>
      </w:r>
      <w:r w:rsidR="00666B54">
        <w:rPr>
          <w:rFonts w:ascii="Times New Roman" w:hAnsi="Times New Roman" w:cs="Times New Roman"/>
          <w:sz w:val="24"/>
          <w:szCs w:val="24"/>
        </w:rPr>
        <w:t xml:space="preserve"> participants, and we aimed to match the same number of </w:t>
      </w:r>
      <w:r w:rsidR="00666B54">
        <w:rPr>
          <w:rFonts w:ascii="Times New Roman" w:hAnsi="Times New Roman" w:cs="Times New Roman"/>
          <w:sz w:val="24"/>
          <w:szCs w:val="24"/>
        </w:rPr>
        <w:lastRenderedPageBreak/>
        <w:t>participants from study 1, while oversampling to take into account that we would necessarily recruit many East Asian</w:t>
      </w:r>
      <w:ins w:id="192" w:author="Adam Cohen" w:date="2019-06-22T22:18:00Z">
        <w:r w:rsidR="003536FE">
          <w:rPr>
            <w:rFonts w:ascii="Times New Roman" w:hAnsi="Times New Roman" w:cs="Times New Roman"/>
            <w:sz w:val="24"/>
            <w:szCs w:val="24"/>
          </w:rPr>
          <w:t xml:space="preserve"> Canadian</w:t>
        </w:r>
      </w:ins>
      <w:r w:rsidR="00666B54">
        <w:rPr>
          <w:rFonts w:ascii="Times New Roman" w:hAnsi="Times New Roman" w:cs="Times New Roman"/>
          <w:sz w:val="24"/>
          <w:szCs w:val="24"/>
        </w:rPr>
        <w:t>s who would not meet our inclusion criteria.</w:t>
      </w:r>
      <w:r w:rsidR="006804FC">
        <w:rPr>
          <w:rFonts w:ascii="Times New Roman" w:hAnsi="Times New Roman" w:cs="Times New Roman"/>
          <w:sz w:val="24"/>
          <w:szCs w:val="24"/>
        </w:rPr>
        <w:t xml:space="preserve"> </w:t>
      </w:r>
      <w:r w:rsidR="006576CF">
        <w:rPr>
          <w:rFonts w:ascii="Times New Roman" w:hAnsi="Times New Roman" w:cs="Times New Roman"/>
          <w:sz w:val="24"/>
          <w:szCs w:val="24"/>
        </w:rPr>
        <w:t>Sixty-two</w:t>
      </w:r>
      <w:r>
        <w:rPr>
          <w:rFonts w:ascii="Times New Roman" w:hAnsi="Times New Roman" w:cs="Times New Roman"/>
          <w:sz w:val="24"/>
          <w:szCs w:val="24"/>
        </w:rPr>
        <w:t xml:space="preserve"> additional participants were excluded from the data; </w:t>
      </w:r>
      <w:r w:rsidR="006576CF">
        <w:rPr>
          <w:rFonts w:ascii="Times New Roman" w:hAnsi="Times New Roman" w:cs="Times New Roman"/>
          <w:sz w:val="24"/>
          <w:szCs w:val="24"/>
        </w:rPr>
        <w:t>47 participants were removed for not meeting the inclusion criteria</w:t>
      </w:r>
      <w:r>
        <w:rPr>
          <w:rFonts w:ascii="Times New Roman" w:hAnsi="Times New Roman" w:cs="Times New Roman"/>
          <w:sz w:val="24"/>
          <w:szCs w:val="24"/>
        </w:rPr>
        <w:t xml:space="preserve">, and </w:t>
      </w:r>
      <w:r w:rsidR="006576CF">
        <w:rPr>
          <w:rFonts w:ascii="Times New Roman" w:hAnsi="Times New Roman" w:cs="Times New Roman"/>
          <w:sz w:val="24"/>
          <w:szCs w:val="24"/>
        </w:rPr>
        <w:t>15</w:t>
      </w:r>
      <w:r>
        <w:rPr>
          <w:rFonts w:ascii="Times New Roman" w:hAnsi="Times New Roman" w:cs="Times New Roman"/>
          <w:sz w:val="24"/>
          <w:szCs w:val="24"/>
        </w:rPr>
        <w:t xml:space="preserve"> participants’ data were </w:t>
      </w:r>
      <w:r w:rsidR="006576CF">
        <w:rPr>
          <w:rFonts w:ascii="Times New Roman" w:hAnsi="Times New Roman" w:cs="Times New Roman"/>
          <w:sz w:val="24"/>
          <w:szCs w:val="24"/>
        </w:rPr>
        <w:t>noted to be</w:t>
      </w:r>
      <w:r>
        <w:rPr>
          <w:rFonts w:ascii="Times New Roman" w:hAnsi="Times New Roman" w:cs="Times New Roman"/>
          <w:sz w:val="24"/>
          <w:szCs w:val="24"/>
        </w:rPr>
        <w:t xml:space="preserve"> unusable </w:t>
      </w:r>
      <w:r w:rsidR="00341946">
        <w:rPr>
          <w:rFonts w:ascii="Times New Roman" w:hAnsi="Times New Roman" w:cs="Times New Roman"/>
          <w:sz w:val="24"/>
          <w:szCs w:val="24"/>
        </w:rPr>
        <w:t>by r</w:t>
      </w:r>
      <w:r w:rsidR="006576CF">
        <w:rPr>
          <w:rFonts w:ascii="Times New Roman" w:hAnsi="Times New Roman" w:cs="Times New Roman"/>
          <w:sz w:val="24"/>
          <w:szCs w:val="24"/>
        </w:rPr>
        <w:t>esearch assistant</w:t>
      </w:r>
      <w:r w:rsidR="00341946">
        <w:rPr>
          <w:rFonts w:ascii="Times New Roman" w:hAnsi="Times New Roman" w:cs="Times New Roman"/>
          <w:sz w:val="24"/>
          <w:szCs w:val="24"/>
        </w:rPr>
        <w:t>s</w:t>
      </w:r>
      <w:r w:rsidR="006576CF">
        <w:rPr>
          <w:rFonts w:ascii="Times New Roman" w:hAnsi="Times New Roman" w:cs="Times New Roman"/>
          <w:sz w:val="24"/>
          <w:szCs w:val="24"/>
        </w:rPr>
        <w:t xml:space="preserve"> </w:t>
      </w:r>
      <w:r>
        <w:rPr>
          <w:rFonts w:ascii="Times New Roman" w:hAnsi="Times New Roman" w:cs="Times New Roman"/>
          <w:sz w:val="24"/>
          <w:szCs w:val="24"/>
        </w:rPr>
        <w:t>due to external circumstance (e.g., interruption during experiment, participant not following instructions</w:t>
      </w:r>
      <w:r w:rsidR="00341946">
        <w:rPr>
          <w:rFonts w:ascii="Times New Roman" w:hAnsi="Times New Roman" w:cs="Times New Roman"/>
          <w:sz w:val="24"/>
          <w:szCs w:val="24"/>
        </w:rPr>
        <w:t>, etc.</w:t>
      </w:r>
      <w:r>
        <w:rPr>
          <w:rFonts w:ascii="Times New Roman" w:hAnsi="Times New Roman" w:cs="Times New Roman"/>
          <w:sz w:val="24"/>
          <w:szCs w:val="24"/>
        </w:rPr>
        <w:t xml:space="preserve">). </w:t>
      </w:r>
    </w:p>
    <w:p w14:paraId="39355483" w14:textId="77777777" w:rsidR="00F35AAF" w:rsidRPr="008F78FA" w:rsidRDefault="00F35AAF" w:rsidP="00F35AAF">
      <w:pPr>
        <w:spacing w:line="480" w:lineRule="auto"/>
        <w:rPr>
          <w:rFonts w:ascii="Times New Roman" w:hAnsi="Times New Roman" w:cs="Times New Roman"/>
          <w:b/>
          <w:sz w:val="24"/>
          <w:szCs w:val="24"/>
        </w:rPr>
      </w:pPr>
      <w:r w:rsidRPr="008F78FA">
        <w:rPr>
          <w:rFonts w:ascii="Times New Roman" w:hAnsi="Times New Roman" w:cs="Times New Roman"/>
          <w:b/>
          <w:sz w:val="24"/>
          <w:szCs w:val="24"/>
        </w:rPr>
        <w:t xml:space="preserve">Apparatus </w:t>
      </w:r>
      <w:r>
        <w:rPr>
          <w:rFonts w:ascii="Times New Roman" w:hAnsi="Times New Roman" w:cs="Times New Roman"/>
          <w:b/>
          <w:sz w:val="24"/>
          <w:szCs w:val="24"/>
        </w:rPr>
        <w:t>and Stimuli</w:t>
      </w:r>
    </w:p>
    <w:p w14:paraId="4DF7E55A" w14:textId="491666C3" w:rsidR="00F35AAF" w:rsidRDefault="00344B75" w:rsidP="00F35AA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apparatus and stimuli are identical to Study 1</w:t>
      </w:r>
      <w:del w:id="193" w:author="Adam Cohen" w:date="2019-06-21T23:08:00Z">
        <w:r w:rsidDel="00E904E8">
          <w:rPr>
            <w:rFonts w:ascii="Times New Roman" w:hAnsi="Times New Roman" w:cs="Times New Roman"/>
            <w:sz w:val="24"/>
            <w:szCs w:val="24"/>
          </w:rPr>
          <w:delText>’s</w:delText>
        </w:r>
      </w:del>
      <w:r w:rsidR="00F35AAF">
        <w:rPr>
          <w:rFonts w:ascii="Times New Roman" w:hAnsi="Times New Roman" w:cs="Times New Roman"/>
          <w:sz w:val="24"/>
          <w:szCs w:val="24"/>
        </w:rPr>
        <w:t>.</w:t>
      </w:r>
    </w:p>
    <w:p w14:paraId="3A269DA4" w14:textId="77777777" w:rsidR="00F35AAF" w:rsidRPr="002A716D" w:rsidRDefault="00F35AAF" w:rsidP="00F35AAF">
      <w:pPr>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67A5E4A" w14:textId="50E301B2" w:rsidR="00F35AAF" w:rsidRDefault="00DA64E8" w:rsidP="00F35AAF">
      <w:pPr>
        <w:spacing w:line="480" w:lineRule="auto"/>
        <w:ind w:firstLine="720"/>
        <w:rPr>
          <w:rFonts w:ascii="Times New Roman" w:hAnsi="Times New Roman" w:cs="Times New Roman"/>
          <w:noProof/>
          <w:sz w:val="24"/>
          <w:szCs w:val="24"/>
          <w:lang w:val="en-CA" w:eastAsia="en-CA"/>
        </w:rPr>
      </w:pPr>
      <w:del w:id="194" w:author="Adam Cohen" w:date="2019-06-21T23:09:00Z">
        <w:r w:rsidDel="00E904E8">
          <w:rPr>
            <w:rFonts w:ascii="Times New Roman" w:hAnsi="Times New Roman" w:cs="Times New Roman"/>
            <w:noProof/>
            <w:sz w:val="24"/>
            <w:szCs w:val="24"/>
            <w:lang w:val="en-CA" w:eastAsia="en-CA"/>
          </w:rPr>
          <w:delText>Study 2’s</w:delText>
        </w:r>
      </w:del>
      <w:ins w:id="195" w:author="Adam Cohen" w:date="2019-06-21T23:09:00Z">
        <w:r w:rsidR="00E904E8">
          <w:rPr>
            <w:rFonts w:ascii="Times New Roman" w:hAnsi="Times New Roman" w:cs="Times New Roman"/>
            <w:noProof/>
            <w:sz w:val="24"/>
            <w:szCs w:val="24"/>
            <w:lang w:val="en-CA" w:eastAsia="en-CA"/>
          </w:rPr>
          <w:t>The</w:t>
        </w:r>
      </w:ins>
      <w:r>
        <w:rPr>
          <w:rFonts w:ascii="Times New Roman" w:hAnsi="Times New Roman" w:cs="Times New Roman"/>
          <w:noProof/>
          <w:sz w:val="24"/>
          <w:szCs w:val="24"/>
          <w:lang w:val="en-CA" w:eastAsia="en-CA"/>
        </w:rPr>
        <w:t xml:space="preserve"> design </w:t>
      </w:r>
      <w:r w:rsidR="00F35AAF">
        <w:rPr>
          <w:rFonts w:ascii="Times New Roman" w:hAnsi="Times New Roman" w:cs="Times New Roman"/>
          <w:noProof/>
          <w:sz w:val="24"/>
          <w:szCs w:val="24"/>
          <w:lang w:val="en-CA" w:eastAsia="en-CA"/>
        </w:rPr>
        <w:t xml:space="preserve">was </w:t>
      </w:r>
      <w:r>
        <w:rPr>
          <w:rFonts w:ascii="Times New Roman" w:hAnsi="Times New Roman" w:cs="Times New Roman"/>
          <w:noProof/>
          <w:sz w:val="24"/>
          <w:szCs w:val="24"/>
          <w:lang w:val="en-CA" w:eastAsia="en-CA"/>
        </w:rPr>
        <w:t>the same as Study 1</w:t>
      </w:r>
      <w:del w:id="196" w:author="Adam Cohen" w:date="2019-06-21T23:09:00Z">
        <w:r w:rsidDel="00E904E8">
          <w:rPr>
            <w:rFonts w:ascii="Times New Roman" w:hAnsi="Times New Roman" w:cs="Times New Roman"/>
            <w:noProof/>
            <w:sz w:val="24"/>
            <w:szCs w:val="24"/>
            <w:lang w:val="en-CA" w:eastAsia="en-CA"/>
          </w:rPr>
          <w:delText>’s</w:delText>
        </w:r>
      </w:del>
      <w:r>
        <w:rPr>
          <w:rFonts w:ascii="Times New Roman" w:hAnsi="Times New Roman" w:cs="Times New Roman"/>
          <w:noProof/>
          <w:sz w:val="24"/>
          <w:szCs w:val="24"/>
          <w:lang w:val="en-CA" w:eastAsia="en-CA"/>
        </w:rPr>
        <w:t>, using a</w:t>
      </w:r>
      <w:r w:rsidR="00327DCC">
        <w:rPr>
          <w:rFonts w:ascii="Times New Roman" w:hAnsi="Times New Roman" w:cs="Times New Roman"/>
          <w:noProof/>
          <w:sz w:val="24"/>
          <w:szCs w:val="24"/>
          <w:lang w:val="en-CA" w:eastAsia="en-CA"/>
        </w:rPr>
        <w:t xml:space="preserve"> 2 (Match</w:t>
      </w:r>
      <w:r w:rsidR="00F35AAF">
        <w:rPr>
          <w:rFonts w:ascii="Times New Roman" w:hAnsi="Times New Roman" w:cs="Times New Roman"/>
          <w:noProof/>
          <w:sz w:val="24"/>
          <w:szCs w:val="24"/>
          <w:lang w:val="en-CA" w:eastAsia="en-CA"/>
        </w:rPr>
        <w:t xml:space="preserve"> condition: matched vs. unmatched) x 3 (SOA: 200 ms vs. 600 ms x 1,000 ms) x 2 (Prime: independent prime vs. interdependent prime</w:t>
      </w:r>
      <w:r w:rsidR="00344B75">
        <w:rPr>
          <w:rFonts w:ascii="Times New Roman" w:hAnsi="Times New Roman" w:cs="Times New Roman"/>
          <w:noProof/>
          <w:sz w:val="24"/>
          <w:szCs w:val="24"/>
          <w:lang w:val="en-CA" w:eastAsia="en-CA"/>
        </w:rPr>
        <w:t>)</w:t>
      </w:r>
      <w:r w:rsidR="00F35AAF">
        <w:rPr>
          <w:rFonts w:ascii="Times New Roman" w:hAnsi="Times New Roman" w:cs="Times New Roman"/>
          <w:noProof/>
          <w:sz w:val="24"/>
          <w:szCs w:val="24"/>
          <w:lang w:val="en-CA" w:eastAsia="en-CA"/>
        </w:rPr>
        <w:t xml:space="preserve"> mixed design, with repeated measures on the first two factors. </w:t>
      </w:r>
    </w:p>
    <w:p w14:paraId="4F80222F" w14:textId="32F633E5" w:rsidR="00344B75" w:rsidRPr="00087869" w:rsidRDefault="00344B75" w:rsidP="00344B75">
      <w:pPr>
        <w:spacing w:line="480" w:lineRule="auto"/>
        <w:ind w:firstLine="720"/>
        <w:rPr>
          <w:rFonts w:ascii="Times New Roman" w:hAnsi="Times New Roman" w:cs="Times New Roman"/>
          <w:b/>
          <w:sz w:val="24"/>
          <w:szCs w:val="24"/>
        </w:rPr>
      </w:pPr>
      <w:r>
        <w:rPr>
          <w:rFonts w:ascii="Times New Roman" w:hAnsi="Times New Roman" w:cs="Times New Roman"/>
          <w:noProof/>
          <w:sz w:val="24"/>
          <w:szCs w:val="24"/>
          <w:lang w:val="en-CA" w:eastAsia="en-CA"/>
        </w:rPr>
        <w:t>The design and procedure are identical to Study 1</w:t>
      </w:r>
      <w:del w:id="197" w:author="Adam Cohen" w:date="2019-06-21T23:09:00Z">
        <w:r w:rsidDel="00E904E8">
          <w:rPr>
            <w:rFonts w:ascii="Times New Roman" w:hAnsi="Times New Roman" w:cs="Times New Roman"/>
            <w:noProof/>
            <w:sz w:val="24"/>
            <w:szCs w:val="24"/>
            <w:lang w:val="en-CA" w:eastAsia="en-CA"/>
          </w:rPr>
          <w:delText>’s</w:delText>
        </w:r>
      </w:del>
      <w:r>
        <w:rPr>
          <w:rFonts w:ascii="Times New Roman" w:hAnsi="Times New Roman" w:cs="Times New Roman"/>
          <w:noProof/>
          <w:sz w:val="24"/>
          <w:szCs w:val="24"/>
          <w:lang w:val="en-CA" w:eastAsia="en-CA"/>
        </w:rPr>
        <w:t>.</w:t>
      </w:r>
    </w:p>
    <w:p w14:paraId="12CC1932" w14:textId="19712C1A" w:rsidR="00F35AAF" w:rsidRDefault="00F35AAF" w:rsidP="00344B75">
      <w:pPr>
        <w:spacing w:line="480" w:lineRule="auto"/>
        <w:jc w:val="center"/>
        <w:rPr>
          <w:rFonts w:ascii="Times New Roman" w:hAnsi="Times New Roman" w:cs="Times New Roman"/>
          <w:sz w:val="24"/>
          <w:szCs w:val="24"/>
        </w:rPr>
      </w:pPr>
      <w:r w:rsidRPr="00087869">
        <w:rPr>
          <w:rFonts w:ascii="Times New Roman" w:hAnsi="Times New Roman" w:cs="Times New Roman"/>
          <w:b/>
          <w:sz w:val="24"/>
          <w:szCs w:val="24"/>
        </w:rPr>
        <w:t>Results</w:t>
      </w:r>
    </w:p>
    <w:p w14:paraId="455512A6" w14:textId="0710E616" w:rsidR="0067144E" w:rsidRDefault="0067144E" w:rsidP="0067144E">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sz w:val="24"/>
          <w:szCs w:val="24"/>
        </w:rPr>
        <w:t xml:space="preserve">The mixed </w:t>
      </w:r>
      <w:r>
        <w:rPr>
          <w:rFonts w:ascii="Times New Roman" w:hAnsi="Times New Roman" w:cs="Times New Roman"/>
          <w:noProof/>
          <w:sz w:val="24"/>
          <w:szCs w:val="24"/>
          <w:lang w:val="en-CA" w:eastAsia="en-CA"/>
        </w:rPr>
        <w:t>2 x 3 x 2 ANOVA revealed a sig</w:t>
      </w:r>
      <w:r w:rsidR="00350F6B">
        <w:rPr>
          <w:rFonts w:ascii="Times New Roman" w:hAnsi="Times New Roman" w:cs="Times New Roman"/>
          <w:noProof/>
          <w:sz w:val="24"/>
          <w:szCs w:val="24"/>
          <w:lang w:val="en-CA" w:eastAsia="en-CA"/>
        </w:rPr>
        <w:t>nificant main effect of match</w:t>
      </w:r>
      <w:r>
        <w:rPr>
          <w:rFonts w:ascii="Times New Roman" w:hAnsi="Times New Roman" w:cs="Times New Roman"/>
          <w:noProof/>
          <w:sz w:val="24"/>
          <w:szCs w:val="24"/>
          <w:lang w:val="en-CA" w:eastAsia="en-CA"/>
        </w:rPr>
        <w:t xml:space="preserve"> condition, where </w:t>
      </w:r>
      <w:del w:id="198" w:author="Adam Cohen" w:date="2019-06-21T23:31:00Z">
        <w:r w:rsidDel="00EC190A">
          <w:rPr>
            <w:rFonts w:ascii="Times New Roman" w:hAnsi="Times New Roman" w:cs="Times New Roman"/>
            <w:noProof/>
            <w:sz w:val="24"/>
            <w:szCs w:val="24"/>
            <w:lang w:val="en-CA" w:eastAsia="en-CA"/>
          </w:rPr>
          <w:delText>reaction times</w:delText>
        </w:r>
      </w:del>
      <w:ins w:id="199" w:author="Adam Cohen" w:date="2019-06-21T23:31:00Z">
        <w:r w:rsidR="00EC190A">
          <w:rPr>
            <w:rFonts w:ascii="Times New Roman" w:hAnsi="Times New Roman" w:cs="Times New Roman"/>
            <w:noProof/>
            <w:sz w:val="24"/>
            <w:szCs w:val="24"/>
            <w:lang w:val="en-CA" w:eastAsia="en-CA"/>
          </w:rPr>
          <w:t>cueing effects</w:t>
        </w:r>
      </w:ins>
      <w:r>
        <w:rPr>
          <w:rFonts w:ascii="Times New Roman" w:hAnsi="Times New Roman" w:cs="Times New Roman"/>
          <w:noProof/>
          <w:sz w:val="24"/>
          <w:szCs w:val="24"/>
          <w:lang w:val="en-CA" w:eastAsia="en-CA"/>
        </w:rPr>
        <w:t xml:space="preserve"> under the matching condition (background gazes matched foreground gaze) were significantly </w:t>
      </w:r>
      <w:del w:id="200" w:author="Adam Cohen" w:date="2019-06-21T23:31:00Z">
        <w:r w:rsidDel="00EC190A">
          <w:rPr>
            <w:rFonts w:ascii="Times New Roman" w:hAnsi="Times New Roman" w:cs="Times New Roman"/>
            <w:noProof/>
            <w:sz w:val="24"/>
            <w:szCs w:val="24"/>
            <w:lang w:val="en-CA" w:eastAsia="en-CA"/>
          </w:rPr>
          <w:delText xml:space="preserve">faster </w:delText>
        </w:r>
      </w:del>
      <w:ins w:id="201" w:author="Adam Cohen" w:date="2019-06-21T23:31:00Z">
        <w:r w:rsidR="00EC190A">
          <w:rPr>
            <w:rFonts w:ascii="Times New Roman" w:hAnsi="Times New Roman" w:cs="Times New Roman"/>
            <w:noProof/>
            <w:sz w:val="24"/>
            <w:szCs w:val="24"/>
            <w:lang w:val="en-CA" w:eastAsia="en-CA"/>
          </w:rPr>
          <w:t xml:space="preserve">higher </w:t>
        </w:r>
      </w:ins>
      <w:r>
        <w:rPr>
          <w:rFonts w:ascii="Times New Roman" w:hAnsi="Times New Roman" w:cs="Times New Roman"/>
          <w:noProof/>
          <w:sz w:val="24"/>
          <w:szCs w:val="24"/>
          <w:lang w:val="en-CA" w:eastAsia="en-CA"/>
        </w:rPr>
        <w:t xml:space="preserve">than mismatching condition (see </w:t>
      </w:r>
      <w:commentRangeStart w:id="202"/>
      <w:r>
        <w:rPr>
          <w:rFonts w:ascii="Times New Roman" w:hAnsi="Times New Roman" w:cs="Times New Roman"/>
          <w:noProof/>
          <w:sz w:val="24"/>
          <w:szCs w:val="24"/>
          <w:lang w:val="en-CA" w:eastAsia="en-CA"/>
        </w:rPr>
        <w:t>Table</w:t>
      </w:r>
      <w:commentRangeEnd w:id="202"/>
      <w:r w:rsidR="0069418F">
        <w:rPr>
          <w:rStyle w:val="CommentReference"/>
        </w:rPr>
        <w:commentReference w:id="202"/>
      </w:r>
      <w:r>
        <w:rPr>
          <w:rFonts w:ascii="Times New Roman" w:hAnsi="Times New Roman" w:cs="Times New Roman"/>
          <w:noProof/>
          <w:sz w:val="24"/>
          <w:szCs w:val="24"/>
          <w:lang w:val="en-CA" w:eastAsia="en-CA"/>
        </w:rPr>
        <w:t xml:space="preserve">), </w:t>
      </w:r>
      <w:r w:rsidRPr="00CE6E08">
        <w:rPr>
          <w:rFonts w:ascii="Times New Roman" w:hAnsi="Times New Roman" w:cs="Times New Roman"/>
          <w:i/>
          <w:noProof/>
          <w:sz w:val="24"/>
          <w:szCs w:val="24"/>
          <w:lang w:val="en-CA" w:eastAsia="en-CA"/>
        </w:rPr>
        <w:t>F</w:t>
      </w:r>
      <w:r>
        <w:rPr>
          <w:rFonts w:ascii="Times New Roman" w:hAnsi="Times New Roman" w:cs="Times New Roman"/>
          <w:noProof/>
          <w:sz w:val="24"/>
          <w:szCs w:val="24"/>
          <w:lang w:val="en-CA" w:eastAsia="en-CA"/>
        </w:rPr>
        <w:t xml:space="preserve">(1, 100) = 20.02, </w:t>
      </w:r>
      <w:r w:rsidRPr="00CE6E08">
        <w:rPr>
          <w:rFonts w:ascii="Times New Roman" w:hAnsi="Times New Roman" w:cs="Times New Roman"/>
          <w:i/>
          <w:noProof/>
          <w:sz w:val="24"/>
          <w:szCs w:val="24"/>
          <w:lang w:val="en-CA" w:eastAsia="en-CA"/>
        </w:rPr>
        <w:t>p</w:t>
      </w:r>
      <w:r w:rsidR="00501187">
        <w:rPr>
          <w:rFonts w:ascii="Times New Roman" w:hAnsi="Times New Roman" w:cs="Times New Roman"/>
          <w:noProof/>
          <w:sz w:val="24"/>
          <w:szCs w:val="24"/>
          <w:lang w:val="en-CA" w:eastAsia="en-CA"/>
        </w:rPr>
        <w:t xml:space="preserve"> &lt; .01</w:t>
      </w:r>
      <w:r>
        <w:rPr>
          <w:rFonts w:ascii="Times New Roman" w:hAnsi="Times New Roman" w:cs="Times New Roman"/>
          <w:noProof/>
          <w:sz w:val="24"/>
          <w:szCs w:val="24"/>
          <w:lang w:val="en-CA" w:eastAsia="en-CA"/>
        </w:rPr>
        <w:t xml:space="preserve">,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Pr="001478A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noProof/>
          <w:sz w:val="24"/>
          <w:szCs w:val="24"/>
          <w:lang w:val="en-CA" w:eastAsia="en-CA"/>
        </w:rPr>
        <w:t xml:space="preserve">= </w:t>
      </w:r>
      <w:r w:rsidR="00501187">
        <w:rPr>
          <w:rFonts w:ascii="Times New Roman" w:hAnsi="Times New Roman" w:cs="Times New Roman"/>
          <w:noProof/>
          <w:sz w:val="24"/>
          <w:szCs w:val="24"/>
          <w:lang w:val="en-CA" w:eastAsia="en-CA"/>
        </w:rPr>
        <w:t>.02</w:t>
      </w:r>
      <w:r>
        <w:rPr>
          <w:rFonts w:ascii="Times New Roman" w:hAnsi="Times New Roman" w:cs="Times New Roman"/>
          <w:noProof/>
          <w:sz w:val="24"/>
          <w:szCs w:val="24"/>
          <w:lang w:val="en-CA" w:eastAsia="en-CA"/>
        </w:rPr>
        <w:t xml:space="preserve">. </w:t>
      </w:r>
      <w:r w:rsidR="00501187">
        <w:rPr>
          <w:rFonts w:ascii="Times New Roman" w:hAnsi="Times New Roman" w:cs="Times New Roman"/>
          <w:noProof/>
          <w:sz w:val="24"/>
          <w:szCs w:val="24"/>
          <w:lang w:val="en-CA" w:eastAsia="en-CA"/>
        </w:rPr>
        <w:t>The mixed ANOVA also revealed a</w:t>
      </w:r>
      <w:r>
        <w:rPr>
          <w:rFonts w:ascii="Times New Roman" w:hAnsi="Times New Roman" w:cs="Times New Roman"/>
          <w:noProof/>
          <w:sz w:val="24"/>
          <w:szCs w:val="24"/>
          <w:lang w:val="en-CA" w:eastAsia="en-CA"/>
        </w:rPr>
        <w:t xml:space="preserve"> signific</w:t>
      </w:r>
      <w:r w:rsidR="00327DCC">
        <w:rPr>
          <w:rFonts w:ascii="Times New Roman" w:hAnsi="Times New Roman" w:cs="Times New Roman"/>
          <w:noProof/>
          <w:sz w:val="24"/>
          <w:szCs w:val="24"/>
          <w:lang w:val="en-CA" w:eastAsia="en-CA"/>
        </w:rPr>
        <w:t>ant interaction between match</w:t>
      </w:r>
      <w:r>
        <w:rPr>
          <w:rFonts w:ascii="Times New Roman" w:hAnsi="Times New Roman" w:cs="Times New Roman"/>
          <w:noProof/>
          <w:sz w:val="24"/>
          <w:szCs w:val="24"/>
          <w:lang w:val="en-CA" w:eastAsia="en-CA"/>
        </w:rPr>
        <w:t xml:space="preserve"> condition and </w:t>
      </w:r>
      <w:r w:rsidR="00501187">
        <w:rPr>
          <w:rFonts w:ascii="Times New Roman" w:hAnsi="Times New Roman" w:cs="Times New Roman"/>
          <w:noProof/>
          <w:sz w:val="24"/>
          <w:szCs w:val="24"/>
          <w:lang w:val="en-CA" w:eastAsia="en-CA"/>
        </w:rPr>
        <w:t>prime</w:t>
      </w:r>
      <w:r>
        <w:rPr>
          <w:rFonts w:ascii="Times New Roman" w:hAnsi="Times New Roman" w:cs="Times New Roman"/>
          <w:noProof/>
          <w:sz w:val="24"/>
          <w:szCs w:val="24"/>
          <w:lang w:val="en-CA" w:eastAsia="en-CA"/>
        </w:rPr>
        <w:t xml:space="preserve">, </w:t>
      </w:r>
      <w:r w:rsidRPr="00CE6E08">
        <w:rPr>
          <w:rFonts w:ascii="Times New Roman" w:hAnsi="Times New Roman" w:cs="Times New Roman"/>
          <w:i/>
          <w:noProof/>
          <w:sz w:val="24"/>
          <w:szCs w:val="24"/>
          <w:lang w:val="en-CA" w:eastAsia="en-CA"/>
        </w:rPr>
        <w:t>F</w:t>
      </w:r>
      <w:r w:rsidR="00501187">
        <w:rPr>
          <w:rFonts w:ascii="Times New Roman" w:hAnsi="Times New Roman" w:cs="Times New Roman"/>
          <w:noProof/>
          <w:sz w:val="24"/>
          <w:szCs w:val="24"/>
          <w:lang w:val="en-CA" w:eastAsia="en-CA"/>
        </w:rPr>
        <w:t>(1, 100) = 3.84</w:t>
      </w:r>
      <w:r>
        <w:rPr>
          <w:rFonts w:ascii="Times New Roman" w:hAnsi="Times New Roman" w:cs="Times New Roman"/>
          <w:noProof/>
          <w:sz w:val="24"/>
          <w:szCs w:val="24"/>
          <w:lang w:val="en-CA" w:eastAsia="en-CA"/>
        </w:rPr>
        <w:t xml:space="preserve">, </w:t>
      </w:r>
      <w:r w:rsidRPr="00CE6E08">
        <w:rPr>
          <w:rFonts w:ascii="Times New Roman" w:hAnsi="Times New Roman" w:cs="Times New Roman"/>
          <w:i/>
          <w:noProof/>
          <w:sz w:val="24"/>
          <w:szCs w:val="24"/>
          <w:lang w:val="en-CA" w:eastAsia="en-CA"/>
        </w:rPr>
        <w:t>p</w:t>
      </w:r>
      <w:r w:rsidR="00501187">
        <w:rPr>
          <w:rFonts w:ascii="Times New Roman" w:hAnsi="Times New Roman" w:cs="Times New Roman"/>
          <w:noProof/>
          <w:sz w:val="24"/>
          <w:szCs w:val="24"/>
          <w:lang w:val="en-CA" w:eastAsia="en-CA"/>
        </w:rPr>
        <w:t xml:space="preserve"> = .05</w:t>
      </w:r>
      <w:r>
        <w:rPr>
          <w:rFonts w:ascii="Times New Roman" w:hAnsi="Times New Roman" w:cs="Times New Roman"/>
          <w:noProof/>
          <w:sz w:val="24"/>
          <w:szCs w:val="24"/>
          <w:lang w:val="en-CA" w:eastAsia="en-CA"/>
        </w:rPr>
        <w:t xml:space="preserve">,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Pr="001478A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00501187">
        <w:rPr>
          <w:rFonts w:ascii="Times New Roman" w:hAnsi="Times New Roman" w:cs="Times New Roman"/>
          <w:noProof/>
          <w:sz w:val="24"/>
          <w:szCs w:val="24"/>
          <w:lang w:val="en-CA" w:eastAsia="en-CA"/>
        </w:rPr>
        <w:t>= .004. This was,</w:t>
      </w:r>
      <w:r w:rsidR="00067F73">
        <w:rPr>
          <w:rFonts w:ascii="Times New Roman" w:hAnsi="Times New Roman" w:cs="Times New Roman"/>
          <w:noProof/>
          <w:sz w:val="24"/>
          <w:szCs w:val="24"/>
          <w:lang w:val="en-CA" w:eastAsia="en-CA"/>
        </w:rPr>
        <w:t xml:space="preserve"> </w:t>
      </w:r>
      <w:r w:rsidR="00501187">
        <w:rPr>
          <w:rFonts w:ascii="Times New Roman" w:hAnsi="Times New Roman" w:cs="Times New Roman"/>
          <w:noProof/>
          <w:sz w:val="24"/>
          <w:szCs w:val="24"/>
          <w:lang w:val="en-CA" w:eastAsia="en-CA"/>
        </w:rPr>
        <w:t xml:space="preserve"> however, qualified by a marginally significant 3-</w:t>
      </w:r>
      <w:r w:rsidR="00327DCC">
        <w:rPr>
          <w:rFonts w:ascii="Times New Roman" w:hAnsi="Times New Roman" w:cs="Times New Roman"/>
          <w:noProof/>
          <w:sz w:val="24"/>
          <w:szCs w:val="24"/>
          <w:lang w:val="en-CA" w:eastAsia="en-CA"/>
        </w:rPr>
        <w:t>way interaction between match</w:t>
      </w:r>
      <w:r w:rsidR="00501187">
        <w:rPr>
          <w:rFonts w:ascii="Times New Roman" w:hAnsi="Times New Roman" w:cs="Times New Roman"/>
          <w:noProof/>
          <w:sz w:val="24"/>
          <w:szCs w:val="24"/>
          <w:lang w:val="en-CA" w:eastAsia="en-CA"/>
        </w:rPr>
        <w:t xml:space="preserve"> condition, SOA, and prime, </w:t>
      </w:r>
      <w:r w:rsidR="00501187" w:rsidRPr="00CE6E08">
        <w:rPr>
          <w:rFonts w:ascii="Times New Roman" w:hAnsi="Times New Roman" w:cs="Times New Roman"/>
          <w:i/>
          <w:noProof/>
          <w:sz w:val="24"/>
          <w:szCs w:val="24"/>
          <w:lang w:val="en-CA" w:eastAsia="en-CA"/>
        </w:rPr>
        <w:t>F</w:t>
      </w:r>
      <w:r w:rsidR="00501187">
        <w:rPr>
          <w:rFonts w:ascii="Times New Roman" w:hAnsi="Times New Roman" w:cs="Times New Roman"/>
          <w:noProof/>
          <w:sz w:val="24"/>
          <w:szCs w:val="24"/>
          <w:lang w:val="en-CA" w:eastAsia="en-CA"/>
        </w:rPr>
        <w:t xml:space="preserve">(2, 200) = 2.94, </w:t>
      </w:r>
      <w:r w:rsidR="00501187" w:rsidRPr="00CE6E08">
        <w:rPr>
          <w:rFonts w:ascii="Times New Roman" w:hAnsi="Times New Roman" w:cs="Times New Roman"/>
          <w:i/>
          <w:noProof/>
          <w:sz w:val="24"/>
          <w:szCs w:val="24"/>
          <w:lang w:val="en-CA" w:eastAsia="en-CA"/>
        </w:rPr>
        <w:t>p</w:t>
      </w:r>
      <w:r w:rsidR="00501187">
        <w:rPr>
          <w:rFonts w:ascii="Times New Roman" w:hAnsi="Times New Roman" w:cs="Times New Roman"/>
          <w:noProof/>
          <w:sz w:val="24"/>
          <w:szCs w:val="24"/>
          <w:lang w:val="en-CA" w:eastAsia="en-CA"/>
        </w:rPr>
        <w:t xml:space="preserve"> = .06,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501187" w:rsidRPr="001478A4">
        <w:rPr>
          <w:rFonts w:ascii="Times New Roman" w:hAnsi="Times New Roman" w:cs="Times New Roman"/>
          <w:sz w:val="24"/>
          <w:szCs w:val="24"/>
          <w:vertAlign w:val="superscript"/>
        </w:rPr>
        <w:t>2</w:t>
      </w:r>
      <w:r w:rsidR="00501187">
        <w:rPr>
          <w:rFonts w:ascii="Times New Roman" w:hAnsi="Times New Roman" w:cs="Times New Roman"/>
          <w:sz w:val="24"/>
          <w:szCs w:val="24"/>
          <w:vertAlign w:val="superscript"/>
        </w:rPr>
        <w:t xml:space="preserve"> </w:t>
      </w:r>
      <w:r w:rsidR="00501187">
        <w:rPr>
          <w:rFonts w:ascii="Times New Roman" w:hAnsi="Times New Roman" w:cs="Times New Roman"/>
          <w:noProof/>
          <w:sz w:val="24"/>
          <w:szCs w:val="24"/>
          <w:lang w:val="en-CA" w:eastAsia="en-CA"/>
        </w:rPr>
        <w:t>= .01.</w:t>
      </w:r>
    </w:p>
    <w:p w14:paraId="59696084" w14:textId="328F6A47" w:rsidR="00DC15B1" w:rsidRPr="00350F6B" w:rsidRDefault="00350F6B" w:rsidP="00350F6B">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lastRenderedPageBreak/>
        <w:t xml:space="preserve">The data were analyzed separately by match condition. </w:t>
      </w:r>
      <w:r w:rsidR="00DC15B1">
        <w:rPr>
          <w:rFonts w:ascii="Times New Roman" w:hAnsi="Times New Roman" w:cs="Times New Roman"/>
          <w:noProof/>
          <w:sz w:val="24"/>
          <w:szCs w:val="24"/>
          <w:lang w:val="en-CA" w:eastAsia="en-CA"/>
        </w:rPr>
        <w:t xml:space="preserve">Under </w:t>
      </w:r>
      <w:ins w:id="203" w:author="Adam Cohen" w:date="2019-06-21T23:32:00Z">
        <w:r w:rsidR="00EC190A">
          <w:rPr>
            <w:rFonts w:ascii="Times New Roman" w:hAnsi="Times New Roman" w:cs="Times New Roman"/>
            <w:noProof/>
            <w:sz w:val="24"/>
            <w:szCs w:val="24"/>
            <w:lang w:val="en-CA" w:eastAsia="en-CA"/>
          </w:rPr>
          <w:t xml:space="preserve">the </w:t>
        </w:r>
      </w:ins>
      <w:r w:rsidR="00501187">
        <w:rPr>
          <w:rFonts w:ascii="Times New Roman" w:hAnsi="Times New Roman" w:cs="Times New Roman"/>
          <w:noProof/>
          <w:sz w:val="24"/>
          <w:szCs w:val="24"/>
          <w:lang w:val="en-CA" w:eastAsia="en-CA"/>
        </w:rPr>
        <w:t>matching condition,</w:t>
      </w:r>
      <w:r w:rsidR="00005692">
        <w:rPr>
          <w:rFonts w:ascii="Times New Roman" w:hAnsi="Times New Roman" w:cs="Times New Roman"/>
          <w:noProof/>
          <w:sz w:val="24"/>
          <w:szCs w:val="24"/>
          <w:lang w:val="en-CA" w:eastAsia="en-CA"/>
        </w:rPr>
        <w:t xml:space="preserve"> </w:t>
      </w:r>
      <w:r w:rsidR="00DC15B1">
        <w:rPr>
          <w:rFonts w:ascii="Times New Roman" w:hAnsi="Times New Roman" w:cs="Times New Roman"/>
          <w:noProof/>
          <w:sz w:val="24"/>
          <w:szCs w:val="24"/>
          <w:lang w:val="en-CA" w:eastAsia="en-CA"/>
        </w:rPr>
        <w:t>a 2 x 3 (prime x SOA) mixed ANOVA revealed no significant main effects o</w:t>
      </w:r>
      <w:ins w:id="204" w:author="Adam Cohen" w:date="2019-06-21T23:32:00Z">
        <w:r w:rsidR="00EC190A">
          <w:rPr>
            <w:rFonts w:ascii="Times New Roman" w:hAnsi="Times New Roman" w:cs="Times New Roman"/>
            <w:noProof/>
            <w:sz w:val="24"/>
            <w:szCs w:val="24"/>
            <w:lang w:val="en-CA" w:eastAsia="en-CA"/>
          </w:rPr>
          <w:t>r</w:t>
        </w:r>
      </w:ins>
      <w:del w:id="205" w:author="Adam Cohen" w:date="2019-06-21T23:32:00Z">
        <w:r w:rsidR="00DC15B1" w:rsidDel="00EC190A">
          <w:rPr>
            <w:rFonts w:ascii="Times New Roman" w:hAnsi="Times New Roman" w:cs="Times New Roman"/>
            <w:noProof/>
            <w:sz w:val="24"/>
            <w:szCs w:val="24"/>
            <w:lang w:val="en-CA" w:eastAsia="en-CA"/>
          </w:rPr>
          <w:delText>f</w:delText>
        </w:r>
      </w:del>
      <w:r w:rsidR="00DC15B1">
        <w:rPr>
          <w:rFonts w:ascii="Times New Roman" w:hAnsi="Times New Roman" w:cs="Times New Roman"/>
          <w:noProof/>
          <w:sz w:val="24"/>
          <w:szCs w:val="24"/>
          <w:lang w:val="en-CA" w:eastAsia="en-CA"/>
        </w:rPr>
        <w:t xml:space="preserve"> interactions (all</w:t>
      </w:r>
      <w:r w:rsidR="00FD08FB" w:rsidRPr="00FD08FB">
        <w:rPr>
          <w:rFonts w:ascii="Times New Roman" w:hAnsi="Times New Roman" w:cs="Times New Roman"/>
          <w:i/>
          <w:noProof/>
          <w:sz w:val="24"/>
          <w:szCs w:val="24"/>
          <w:lang w:val="en-CA" w:eastAsia="en-CA"/>
        </w:rPr>
        <w:t xml:space="preserve"> </w:t>
      </w:r>
      <w:r w:rsidR="00FD08FB" w:rsidRPr="00CE6E08">
        <w:rPr>
          <w:rFonts w:ascii="Times New Roman" w:hAnsi="Times New Roman" w:cs="Times New Roman"/>
          <w:i/>
          <w:noProof/>
          <w:sz w:val="24"/>
          <w:szCs w:val="24"/>
          <w:lang w:val="en-CA" w:eastAsia="en-CA"/>
        </w:rPr>
        <w:t>p</w:t>
      </w:r>
      <w:r w:rsidR="00DC15B1">
        <w:rPr>
          <w:rFonts w:ascii="Times New Roman" w:hAnsi="Times New Roman" w:cs="Times New Roman"/>
          <w:noProof/>
          <w:sz w:val="24"/>
          <w:szCs w:val="24"/>
          <w:lang w:val="en-CA" w:eastAsia="en-CA"/>
        </w:rPr>
        <w:t xml:space="preserve">’s &gt; .23). </w:t>
      </w:r>
      <w:r>
        <w:rPr>
          <w:rFonts w:ascii="Times New Roman" w:hAnsi="Times New Roman" w:cs="Times New Roman"/>
          <w:noProof/>
          <w:sz w:val="24"/>
          <w:szCs w:val="24"/>
          <w:lang w:val="en-CA" w:eastAsia="en-CA"/>
        </w:rPr>
        <w:t xml:space="preserve">We collapsed across the independent and interdependent prime groups to conduct one-sample t-tests, which demonstrated </w:t>
      </w:r>
      <w:r w:rsidR="00DC15B1">
        <w:rPr>
          <w:rFonts w:ascii="Times New Roman" w:hAnsi="Times New Roman" w:cs="Times New Roman"/>
          <w:noProof/>
          <w:sz w:val="24"/>
          <w:szCs w:val="24"/>
          <w:lang w:val="en-CA" w:eastAsia="en-CA"/>
        </w:rPr>
        <w:t xml:space="preserve">significant cueing effects across 200 ms SOA, </w:t>
      </w:r>
      <w:commentRangeStart w:id="206"/>
      <w:r w:rsidR="00236916" w:rsidRPr="00236916">
        <w:rPr>
          <w:rFonts w:ascii="Times New Roman" w:hAnsi="Times New Roman" w:cs="Times New Roman"/>
          <w:i/>
          <w:iCs/>
          <w:noProof/>
          <w:sz w:val="24"/>
          <w:szCs w:val="24"/>
          <w:lang w:val="en-CA" w:eastAsia="en-CA"/>
        </w:rPr>
        <w:t>t</w:t>
      </w:r>
      <w:r w:rsidR="00DC15B1" w:rsidRPr="00005692">
        <w:rPr>
          <w:rFonts w:ascii="Times New Roman" w:eastAsiaTheme="minorHAnsi" w:hAnsi="Times New Roman" w:cs="Times New Roman"/>
          <w:sz w:val="24"/>
          <w:szCs w:val="24"/>
          <w:lang w:val="en-CA" w:eastAsia="en-US"/>
        </w:rPr>
        <w:t>(</w:t>
      </w:r>
      <w:r w:rsidR="00DC15B1">
        <w:rPr>
          <w:rFonts w:ascii="Times New Roman" w:eastAsiaTheme="minorHAnsi" w:hAnsi="Times New Roman" w:cs="Times New Roman"/>
          <w:sz w:val="24"/>
          <w:szCs w:val="24"/>
          <w:lang w:val="en-CA" w:eastAsia="en-US"/>
        </w:rPr>
        <w:t>101</w:t>
      </w:r>
      <w:r w:rsidR="00DC15B1" w:rsidRPr="00005692">
        <w:rPr>
          <w:rFonts w:ascii="Times New Roman" w:eastAsiaTheme="minorHAnsi" w:hAnsi="Times New Roman" w:cs="Times New Roman"/>
          <w:sz w:val="24"/>
          <w:szCs w:val="24"/>
          <w:lang w:val="en-CA" w:eastAsia="en-US"/>
        </w:rPr>
        <w:t xml:space="preserve">) = </w:t>
      </w:r>
      <w:r w:rsidR="00DC15B1">
        <w:rPr>
          <w:rFonts w:ascii="Times New Roman" w:eastAsiaTheme="minorHAnsi" w:hAnsi="Times New Roman" w:cs="Times New Roman"/>
          <w:sz w:val="24"/>
          <w:szCs w:val="24"/>
          <w:lang w:val="en-CA" w:eastAsia="en-US"/>
        </w:rPr>
        <w:t>1.56</w:t>
      </w:r>
      <w:r w:rsidR="00DC15B1"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DC15B1" w:rsidRPr="00005692">
        <w:rPr>
          <w:rFonts w:ascii="Times New Roman" w:eastAsiaTheme="minorHAnsi" w:hAnsi="Times New Roman" w:cs="Times New Roman"/>
          <w:sz w:val="24"/>
          <w:szCs w:val="24"/>
          <w:lang w:val="en-CA" w:eastAsia="en-US"/>
        </w:rPr>
        <w:t xml:space="preserve"> </w:t>
      </w:r>
      <w:r w:rsidR="00DC15B1">
        <w:rPr>
          <w:rFonts w:ascii="Times New Roman" w:eastAsiaTheme="minorHAnsi" w:hAnsi="Times New Roman" w:cs="Times New Roman"/>
          <w:sz w:val="24"/>
          <w:szCs w:val="24"/>
          <w:lang w:val="en-CA" w:eastAsia="en-US"/>
        </w:rPr>
        <w:t>&lt; .01</w:t>
      </w:r>
      <w:commentRangeEnd w:id="206"/>
      <w:r w:rsidR="00EC190A">
        <w:rPr>
          <w:rStyle w:val="CommentReference"/>
        </w:rPr>
        <w:commentReference w:id="206"/>
      </w:r>
      <w:r w:rsidR="00DC15B1" w:rsidRPr="00005692">
        <w:rPr>
          <w:rFonts w:ascii="Times New Roman" w:eastAsiaTheme="minorHAnsi" w:hAnsi="Times New Roman" w:cs="Times New Roman"/>
          <w:sz w:val="24"/>
          <w:szCs w:val="24"/>
          <w:lang w:val="en-CA" w:eastAsia="en-US"/>
        </w:rPr>
        <w:t xml:space="preserve">, </w:t>
      </w:r>
      <w:r w:rsidR="00EC48B5" w:rsidRPr="00937D89">
        <w:rPr>
          <w:rFonts w:ascii="Times New Roman" w:eastAsiaTheme="minorHAnsi" w:hAnsi="Times New Roman" w:cs="Times New Roman"/>
          <w:i/>
          <w:iCs/>
          <w:sz w:val="24"/>
          <w:szCs w:val="24"/>
          <w:lang w:val="en-CA" w:eastAsia="en-US"/>
        </w:rPr>
        <w:t>d</w:t>
      </w:r>
      <w:r w:rsidR="00DC15B1" w:rsidRPr="00005692">
        <w:rPr>
          <w:rFonts w:ascii="Times New Roman" w:eastAsiaTheme="minorHAnsi" w:hAnsi="Times New Roman" w:cs="Times New Roman"/>
          <w:sz w:val="24"/>
          <w:szCs w:val="24"/>
          <w:lang w:val="en-CA" w:eastAsia="en-US"/>
        </w:rPr>
        <w:t xml:space="preserve"> = 0.2</w:t>
      </w:r>
      <w:r w:rsidR="00DC15B1">
        <w:rPr>
          <w:rFonts w:ascii="Times New Roman" w:eastAsiaTheme="minorHAnsi" w:hAnsi="Times New Roman" w:cs="Times New Roman"/>
          <w:sz w:val="24"/>
          <w:szCs w:val="24"/>
          <w:lang w:val="en-CA" w:eastAsia="en-US"/>
        </w:rPr>
        <w:t xml:space="preserve">7, 600 </w:t>
      </w:r>
      <w:proofErr w:type="spellStart"/>
      <w:r w:rsidR="00DC15B1">
        <w:rPr>
          <w:rFonts w:ascii="Times New Roman" w:eastAsiaTheme="minorHAnsi" w:hAnsi="Times New Roman" w:cs="Times New Roman"/>
          <w:sz w:val="24"/>
          <w:szCs w:val="24"/>
          <w:lang w:val="en-CA" w:eastAsia="en-US"/>
        </w:rPr>
        <w:t>ms</w:t>
      </w:r>
      <w:proofErr w:type="spellEnd"/>
      <w:r w:rsidR="00DC15B1">
        <w:rPr>
          <w:rFonts w:ascii="Times New Roman" w:eastAsiaTheme="minorHAnsi" w:hAnsi="Times New Roman" w:cs="Times New Roman"/>
          <w:sz w:val="24"/>
          <w:szCs w:val="24"/>
          <w:lang w:val="en-CA" w:eastAsia="en-US"/>
        </w:rPr>
        <w:t xml:space="preserve"> SOA, </w:t>
      </w:r>
      <w:r w:rsidR="00236916" w:rsidRPr="00236916">
        <w:rPr>
          <w:rFonts w:ascii="Times New Roman" w:hAnsi="Times New Roman" w:cs="Times New Roman"/>
          <w:i/>
          <w:iCs/>
          <w:noProof/>
          <w:sz w:val="24"/>
          <w:szCs w:val="24"/>
          <w:lang w:val="en-CA" w:eastAsia="en-CA"/>
        </w:rPr>
        <w:t>t</w:t>
      </w:r>
      <w:r w:rsidR="00DC15B1" w:rsidRPr="00005692">
        <w:rPr>
          <w:rFonts w:ascii="Times New Roman" w:eastAsiaTheme="minorHAnsi" w:hAnsi="Times New Roman" w:cs="Times New Roman"/>
          <w:sz w:val="24"/>
          <w:szCs w:val="24"/>
          <w:lang w:val="en-CA" w:eastAsia="en-US"/>
        </w:rPr>
        <w:t>(</w:t>
      </w:r>
      <w:r w:rsidR="00DC15B1">
        <w:rPr>
          <w:rFonts w:ascii="Times New Roman" w:eastAsiaTheme="minorHAnsi" w:hAnsi="Times New Roman" w:cs="Times New Roman"/>
          <w:sz w:val="24"/>
          <w:szCs w:val="24"/>
          <w:lang w:val="en-CA" w:eastAsia="en-US"/>
        </w:rPr>
        <w:t>101</w:t>
      </w:r>
      <w:r w:rsidR="00DC15B1" w:rsidRPr="00005692">
        <w:rPr>
          <w:rFonts w:ascii="Times New Roman" w:eastAsiaTheme="minorHAnsi" w:hAnsi="Times New Roman" w:cs="Times New Roman"/>
          <w:sz w:val="24"/>
          <w:szCs w:val="24"/>
          <w:lang w:val="en-CA" w:eastAsia="en-US"/>
        </w:rPr>
        <w:t xml:space="preserve">) = </w:t>
      </w:r>
      <w:r w:rsidR="00DC15B1">
        <w:rPr>
          <w:rFonts w:ascii="Times New Roman" w:eastAsiaTheme="minorHAnsi" w:hAnsi="Times New Roman" w:cs="Times New Roman"/>
          <w:sz w:val="24"/>
          <w:szCs w:val="24"/>
          <w:lang w:val="en-CA" w:eastAsia="en-US"/>
        </w:rPr>
        <w:t>5.03</w:t>
      </w:r>
      <w:r w:rsidR="00DC15B1"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DC15B1" w:rsidRPr="00005692">
        <w:rPr>
          <w:rFonts w:ascii="Times New Roman" w:eastAsiaTheme="minorHAnsi" w:hAnsi="Times New Roman" w:cs="Times New Roman"/>
          <w:sz w:val="24"/>
          <w:szCs w:val="24"/>
          <w:lang w:val="en-CA" w:eastAsia="en-US"/>
        </w:rPr>
        <w:t xml:space="preserve"> </w:t>
      </w:r>
      <w:r w:rsidR="00DC15B1">
        <w:rPr>
          <w:rFonts w:ascii="Times New Roman" w:eastAsiaTheme="minorHAnsi" w:hAnsi="Times New Roman" w:cs="Times New Roman"/>
          <w:sz w:val="24"/>
          <w:szCs w:val="24"/>
          <w:lang w:val="en-CA" w:eastAsia="en-US"/>
        </w:rPr>
        <w:t xml:space="preserve">&lt; .01, </w:t>
      </w:r>
      <w:r w:rsidR="00EC48B5" w:rsidRPr="00937D89">
        <w:rPr>
          <w:rFonts w:ascii="Times New Roman" w:eastAsiaTheme="minorHAnsi" w:hAnsi="Times New Roman" w:cs="Times New Roman"/>
          <w:i/>
          <w:iCs/>
          <w:sz w:val="24"/>
          <w:szCs w:val="24"/>
          <w:lang w:val="en-CA" w:eastAsia="en-US"/>
        </w:rPr>
        <w:t>d</w:t>
      </w:r>
      <w:r w:rsidR="00DC15B1">
        <w:rPr>
          <w:rFonts w:ascii="Times New Roman" w:eastAsiaTheme="minorHAnsi" w:hAnsi="Times New Roman" w:cs="Times New Roman"/>
          <w:sz w:val="24"/>
          <w:szCs w:val="24"/>
          <w:lang w:val="en-CA" w:eastAsia="en-US"/>
        </w:rPr>
        <w:t xml:space="preserve"> = 0.50, and 1,000 </w:t>
      </w:r>
      <w:proofErr w:type="spellStart"/>
      <w:r w:rsidR="00DC15B1">
        <w:rPr>
          <w:rFonts w:ascii="Times New Roman" w:eastAsiaTheme="minorHAnsi" w:hAnsi="Times New Roman" w:cs="Times New Roman"/>
          <w:sz w:val="24"/>
          <w:szCs w:val="24"/>
          <w:lang w:val="en-CA" w:eastAsia="en-US"/>
        </w:rPr>
        <w:t>ms</w:t>
      </w:r>
      <w:proofErr w:type="spellEnd"/>
      <w:r w:rsidR="00DC15B1">
        <w:rPr>
          <w:rFonts w:ascii="Times New Roman" w:eastAsiaTheme="minorHAnsi" w:hAnsi="Times New Roman" w:cs="Times New Roman"/>
          <w:sz w:val="24"/>
          <w:szCs w:val="24"/>
          <w:lang w:val="en-CA" w:eastAsia="en-US"/>
        </w:rPr>
        <w:t xml:space="preserve"> SOA, </w:t>
      </w:r>
      <w:r w:rsidR="00236916" w:rsidRPr="00236916">
        <w:rPr>
          <w:rFonts w:ascii="Times New Roman" w:hAnsi="Times New Roman" w:cs="Times New Roman"/>
          <w:i/>
          <w:iCs/>
          <w:noProof/>
          <w:sz w:val="24"/>
          <w:szCs w:val="24"/>
          <w:lang w:val="en-CA" w:eastAsia="en-CA"/>
        </w:rPr>
        <w:t>t</w:t>
      </w:r>
      <w:r w:rsidR="00DC15B1" w:rsidRPr="00005692">
        <w:rPr>
          <w:rFonts w:ascii="Times New Roman" w:eastAsiaTheme="minorHAnsi" w:hAnsi="Times New Roman" w:cs="Times New Roman"/>
          <w:sz w:val="24"/>
          <w:szCs w:val="24"/>
          <w:lang w:val="en-CA" w:eastAsia="en-US"/>
        </w:rPr>
        <w:t>(</w:t>
      </w:r>
      <w:r w:rsidR="00DC15B1">
        <w:rPr>
          <w:rFonts w:ascii="Times New Roman" w:eastAsiaTheme="minorHAnsi" w:hAnsi="Times New Roman" w:cs="Times New Roman"/>
          <w:sz w:val="24"/>
          <w:szCs w:val="24"/>
          <w:lang w:val="en-CA" w:eastAsia="en-US"/>
        </w:rPr>
        <w:t>101</w:t>
      </w:r>
      <w:r w:rsidR="00DC15B1" w:rsidRPr="00005692">
        <w:rPr>
          <w:rFonts w:ascii="Times New Roman" w:eastAsiaTheme="minorHAnsi" w:hAnsi="Times New Roman" w:cs="Times New Roman"/>
          <w:sz w:val="24"/>
          <w:szCs w:val="24"/>
          <w:lang w:val="en-CA" w:eastAsia="en-US"/>
        </w:rPr>
        <w:t xml:space="preserve">) = </w:t>
      </w:r>
      <w:r w:rsidR="00DC15B1">
        <w:rPr>
          <w:rFonts w:ascii="Times New Roman" w:eastAsiaTheme="minorHAnsi" w:hAnsi="Times New Roman" w:cs="Times New Roman"/>
          <w:sz w:val="24"/>
          <w:szCs w:val="24"/>
          <w:lang w:val="en-CA" w:eastAsia="en-US"/>
        </w:rPr>
        <w:t>4.23</w:t>
      </w:r>
      <w:r w:rsidR="00DC15B1"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DC15B1" w:rsidRPr="00005692">
        <w:rPr>
          <w:rFonts w:ascii="Times New Roman" w:eastAsiaTheme="minorHAnsi" w:hAnsi="Times New Roman" w:cs="Times New Roman"/>
          <w:sz w:val="24"/>
          <w:szCs w:val="24"/>
          <w:lang w:val="en-CA" w:eastAsia="en-US"/>
        </w:rPr>
        <w:t xml:space="preserve"> </w:t>
      </w:r>
      <w:r w:rsidR="00DC15B1">
        <w:rPr>
          <w:rFonts w:ascii="Times New Roman" w:eastAsiaTheme="minorHAnsi" w:hAnsi="Times New Roman" w:cs="Times New Roman"/>
          <w:sz w:val="24"/>
          <w:szCs w:val="24"/>
          <w:lang w:val="en-CA" w:eastAsia="en-US"/>
        </w:rPr>
        <w:t xml:space="preserve">&lt; .01, </w:t>
      </w:r>
      <w:r w:rsidR="00EC48B5" w:rsidRPr="00937D89">
        <w:rPr>
          <w:rFonts w:ascii="Times New Roman" w:eastAsiaTheme="minorHAnsi" w:hAnsi="Times New Roman" w:cs="Times New Roman"/>
          <w:i/>
          <w:iCs/>
          <w:sz w:val="24"/>
          <w:szCs w:val="24"/>
          <w:lang w:val="en-CA" w:eastAsia="en-US"/>
        </w:rPr>
        <w:t>d</w:t>
      </w:r>
      <w:r w:rsidR="00DC15B1">
        <w:rPr>
          <w:rFonts w:ascii="Times New Roman" w:eastAsiaTheme="minorHAnsi" w:hAnsi="Times New Roman" w:cs="Times New Roman"/>
          <w:sz w:val="24"/>
          <w:szCs w:val="24"/>
          <w:lang w:val="en-CA" w:eastAsia="en-US"/>
        </w:rPr>
        <w:t xml:space="preserve"> = 0.42. This </w:t>
      </w:r>
      <w:r>
        <w:rPr>
          <w:rFonts w:ascii="Times New Roman" w:eastAsiaTheme="minorHAnsi" w:hAnsi="Times New Roman" w:cs="Times New Roman"/>
          <w:sz w:val="24"/>
          <w:szCs w:val="24"/>
          <w:lang w:val="en-CA" w:eastAsia="en-US"/>
        </w:rPr>
        <w:t>suggests</w:t>
      </w:r>
      <w:r w:rsidR="00DC15B1">
        <w:rPr>
          <w:rFonts w:ascii="Times New Roman" w:eastAsiaTheme="minorHAnsi" w:hAnsi="Times New Roman" w:cs="Times New Roman"/>
          <w:sz w:val="24"/>
          <w:szCs w:val="24"/>
          <w:lang w:val="en-CA" w:eastAsia="en-US"/>
        </w:rPr>
        <w:t xml:space="preserve"> </w:t>
      </w:r>
      <w:r w:rsidR="00DC25B1">
        <w:rPr>
          <w:rFonts w:ascii="Times New Roman" w:eastAsiaTheme="minorHAnsi" w:hAnsi="Times New Roman" w:cs="Times New Roman"/>
          <w:sz w:val="24"/>
          <w:szCs w:val="24"/>
          <w:lang w:val="en-CA" w:eastAsia="en-US"/>
        </w:rPr>
        <w:t xml:space="preserve">the </w:t>
      </w:r>
      <w:r>
        <w:rPr>
          <w:rFonts w:ascii="Times New Roman" w:eastAsiaTheme="minorHAnsi" w:hAnsi="Times New Roman" w:cs="Times New Roman"/>
          <w:sz w:val="24"/>
          <w:szCs w:val="24"/>
          <w:lang w:val="en-CA" w:eastAsia="en-US"/>
        </w:rPr>
        <w:t>typical cueing effect pattern</w:t>
      </w:r>
      <w:r>
        <w:rPr>
          <w:rFonts w:ascii="Times New Roman" w:hAnsi="Times New Roman" w:cs="Times New Roman"/>
          <w:noProof/>
          <w:sz w:val="24"/>
          <w:szCs w:val="24"/>
          <w:lang w:val="en-CA" w:eastAsia="en-CA"/>
        </w:rPr>
        <w:t>, in which foreground gaze elicited cueing effects throughout the automatic cueing interval, and was also</w:t>
      </w:r>
      <w:r>
        <w:rPr>
          <w:rFonts w:ascii="Times New Roman" w:eastAsiaTheme="minorHAnsi" w:hAnsi="Times New Roman" w:cs="Times New Roman"/>
          <w:sz w:val="24"/>
          <w:szCs w:val="24"/>
          <w:lang w:val="en-CA" w:eastAsia="en-US"/>
        </w:rPr>
        <w:t xml:space="preserve"> </w:t>
      </w:r>
      <w:r w:rsidR="00DC25B1">
        <w:rPr>
          <w:rFonts w:ascii="Times New Roman" w:eastAsiaTheme="minorHAnsi" w:hAnsi="Times New Roman" w:cs="Times New Roman"/>
          <w:sz w:val="24"/>
          <w:szCs w:val="24"/>
          <w:lang w:val="en-CA" w:eastAsia="en-US"/>
        </w:rPr>
        <w:t xml:space="preserve">found under matching condition </w:t>
      </w:r>
      <w:r>
        <w:rPr>
          <w:rFonts w:ascii="Times New Roman" w:eastAsiaTheme="minorHAnsi" w:hAnsi="Times New Roman" w:cs="Times New Roman"/>
          <w:sz w:val="24"/>
          <w:szCs w:val="24"/>
          <w:lang w:val="en-CA" w:eastAsia="en-US"/>
        </w:rPr>
        <w:t xml:space="preserve">with </w:t>
      </w:r>
      <w:del w:id="207" w:author="Adam Cohen" w:date="2019-06-21T23:36:00Z">
        <w:r w:rsidDel="00EC190A">
          <w:rPr>
            <w:rFonts w:ascii="Times New Roman" w:eastAsiaTheme="minorHAnsi" w:hAnsi="Times New Roman" w:cs="Times New Roman"/>
            <w:sz w:val="24"/>
            <w:szCs w:val="24"/>
            <w:lang w:val="en-CA" w:eastAsia="en-US"/>
          </w:rPr>
          <w:delText xml:space="preserve">the </w:delText>
        </w:r>
      </w:del>
      <w:r>
        <w:rPr>
          <w:rFonts w:ascii="Times New Roman" w:eastAsiaTheme="minorHAnsi" w:hAnsi="Times New Roman" w:cs="Times New Roman"/>
          <w:sz w:val="24"/>
          <w:szCs w:val="24"/>
          <w:lang w:val="en-CA" w:eastAsia="en-US"/>
        </w:rPr>
        <w:t xml:space="preserve">East Asians </w:t>
      </w:r>
      <w:r w:rsidR="00DC25B1">
        <w:rPr>
          <w:rFonts w:ascii="Times New Roman" w:eastAsiaTheme="minorHAnsi" w:hAnsi="Times New Roman" w:cs="Times New Roman"/>
          <w:sz w:val="24"/>
          <w:szCs w:val="24"/>
          <w:lang w:val="en-CA" w:eastAsia="en-US"/>
        </w:rPr>
        <w:t xml:space="preserve">in </w:t>
      </w:r>
      <w:ins w:id="208" w:author="Adam Cohen" w:date="2019-06-21T23:36:00Z">
        <w:r w:rsidR="00EC190A">
          <w:rPr>
            <w:rFonts w:ascii="Times New Roman" w:eastAsiaTheme="minorHAnsi" w:hAnsi="Times New Roman" w:cs="Times New Roman"/>
            <w:sz w:val="24"/>
            <w:szCs w:val="24"/>
            <w:lang w:val="en-CA" w:eastAsia="en-US"/>
          </w:rPr>
          <w:t>prior research (</w:t>
        </w:r>
      </w:ins>
      <w:r w:rsidR="00DC25B1">
        <w:rPr>
          <w:rFonts w:ascii="Times New Roman" w:eastAsiaTheme="minorHAnsi" w:hAnsi="Times New Roman" w:cs="Times New Roman"/>
          <w:sz w:val="24"/>
          <w:szCs w:val="24"/>
          <w:lang w:val="en-CA" w:eastAsia="en-US"/>
        </w:rPr>
        <w:t>Cohen</w:t>
      </w:r>
      <w:ins w:id="209" w:author="Adam Cohen" w:date="2019-06-21T23:36:00Z">
        <w:r w:rsidR="00EC190A">
          <w:rPr>
            <w:rFonts w:ascii="Times New Roman" w:eastAsiaTheme="minorHAnsi" w:hAnsi="Times New Roman" w:cs="Times New Roman"/>
            <w:sz w:val="24"/>
            <w:szCs w:val="24"/>
            <w:lang w:val="en-CA" w:eastAsia="en-US"/>
          </w:rPr>
          <w:t xml:space="preserve"> </w:t>
        </w:r>
      </w:ins>
      <w:del w:id="210" w:author="Adam Cohen" w:date="2019-06-21T23:36:00Z">
        <w:r w:rsidR="00DC25B1" w:rsidDel="00EC190A">
          <w:rPr>
            <w:rFonts w:ascii="Times New Roman" w:eastAsiaTheme="minorHAnsi" w:hAnsi="Times New Roman" w:cs="Times New Roman"/>
            <w:sz w:val="24"/>
            <w:szCs w:val="24"/>
            <w:lang w:val="en-CA" w:eastAsia="en-US"/>
          </w:rPr>
          <w:delText xml:space="preserve">, Sasaki, </w:delText>
        </w:r>
      </w:del>
      <w:r w:rsidR="00DC25B1">
        <w:rPr>
          <w:rFonts w:ascii="Times New Roman" w:eastAsiaTheme="minorHAnsi" w:hAnsi="Times New Roman" w:cs="Times New Roman"/>
          <w:sz w:val="24"/>
          <w:szCs w:val="24"/>
          <w:lang w:val="en-CA" w:eastAsia="en-US"/>
        </w:rPr>
        <w:t>et al.</w:t>
      </w:r>
      <w:ins w:id="211" w:author="Adam Cohen" w:date="2019-06-21T23:36:00Z">
        <w:r w:rsidR="00EC190A">
          <w:rPr>
            <w:rFonts w:ascii="Times New Roman" w:eastAsiaTheme="minorHAnsi" w:hAnsi="Times New Roman" w:cs="Times New Roman"/>
            <w:sz w:val="24"/>
            <w:szCs w:val="24"/>
            <w:lang w:val="en-CA" w:eastAsia="en-US"/>
          </w:rPr>
          <w:t>,</w:t>
        </w:r>
      </w:ins>
      <w:r w:rsidR="00DC25B1">
        <w:rPr>
          <w:rFonts w:ascii="Times New Roman" w:eastAsiaTheme="minorHAnsi" w:hAnsi="Times New Roman" w:cs="Times New Roman"/>
          <w:sz w:val="24"/>
          <w:szCs w:val="24"/>
          <w:lang w:val="en-CA" w:eastAsia="en-US"/>
        </w:rPr>
        <w:t xml:space="preserve"> </w:t>
      </w:r>
      <w:del w:id="212" w:author="Adam Cohen" w:date="2019-06-21T23:36:00Z">
        <w:r w:rsidR="00DC25B1" w:rsidDel="00EC190A">
          <w:rPr>
            <w:rFonts w:ascii="Times New Roman" w:eastAsiaTheme="minorHAnsi" w:hAnsi="Times New Roman" w:cs="Times New Roman"/>
            <w:sz w:val="24"/>
            <w:szCs w:val="24"/>
            <w:lang w:val="en-CA" w:eastAsia="en-US"/>
          </w:rPr>
          <w:delText>(</w:delText>
        </w:r>
      </w:del>
      <w:r w:rsidR="00DC25B1">
        <w:rPr>
          <w:rFonts w:ascii="Times New Roman" w:eastAsiaTheme="minorHAnsi" w:hAnsi="Times New Roman" w:cs="Times New Roman"/>
          <w:sz w:val="24"/>
          <w:szCs w:val="24"/>
          <w:lang w:val="en-CA" w:eastAsia="en-US"/>
        </w:rPr>
        <w:t>2017)</w:t>
      </w:r>
      <w:r w:rsidR="00DC15B1">
        <w:rPr>
          <w:rFonts w:ascii="Times New Roman" w:eastAsiaTheme="minorHAnsi" w:hAnsi="Times New Roman" w:cs="Times New Roman"/>
          <w:sz w:val="24"/>
          <w:szCs w:val="24"/>
          <w:lang w:val="en-CA" w:eastAsia="en-US"/>
        </w:rPr>
        <w:t xml:space="preserve">. The persistent cueing effect at 1,000 </w:t>
      </w:r>
      <w:proofErr w:type="spellStart"/>
      <w:r w:rsidR="00DC15B1">
        <w:rPr>
          <w:rFonts w:ascii="Times New Roman" w:eastAsiaTheme="minorHAnsi" w:hAnsi="Times New Roman" w:cs="Times New Roman"/>
          <w:sz w:val="24"/>
          <w:szCs w:val="24"/>
          <w:lang w:val="en-CA" w:eastAsia="en-US"/>
        </w:rPr>
        <w:t>ms</w:t>
      </w:r>
      <w:proofErr w:type="spellEnd"/>
      <w:r w:rsidR="00DC15B1">
        <w:rPr>
          <w:rFonts w:ascii="Times New Roman" w:eastAsiaTheme="minorHAnsi" w:hAnsi="Times New Roman" w:cs="Times New Roman"/>
          <w:sz w:val="24"/>
          <w:szCs w:val="24"/>
          <w:lang w:val="en-CA" w:eastAsia="en-US"/>
        </w:rPr>
        <w:t xml:space="preserve"> SOA was unexpected, but again, </w:t>
      </w:r>
      <w:r>
        <w:rPr>
          <w:rFonts w:ascii="Times New Roman" w:hAnsi="Times New Roman" w:cs="Times New Roman"/>
          <w:noProof/>
          <w:sz w:val="24"/>
          <w:szCs w:val="24"/>
          <w:lang w:val="en-CA" w:eastAsia="en-CA"/>
        </w:rPr>
        <w:t>cueing effects outside the automatic cueing interval are uninterpretable in the context of the current study’s research question.</w:t>
      </w:r>
      <w:ins w:id="213" w:author="Adam Cohen" w:date="2019-06-21T23:37:00Z">
        <w:r w:rsidR="00EC190A">
          <w:rPr>
            <w:rStyle w:val="FootnoteReference"/>
            <w:rFonts w:ascii="Times New Roman" w:hAnsi="Times New Roman" w:cs="Times New Roman"/>
            <w:noProof/>
            <w:sz w:val="24"/>
            <w:szCs w:val="24"/>
            <w:lang w:val="en-CA" w:eastAsia="en-CA"/>
          </w:rPr>
          <w:footnoteReference w:id="1"/>
        </w:r>
      </w:ins>
      <w:r>
        <w:rPr>
          <w:rFonts w:ascii="Times New Roman" w:hAnsi="Times New Roman" w:cs="Times New Roman"/>
          <w:noProof/>
          <w:sz w:val="24"/>
          <w:szCs w:val="24"/>
          <w:lang w:val="en-CA" w:eastAsia="en-CA"/>
        </w:rPr>
        <w:t xml:space="preserve"> </w:t>
      </w:r>
    </w:p>
    <w:p w14:paraId="648CB36B" w14:textId="0595E844" w:rsidR="000B08EE" w:rsidRDefault="00DC15B1" w:rsidP="000B08EE">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Under mismatching</w:t>
      </w:r>
      <w:r w:rsidR="006A64EE">
        <w:rPr>
          <w:rFonts w:ascii="Times New Roman" w:eastAsiaTheme="minorHAnsi" w:hAnsi="Times New Roman" w:cs="Times New Roman"/>
          <w:sz w:val="24"/>
          <w:szCs w:val="24"/>
          <w:lang w:val="en-CA" w:eastAsia="en-US"/>
        </w:rPr>
        <w:t xml:space="preserve"> condition, a 2 x 3 (prime x SOA) mixed ANOVA revealed a significant prime x SOA interaction, </w:t>
      </w:r>
      <w:r w:rsidR="006A64EE" w:rsidRPr="00CE6E08">
        <w:rPr>
          <w:rFonts w:ascii="Times New Roman" w:hAnsi="Times New Roman" w:cs="Times New Roman"/>
          <w:i/>
          <w:noProof/>
          <w:sz w:val="24"/>
          <w:szCs w:val="24"/>
          <w:lang w:val="en-CA" w:eastAsia="en-CA"/>
        </w:rPr>
        <w:t>F</w:t>
      </w:r>
      <w:r w:rsidR="006A64EE">
        <w:rPr>
          <w:rFonts w:ascii="Times New Roman" w:hAnsi="Times New Roman" w:cs="Times New Roman"/>
          <w:noProof/>
          <w:sz w:val="24"/>
          <w:szCs w:val="24"/>
          <w:lang w:val="en-CA" w:eastAsia="en-CA"/>
        </w:rPr>
        <w:t>(</w:t>
      </w:r>
      <w:r w:rsidR="007A05E6">
        <w:rPr>
          <w:rFonts w:ascii="Times New Roman" w:hAnsi="Times New Roman" w:cs="Times New Roman"/>
          <w:noProof/>
          <w:sz w:val="24"/>
          <w:szCs w:val="24"/>
          <w:lang w:val="en-CA" w:eastAsia="en-CA"/>
        </w:rPr>
        <w:t>2</w:t>
      </w:r>
      <w:r w:rsidR="006A64EE">
        <w:rPr>
          <w:rFonts w:ascii="Times New Roman" w:hAnsi="Times New Roman" w:cs="Times New Roman"/>
          <w:noProof/>
          <w:sz w:val="24"/>
          <w:szCs w:val="24"/>
          <w:lang w:val="en-CA" w:eastAsia="en-CA"/>
        </w:rPr>
        <w:t xml:space="preserve">, </w:t>
      </w:r>
      <w:r w:rsidR="007A05E6">
        <w:rPr>
          <w:rFonts w:ascii="Times New Roman" w:hAnsi="Times New Roman" w:cs="Times New Roman"/>
          <w:noProof/>
          <w:sz w:val="24"/>
          <w:szCs w:val="24"/>
          <w:lang w:val="en-CA" w:eastAsia="en-CA"/>
        </w:rPr>
        <w:t>2</w:t>
      </w:r>
      <w:r w:rsidR="006A64EE">
        <w:rPr>
          <w:rFonts w:ascii="Times New Roman" w:hAnsi="Times New Roman" w:cs="Times New Roman"/>
          <w:noProof/>
          <w:sz w:val="24"/>
          <w:szCs w:val="24"/>
          <w:lang w:val="en-CA" w:eastAsia="en-CA"/>
        </w:rPr>
        <w:t>00) = 3.</w:t>
      </w:r>
      <w:r w:rsidR="007A05E6">
        <w:rPr>
          <w:rFonts w:ascii="Times New Roman" w:hAnsi="Times New Roman" w:cs="Times New Roman"/>
          <w:noProof/>
          <w:sz w:val="24"/>
          <w:szCs w:val="24"/>
          <w:lang w:val="en-CA" w:eastAsia="en-CA"/>
        </w:rPr>
        <w:t>09</w:t>
      </w:r>
      <w:r w:rsidR="006A64EE">
        <w:rPr>
          <w:rFonts w:ascii="Times New Roman" w:hAnsi="Times New Roman" w:cs="Times New Roman"/>
          <w:noProof/>
          <w:sz w:val="24"/>
          <w:szCs w:val="24"/>
          <w:lang w:val="en-CA" w:eastAsia="en-CA"/>
        </w:rPr>
        <w:t xml:space="preserve">, </w:t>
      </w:r>
      <w:r w:rsidR="006A64EE" w:rsidRPr="00CE6E08">
        <w:rPr>
          <w:rFonts w:ascii="Times New Roman" w:hAnsi="Times New Roman" w:cs="Times New Roman"/>
          <w:i/>
          <w:noProof/>
          <w:sz w:val="24"/>
          <w:szCs w:val="24"/>
          <w:lang w:val="en-CA" w:eastAsia="en-CA"/>
        </w:rPr>
        <w:t>p</w:t>
      </w:r>
      <w:r w:rsidR="006A64EE">
        <w:rPr>
          <w:rFonts w:ascii="Times New Roman" w:hAnsi="Times New Roman" w:cs="Times New Roman"/>
          <w:noProof/>
          <w:sz w:val="24"/>
          <w:szCs w:val="24"/>
          <w:lang w:val="en-CA" w:eastAsia="en-CA"/>
        </w:rPr>
        <w:t xml:space="preserve"> = .05, </w:t>
      </w:r>
      <w:r w:rsidR="00EC48B5" w:rsidRPr="00EC48B5">
        <w:rPr>
          <w:rFonts w:ascii="Symbol" w:hAnsi="Symbol"/>
          <w:sz w:val="24"/>
          <w:szCs w:val="24"/>
        </w:rPr>
        <w:t></w:t>
      </w:r>
      <w:r w:rsidR="00EC48B5" w:rsidRPr="00DA1FBB">
        <w:rPr>
          <w:rFonts w:ascii="Times New Roman" w:hAnsi="Times New Roman" w:cs="Times New Roman"/>
          <w:i/>
          <w:iCs/>
          <w:sz w:val="24"/>
          <w:szCs w:val="24"/>
          <w:vertAlign w:val="subscript"/>
        </w:rPr>
        <w:t>p</w:t>
      </w:r>
      <w:r w:rsidR="006A64EE" w:rsidRPr="001478A4">
        <w:rPr>
          <w:rFonts w:ascii="Times New Roman" w:hAnsi="Times New Roman" w:cs="Times New Roman"/>
          <w:sz w:val="24"/>
          <w:szCs w:val="24"/>
          <w:vertAlign w:val="superscript"/>
        </w:rPr>
        <w:t>2</w:t>
      </w:r>
      <w:r w:rsidR="006A64EE">
        <w:rPr>
          <w:rFonts w:ascii="Times New Roman" w:hAnsi="Times New Roman" w:cs="Times New Roman"/>
          <w:sz w:val="24"/>
          <w:szCs w:val="24"/>
          <w:vertAlign w:val="superscript"/>
        </w:rPr>
        <w:t xml:space="preserve"> </w:t>
      </w:r>
      <w:r w:rsidR="006A64EE">
        <w:rPr>
          <w:rFonts w:ascii="Times New Roman" w:hAnsi="Times New Roman" w:cs="Times New Roman"/>
          <w:noProof/>
          <w:sz w:val="24"/>
          <w:szCs w:val="24"/>
          <w:lang w:val="en-CA" w:eastAsia="en-CA"/>
        </w:rPr>
        <w:t>= .0</w:t>
      </w:r>
      <w:r w:rsidR="007A05E6">
        <w:rPr>
          <w:rFonts w:ascii="Times New Roman" w:hAnsi="Times New Roman" w:cs="Times New Roman"/>
          <w:noProof/>
          <w:sz w:val="24"/>
          <w:szCs w:val="24"/>
          <w:lang w:val="en-CA" w:eastAsia="en-CA"/>
        </w:rPr>
        <w:t xml:space="preserve">2. </w:t>
      </w:r>
      <w:r w:rsidR="005A04E1">
        <w:rPr>
          <w:rFonts w:ascii="Times New Roman" w:hAnsi="Times New Roman" w:cs="Times New Roman"/>
          <w:noProof/>
          <w:sz w:val="24"/>
          <w:szCs w:val="24"/>
          <w:lang w:val="en-CA" w:eastAsia="en-CA"/>
        </w:rPr>
        <w:t>For the independent primed group, one-sample t-tests showed that the foreground gaze produced a significant cueing effect at 200 ms SOA</w:t>
      </w:r>
      <w:r w:rsidR="000B08EE">
        <w:rPr>
          <w:rFonts w:ascii="Times New Roman" w:hAnsi="Times New Roman" w:cs="Times New Roman"/>
          <w:noProof/>
          <w:sz w:val="24"/>
          <w:szCs w:val="24"/>
          <w:lang w:val="en-CA" w:eastAsia="en-CA"/>
        </w:rPr>
        <w:t xml:space="preserve">, </w:t>
      </w:r>
      <w:proofErr w:type="gramStart"/>
      <w:r w:rsidR="000B08EE" w:rsidRPr="00236916">
        <w:rPr>
          <w:rFonts w:ascii="Times New Roman" w:hAnsi="Times New Roman" w:cs="Times New Roman"/>
          <w:i/>
          <w:iCs/>
          <w:noProof/>
          <w:sz w:val="24"/>
          <w:szCs w:val="24"/>
          <w:lang w:val="en-CA" w:eastAsia="en-CA"/>
        </w:rPr>
        <w:t>t</w:t>
      </w:r>
      <w:r w:rsidR="000B08EE" w:rsidRPr="00005692">
        <w:rPr>
          <w:rFonts w:ascii="Times New Roman" w:eastAsiaTheme="minorHAnsi" w:hAnsi="Times New Roman" w:cs="Times New Roman"/>
          <w:sz w:val="24"/>
          <w:szCs w:val="24"/>
          <w:lang w:val="en-CA" w:eastAsia="en-US"/>
        </w:rPr>
        <w:t>(</w:t>
      </w:r>
      <w:proofErr w:type="gramEnd"/>
      <w:r w:rsidR="000B08EE">
        <w:rPr>
          <w:rFonts w:ascii="Times New Roman" w:eastAsiaTheme="minorHAnsi" w:hAnsi="Times New Roman" w:cs="Times New Roman"/>
          <w:sz w:val="24"/>
          <w:szCs w:val="24"/>
          <w:lang w:val="en-CA" w:eastAsia="en-US"/>
        </w:rPr>
        <w:t>56</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2.27</w:t>
      </w:r>
      <w:r w:rsidR="000B08EE" w:rsidRPr="00005692">
        <w:rPr>
          <w:rFonts w:ascii="Times New Roman" w:eastAsiaTheme="minorHAnsi" w:hAnsi="Times New Roman" w:cs="Times New Roman"/>
          <w:sz w:val="24"/>
          <w:szCs w:val="24"/>
          <w:lang w:val="en-CA" w:eastAsia="en-US"/>
        </w:rPr>
        <w:t xml:space="preserve">, </w:t>
      </w:r>
      <w:r w:rsidR="00FD08FB" w:rsidRPr="00CE6E08">
        <w:rPr>
          <w:rFonts w:ascii="Times New Roman" w:hAnsi="Times New Roman" w:cs="Times New Roman"/>
          <w:i/>
          <w:noProof/>
          <w:sz w:val="24"/>
          <w:szCs w:val="24"/>
          <w:lang w:val="en-CA" w:eastAsia="en-CA"/>
        </w:rPr>
        <w:t>p</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.03</w:t>
      </w:r>
      <w:r w:rsidR="000B08EE" w:rsidRPr="00005692">
        <w:rPr>
          <w:rFonts w:ascii="Times New Roman" w:eastAsiaTheme="minorHAnsi" w:hAnsi="Times New Roman" w:cs="Times New Roman"/>
          <w:sz w:val="24"/>
          <w:szCs w:val="24"/>
          <w:lang w:val="en-CA" w:eastAsia="en-US"/>
        </w:rPr>
        <w:t xml:space="preserve">, </w:t>
      </w:r>
      <w:r w:rsidR="00EC48B5" w:rsidRPr="00937D89">
        <w:rPr>
          <w:rFonts w:ascii="Times New Roman" w:eastAsiaTheme="minorHAnsi" w:hAnsi="Times New Roman" w:cs="Times New Roman"/>
          <w:i/>
          <w:iCs/>
          <w:sz w:val="24"/>
          <w:szCs w:val="24"/>
          <w:lang w:val="en-CA" w:eastAsia="en-US"/>
        </w:rPr>
        <w:t>d</w:t>
      </w:r>
      <w:r w:rsidR="000B08EE" w:rsidRPr="00005692">
        <w:rPr>
          <w:rFonts w:ascii="Times New Roman" w:eastAsiaTheme="minorHAnsi" w:hAnsi="Times New Roman" w:cs="Times New Roman"/>
          <w:sz w:val="24"/>
          <w:szCs w:val="24"/>
          <w:lang w:val="en-CA" w:eastAsia="en-US"/>
        </w:rPr>
        <w:t xml:space="preserve"> = 0.</w:t>
      </w:r>
      <w:r w:rsidR="00FA79FB">
        <w:rPr>
          <w:rFonts w:ascii="Times New Roman" w:eastAsiaTheme="minorHAnsi" w:hAnsi="Times New Roman" w:cs="Times New Roman"/>
          <w:sz w:val="24"/>
          <w:szCs w:val="24"/>
          <w:lang w:val="en-CA" w:eastAsia="en-US"/>
        </w:rPr>
        <w:t xml:space="preserve">30. The cueing effect </w:t>
      </w:r>
      <w:r w:rsidR="000B08EE">
        <w:rPr>
          <w:rFonts w:ascii="Times New Roman" w:eastAsiaTheme="minorHAnsi" w:hAnsi="Times New Roman" w:cs="Times New Roman"/>
          <w:sz w:val="24"/>
          <w:szCs w:val="24"/>
          <w:lang w:val="en-CA" w:eastAsia="en-US"/>
        </w:rPr>
        <w:t xml:space="preserve">dissipated by 600 </w:t>
      </w:r>
      <w:proofErr w:type="spellStart"/>
      <w:r w:rsidR="000B08EE">
        <w:rPr>
          <w:rFonts w:ascii="Times New Roman" w:eastAsiaTheme="minorHAnsi" w:hAnsi="Times New Roman" w:cs="Times New Roman"/>
          <w:sz w:val="24"/>
          <w:szCs w:val="24"/>
          <w:lang w:val="en-CA" w:eastAsia="en-US"/>
        </w:rPr>
        <w:t>ms</w:t>
      </w:r>
      <w:proofErr w:type="spellEnd"/>
      <w:r w:rsidR="000B08EE">
        <w:rPr>
          <w:rFonts w:ascii="Times New Roman" w:eastAsiaTheme="minorHAnsi" w:hAnsi="Times New Roman" w:cs="Times New Roman"/>
          <w:sz w:val="24"/>
          <w:szCs w:val="24"/>
          <w:lang w:val="en-CA" w:eastAsia="en-US"/>
        </w:rPr>
        <w:t xml:space="preserve"> SOA,</w:t>
      </w:r>
      <w:r w:rsidR="000B08EE" w:rsidRPr="000B08EE">
        <w:rPr>
          <w:rFonts w:ascii="Times New Roman" w:hAnsi="Times New Roman" w:cs="Times New Roman"/>
          <w:noProof/>
          <w:sz w:val="24"/>
          <w:szCs w:val="24"/>
          <w:lang w:val="en-CA" w:eastAsia="en-CA"/>
        </w:rPr>
        <w:t xml:space="preserve"> </w:t>
      </w:r>
      <w:proofErr w:type="gramStart"/>
      <w:r w:rsidR="00236916" w:rsidRPr="00236916">
        <w:rPr>
          <w:rFonts w:ascii="Times New Roman" w:hAnsi="Times New Roman" w:cs="Times New Roman"/>
          <w:i/>
          <w:iCs/>
          <w:noProof/>
          <w:sz w:val="24"/>
          <w:szCs w:val="24"/>
          <w:lang w:val="en-CA" w:eastAsia="en-CA"/>
        </w:rPr>
        <w:t>t</w:t>
      </w:r>
      <w:r w:rsidR="000B08EE" w:rsidRPr="00005692">
        <w:rPr>
          <w:rFonts w:ascii="Times New Roman" w:eastAsiaTheme="minorHAnsi" w:hAnsi="Times New Roman" w:cs="Times New Roman"/>
          <w:sz w:val="24"/>
          <w:szCs w:val="24"/>
          <w:lang w:val="en-CA" w:eastAsia="en-US"/>
        </w:rPr>
        <w:t>(</w:t>
      </w:r>
      <w:proofErr w:type="gramEnd"/>
      <w:r w:rsidR="000B08EE">
        <w:rPr>
          <w:rFonts w:ascii="Times New Roman" w:eastAsiaTheme="minorHAnsi" w:hAnsi="Times New Roman" w:cs="Times New Roman"/>
          <w:sz w:val="24"/>
          <w:szCs w:val="24"/>
          <w:lang w:val="en-CA" w:eastAsia="en-US"/>
        </w:rPr>
        <w:t>56</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0.79</w:t>
      </w:r>
      <w:r w:rsidR="000B08EE" w:rsidRPr="00005692">
        <w:rPr>
          <w:rFonts w:ascii="Times New Roman" w:eastAsiaTheme="minorHAnsi" w:hAnsi="Times New Roman" w:cs="Times New Roman"/>
          <w:sz w:val="24"/>
          <w:szCs w:val="24"/>
          <w:lang w:val="en-CA" w:eastAsia="en-US"/>
        </w:rPr>
        <w:t xml:space="preserve">, </w:t>
      </w:r>
      <w:r w:rsidR="000B08EE" w:rsidRPr="00236916">
        <w:rPr>
          <w:rFonts w:ascii="Times New Roman" w:eastAsiaTheme="minorHAnsi" w:hAnsi="Times New Roman" w:cs="Times New Roman"/>
          <w:i/>
          <w:iCs/>
          <w:sz w:val="24"/>
          <w:szCs w:val="24"/>
          <w:lang w:val="en-CA" w:eastAsia="en-US"/>
        </w:rPr>
        <w:t>p</w:t>
      </w:r>
      <w:r w:rsidR="000B08EE" w:rsidRPr="00005692">
        <w:rPr>
          <w:rFonts w:ascii="Times New Roman" w:eastAsiaTheme="minorHAnsi" w:hAnsi="Times New Roman" w:cs="Times New Roman"/>
          <w:sz w:val="24"/>
          <w:szCs w:val="24"/>
          <w:lang w:val="en-CA" w:eastAsia="en-US"/>
        </w:rPr>
        <w:t xml:space="preserve"> = </w:t>
      </w:r>
      <w:r w:rsidR="000B08EE">
        <w:rPr>
          <w:rFonts w:ascii="Times New Roman" w:eastAsiaTheme="minorHAnsi" w:hAnsi="Times New Roman" w:cs="Times New Roman"/>
          <w:sz w:val="24"/>
          <w:szCs w:val="24"/>
          <w:lang w:val="en-CA" w:eastAsia="en-US"/>
        </w:rPr>
        <w:t>.43</w:t>
      </w:r>
      <w:r w:rsidR="000B08EE" w:rsidRPr="00005692">
        <w:rPr>
          <w:rFonts w:ascii="Times New Roman" w:eastAsiaTheme="minorHAnsi" w:hAnsi="Times New Roman" w:cs="Times New Roman"/>
          <w:sz w:val="24"/>
          <w:szCs w:val="24"/>
          <w:lang w:val="en-CA" w:eastAsia="en-US"/>
        </w:rPr>
        <w:t xml:space="preserve">, </w:t>
      </w:r>
      <w:r w:rsidR="000B08EE" w:rsidRPr="00236916">
        <w:rPr>
          <w:rFonts w:ascii="Times New Roman" w:eastAsiaTheme="minorHAnsi" w:hAnsi="Times New Roman" w:cs="Times New Roman"/>
          <w:i/>
          <w:iCs/>
          <w:sz w:val="24"/>
          <w:szCs w:val="24"/>
          <w:lang w:val="en-CA" w:eastAsia="en-US"/>
        </w:rPr>
        <w:t>d</w:t>
      </w:r>
      <w:r w:rsidR="000B08EE" w:rsidRPr="00005692">
        <w:rPr>
          <w:rFonts w:ascii="Times New Roman" w:eastAsiaTheme="minorHAnsi" w:hAnsi="Times New Roman" w:cs="Times New Roman"/>
          <w:sz w:val="24"/>
          <w:szCs w:val="24"/>
          <w:lang w:val="en-CA" w:eastAsia="en-US"/>
        </w:rPr>
        <w:t xml:space="preserve"> = 0.</w:t>
      </w:r>
      <w:r w:rsidR="00FA79FB">
        <w:rPr>
          <w:rFonts w:ascii="Times New Roman" w:eastAsiaTheme="minorHAnsi" w:hAnsi="Times New Roman" w:cs="Times New Roman"/>
          <w:sz w:val="24"/>
          <w:szCs w:val="24"/>
          <w:lang w:val="en-CA" w:eastAsia="en-US"/>
        </w:rPr>
        <w:t xml:space="preserve">11, and </w:t>
      </w:r>
      <w:r w:rsidR="000B08EE">
        <w:rPr>
          <w:rFonts w:ascii="Times New Roman" w:eastAsiaTheme="minorHAnsi" w:hAnsi="Times New Roman" w:cs="Times New Roman"/>
          <w:sz w:val="24"/>
          <w:szCs w:val="24"/>
          <w:lang w:val="en-CA" w:eastAsia="en-US"/>
        </w:rPr>
        <w:t xml:space="preserve">at 1,000 </w:t>
      </w:r>
      <w:proofErr w:type="spellStart"/>
      <w:r w:rsidR="000B08EE">
        <w:rPr>
          <w:rFonts w:ascii="Times New Roman" w:eastAsiaTheme="minorHAnsi" w:hAnsi="Times New Roman" w:cs="Times New Roman"/>
          <w:sz w:val="24"/>
          <w:szCs w:val="24"/>
          <w:lang w:val="en-CA" w:eastAsia="en-US"/>
        </w:rPr>
        <w:t>ms</w:t>
      </w:r>
      <w:proofErr w:type="spellEnd"/>
      <w:r w:rsidR="000B08EE">
        <w:rPr>
          <w:rFonts w:ascii="Times New Roman" w:eastAsiaTheme="minorHAnsi" w:hAnsi="Times New Roman" w:cs="Times New Roman"/>
          <w:sz w:val="24"/>
          <w:szCs w:val="24"/>
          <w:lang w:val="en-CA" w:eastAsia="en-US"/>
        </w:rPr>
        <w:t xml:space="preserve"> SOA</w:t>
      </w:r>
      <w:r w:rsidR="00FA79FB">
        <w:rPr>
          <w:rFonts w:ascii="Times New Roman" w:eastAsiaTheme="minorHAnsi" w:hAnsi="Times New Roman" w:cs="Times New Roman"/>
          <w:sz w:val="24"/>
          <w:szCs w:val="24"/>
          <w:lang w:val="en-CA" w:eastAsia="en-US"/>
        </w:rPr>
        <w:t xml:space="preserve">, </w:t>
      </w:r>
      <w:r w:rsidR="00FA79FB" w:rsidRPr="00FA79FB">
        <w:rPr>
          <w:rFonts w:ascii="Times New Roman" w:hAnsi="Times New Roman" w:cs="Times New Roman"/>
          <w:i/>
          <w:noProof/>
          <w:sz w:val="24"/>
          <w:szCs w:val="24"/>
          <w:lang w:val="en-CA" w:eastAsia="en-CA"/>
        </w:rPr>
        <w:t>t</w:t>
      </w:r>
      <w:r w:rsidR="00FA79FB">
        <w:rPr>
          <w:rFonts w:ascii="Times New Roman" w:hAnsi="Times New Roman" w:cs="Times New Roman"/>
          <w:noProof/>
          <w:sz w:val="24"/>
          <w:szCs w:val="24"/>
          <w:lang w:val="en-CA" w:eastAsia="en-CA"/>
        </w:rPr>
        <w:t xml:space="preserve">(56) = 1.24, </w:t>
      </w:r>
      <w:r w:rsidR="00FA79FB" w:rsidRPr="00FA79FB">
        <w:rPr>
          <w:rFonts w:ascii="Times New Roman" w:hAnsi="Times New Roman" w:cs="Times New Roman"/>
          <w:i/>
          <w:noProof/>
          <w:sz w:val="24"/>
          <w:szCs w:val="24"/>
          <w:lang w:val="en-CA" w:eastAsia="en-CA"/>
        </w:rPr>
        <w:t>p</w:t>
      </w:r>
      <w:r w:rsidR="00FA79FB">
        <w:rPr>
          <w:rFonts w:ascii="Times New Roman" w:hAnsi="Times New Roman" w:cs="Times New Roman"/>
          <w:noProof/>
          <w:sz w:val="24"/>
          <w:szCs w:val="24"/>
          <w:lang w:val="en-CA" w:eastAsia="en-CA"/>
        </w:rPr>
        <w:t xml:space="preserve"> = .22, </w:t>
      </w:r>
      <w:r w:rsidR="00FA79FB" w:rsidRPr="00FA79FB">
        <w:rPr>
          <w:rFonts w:ascii="Times New Roman" w:hAnsi="Times New Roman" w:cs="Times New Roman"/>
          <w:i/>
          <w:noProof/>
          <w:sz w:val="24"/>
          <w:szCs w:val="24"/>
          <w:lang w:val="en-CA" w:eastAsia="en-CA"/>
        </w:rPr>
        <w:t>d</w:t>
      </w:r>
      <w:r w:rsidR="00FA79FB">
        <w:rPr>
          <w:rFonts w:ascii="Times New Roman" w:hAnsi="Times New Roman" w:cs="Times New Roman"/>
          <w:noProof/>
          <w:sz w:val="24"/>
          <w:szCs w:val="24"/>
          <w:lang w:val="en-CA" w:eastAsia="en-CA"/>
        </w:rPr>
        <w:t xml:space="preserve"> = 0.16</w:t>
      </w:r>
      <w:r w:rsidR="000B08EE">
        <w:rPr>
          <w:rFonts w:ascii="Times New Roman" w:eastAsiaTheme="minorHAnsi" w:hAnsi="Times New Roman" w:cs="Times New Roman"/>
          <w:sz w:val="24"/>
          <w:szCs w:val="24"/>
          <w:lang w:val="en-CA" w:eastAsia="en-US"/>
        </w:rPr>
        <w:t xml:space="preserve">. </w:t>
      </w:r>
      <w:r w:rsidR="00DC25B1">
        <w:rPr>
          <w:rFonts w:ascii="Times New Roman" w:eastAsiaTheme="minorHAnsi" w:hAnsi="Times New Roman" w:cs="Times New Roman"/>
          <w:sz w:val="24"/>
          <w:szCs w:val="24"/>
          <w:lang w:val="en-CA" w:eastAsia="en-US"/>
        </w:rPr>
        <w:t>This pattern of results</w:t>
      </w:r>
      <w:r w:rsidR="00561230">
        <w:rPr>
          <w:rFonts w:ascii="Times New Roman" w:eastAsiaTheme="minorHAnsi" w:hAnsi="Times New Roman" w:cs="Times New Roman"/>
          <w:sz w:val="24"/>
          <w:szCs w:val="24"/>
          <w:lang w:val="en-CA" w:eastAsia="en-US"/>
        </w:rPr>
        <w:t xml:space="preserve"> matches what was found with East Asians</w:t>
      </w:r>
      <w:r w:rsidR="00561230">
        <w:rPr>
          <w:rFonts w:ascii="Times New Roman" w:hAnsi="Times New Roman" w:cs="Times New Roman"/>
          <w:noProof/>
          <w:sz w:val="24"/>
          <w:szCs w:val="24"/>
          <w:lang w:val="en-CA" w:eastAsia="en-CA"/>
        </w:rPr>
        <w:t xml:space="preserve"> </w:t>
      </w:r>
      <w:r w:rsidR="00DC25B1">
        <w:rPr>
          <w:rFonts w:ascii="Times New Roman" w:eastAsiaTheme="minorHAnsi" w:hAnsi="Times New Roman" w:cs="Times New Roman"/>
          <w:sz w:val="24"/>
          <w:szCs w:val="24"/>
          <w:lang w:val="en-CA" w:eastAsia="en-US"/>
        </w:rPr>
        <w:t xml:space="preserve">under </w:t>
      </w:r>
      <w:r w:rsidR="00561230">
        <w:rPr>
          <w:rFonts w:ascii="Times New Roman" w:eastAsiaTheme="minorHAnsi" w:hAnsi="Times New Roman" w:cs="Times New Roman"/>
          <w:sz w:val="24"/>
          <w:szCs w:val="24"/>
          <w:lang w:val="en-CA" w:eastAsia="en-US"/>
        </w:rPr>
        <w:t>mis</w:t>
      </w:r>
      <w:r w:rsidR="00DC25B1">
        <w:rPr>
          <w:rFonts w:ascii="Times New Roman" w:eastAsiaTheme="minorHAnsi" w:hAnsi="Times New Roman" w:cs="Times New Roman"/>
          <w:sz w:val="24"/>
          <w:szCs w:val="24"/>
          <w:lang w:val="en-CA" w:eastAsia="en-US"/>
        </w:rPr>
        <w:t>matching condition</w:t>
      </w:r>
      <w:r w:rsidR="00561230">
        <w:rPr>
          <w:rFonts w:ascii="Times New Roman" w:eastAsiaTheme="minorHAnsi" w:hAnsi="Times New Roman" w:cs="Times New Roman"/>
          <w:sz w:val="24"/>
          <w:szCs w:val="24"/>
          <w:lang w:val="en-CA" w:eastAsia="en-US"/>
        </w:rPr>
        <w:t xml:space="preserve"> </w:t>
      </w:r>
      <w:del w:id="236" w:author="Adam Cohen" w:date="2019-06-21T23:58:00Z">
        <w:r w:rsidR="00561230" w:rsidDel="00AF0A3C">
          <w:rPr>
            <w:rFonts w:ascii="Times New Roman" w:eastAsiaTheme="minorHAnsi" w:hAnsi="Times New Roman" w:cs="Times New Roman"/>
            <w:sz w:val="24"/>
            <w:szCs w:val="24"/>
            <w:lang w:val="en-CA" w:eastAsia="en-US"/>
          </w:rPr>
          <w:delText xml:space="preserve">in </w:delText>
        </w:r>
      </w:del>
      <w:ins w:id="237" w:author="Adam Cohen" w:date="2019-06-21T23:58:00Z">
        <w:r w:rsidR="00AF0A3C">
          <w:rPr>
            <w:rFonts w:ascii="Times New Roman" w:eastAsiaTheme="minorHAnsi" w:hAnsi="Times New Roman" w:cs="Times New Roman"/>
            <w:sz w:val="24"/>
            <w:szCs w:val="24"/>
            <w:lang w:val="en-CA" w:eastAsia="en-US"/>
          </w:rPr>
          <w:t>previously (</w:t>
        </w:r>
      </w:ins>
      <w:r w:rsidR="00561230">
        <w:rPr>
          <w:rFonts w:ascii="Times New Roman" w:hAnsi="Times New Roman" w:cs="Times New Roman"/>
          <w:noProof/>
          <w:sz w:val="24"/>
          <w:szCs w:val="24"/>
          <w:lang w:val="en-CA" w:eastAsia="en-CA"/>
        </w:rPr>
        <w:t>Cohen</w:t>
      </w:r>
      <w:del w:id="238" w:author="Adam Cohen" w:date="2019-06-21T23:58:00Z">
        <w:r w:rsidR="00561230" w:rsidDel="00AF0A3C">
          <w:rPr>
            <w:rFonts w:ascii="Times New Roman" w:hAnsi="Times New Roman" w:cs="Times New Roman"/>
            <w:noProof/>
            <w:sz w:val="24"/>
            <w:szCs w:val="24"/>
            <w:lang w:val="en-CA" w:eastAsia="en-CA"/>
          </w:rPr>
          <w:delText>, Sasaki,</w:delText>
        </w:r>
      </w:del>
      <w:r w:rsidR="00561230">
        <w:rPr>
          <w:rFonts w:ascii="Times New Roman" w:hAnsi="Times New Roman" w:cs="Times New Roman"/>
          <w:noProof/>
          <w:sz w:val="24"/>
          <w:szCs w:val="24"/>
          <w:lang w:val="en-CA" w:eastAsia="en-CA"/>
        </w:rPr>
        <w:t xml:space="preserve"> et al.</w:t>
      </w:r>
      <w:ins w:id="239" w:author="Adam Cohen" w:date="2019-06-21T23:58:00Z">
        <w:r w:rsidR="00AF0A3C">
          <w:rPr>
            <w:rFonts w:ascii="Times New Roman" w:hAnsi="Times New Roman" w:cs="Times New Roman"/>
            <w:noProof/>
            <w:sz w:val="24"/>
            <w:szCs w:val="24"/>
            <w:lang w:val="en-CA" w:eastAsia="en-CA"/>
          </w:rPr>
          <w:t>,</w:t>
        </w:r>
      </w:ins>
      <w:del w:id="240" w:author="Adam Cohen" w:date="2019-06-21T23:58:00Z">
        <w:r w:rsidR="00561230" w:rsidDel="00AF0A3C">
          <w:rPr>
            <w:rFonts w:ascii="Times New Roman" w:hAnsi="Times New Roman" w:cs="Times New Roman"/>
            <w:noProof/>
            <w:sz w:val="24"/>
            <w:szCs w:val="24"/>
            <w:lang w:val="en-CA" w:eastAsia="en-CA"/>
          </w:rPr>
          <w:delText xml:space="preserve"> (</w:delText>
        </w:r>
      </w:del>
      <w:ins w:id="241" w:author="Adam Cohen" w:date="2019-06-21T23:58:00Z">
        <w:r w:rsidR="00AF0A3C">
          <w:rPr>
            <w:rFonts w:ascii="Times New Roman" w:hAnsi="Times New Roman" w:cs="Times New Roman"/>
            <w:noProof/>
            <w:sz w:val="24"/>
            <w:szCs w:val="24"/>
            <w:lang w:val="en-CA" w:eastAsia="en-CA"/>
          </w:rPr>
          <w:t xml:space="preserve"> </w:t>
        </w:r>
      </w:ins>
      <w:r w:rsidR="00561230">
        <w:rPr>
          <w:rFonts w:ascii="Times New Roman" w:hAnsi="Times New Roman" w:cs="Times New Roman"/>
          <w:noProof/>
          <w:sz w:val="24"/>
          <w:szCs w:val="24"/>
          <w:lang w:val="en-CA" w:eastAsia="en-CA"/>
        </w:rPr>
        <w:t>2017)</w:t>
      </w:r>
      <w:r w:rsidR="00DC25B1">
        <w:rPr>
          <w:rFonts w:ascii="Times New Roman" w:eastAsiaTheme="minorHAnsi" w:hAnsi="Times New Roman" w:cs="Times New Roman"/>
          <w:sz w:val="24"/>
          <w:szCs w:val="24"/>
          <w:lang w:val="en-CA" w:eastAsia="en-US"/>
        </w:rPr>
        <w:t>, suggesting that the independent prime did n</w:t>
      </w:r>
      <w:r w:rsidR="00561230">
        <w:rPr>
          <w:rFonts w:ascii="Times New Roman" w:eastAsiaTheme="minorHAnsi" w:hAnsi="Times New Roman" w:cs="Times New Roman"/>
          <w:sz w:val="24"/>
          <w:szCs w:val="24"/>
          <w:lang w:val="en-CA" w:eastAsia="en-US"/>
        </w:rPr>
        <w:t xml:space="preserve">ot narrow the scope of attention, and instead allowed background gazes to interfere with the cueing effect at 600 </w:t>
      </w:r>
      <w:proofErr w:type="spellStart"/>
      <w:r w:rsidR="00561230">
        <w:rPr>
          <w:rFonts w:ascii="Times New Roman" w:eastAsiaTheme="minorHAnsi" w:hAnsi="Times New Roman" w:cs="Times New Roman"/>
          <w:sz w:val="24"/>
          <w:szCs w:val="24"/>
          <w:lang w:val="en-CA" w:eastAsia="en-US"/>
        </w:rPr>
        <w:t>ms</w:t>
      </w:r>
      <w:proofErr w:type="spellEnd"/>
      <w:r w:rsidR="00561230">
        <w:rPr>
          <w:rFonts w:ascii="Times New Roman" w:eastAsiaTheme="minorHAnsi" w:hAnsi="Times New Roman" w:cs="Times New Roman"/>
          <w:sz w:val="24"/>
          <w:szCs w:val="24"/>
          <w:lang w:val="en-CA" w:eastAsia="en-US"/>
        </w:rPr>
        <w:t xml:space="preserve"> SOA</w:t>
      </w:r>
      <w:r w:rsidR="00DC25B1">
        <w:rPr>
          <w:rFonts w:ascii="Times New Roman" w:eastAsiaTheme="minorHAnsi" w:hAnsi="Times New Roman" w:cs="Times New Roman"/>
          <w:sz w:val="24"/>
          <w:szCs w:val="24"/>
          <w:lang w:val="en-CA" w:eastAsia="en-US"/>
        </w:rPr>
        <w:t xml:space="preserve">. </w:t>
      </w:r>
    </w:p>
    <w:p w14:paraId="00929C2D" w14:textId="077D28F8" w:rsidR="00DC25B1" w:rsidRDefault="00DC25B1" w:rsidP="000B08EE">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For the interdependent primed group, one-sample t-tests </w:t>
      </w:r>
      <w:r w:rsidR="00561230">
        <w:rPr>
          <w:rFonts w:ascii="Times New Roman" w:hAnsi="Times New Roman" w:cs="Times New Roman"/>
          <w:noProof/>
          <w:sz w:val="24"/>
          <w:szCs w:val="24"/>
          <w:lang w:val="en-CA" w:eastAsia="en-CA"/>
        </w:rPr>
        <w:t>failed to produce a cueing effect above zero</w:t>
      </w:r>
      <w:r>
        <w:rPr>
          <w:rFonts w:ascii="Times New Roman" w:eastAsiaTheme="minorHAnsi" w:hAnsi="Times New Roman" w:cs="Times New Roman"/>
          <w:sz w:val="24"/>
          <w:szCs w:val="24"/>
          <w:lang w:val="en-CA" w:eastAsia="en-US"/>
        </w:rPr>
        <w:t xml:space="preserve"> across all SOAs (all </w:t>
      </w:r>
      <w:r w:rsidR="00FD08FB" w:rsidRPr="00CE6E08">
        <w:rPr>
          <w:rFonts w:ascii="Times New Roman" w:hAnsi="Times New Roman" w:cs="Times New Roman"/>
          <w:i/>
          <w:noProof/>
          <w:sz w:val="24"/>
          <w:szCs w:val="24"/>
          <w:lang w:val="en-CA" w:eastAsia="en-CA"/>
        </w:rPr>
        <w:t>p</w:t>
      </w:r>
      <w:r>
        <w:rPr>
          <w:rFonts w:ascii="Times New Roman" w:eastAsiaTheme="minorHAnsi" w:hAnsi="Times New Roman" w:cs="Times New Roman"/>
          <w:sz w:val="24"/>
          <w:szCs w:val="24"/>
          <w:lang w:val="en-CA" w:eastAsia="en-US"/>
        </w:rPr>
        <w:t xml:space="preserve">’s &gt; .14), suggesting that the interdependent prime facilitated </w:t>
      </w:r>
      <w:r>
        <w:rPr>
          <w:rFonts w:ascii="Times New Roman" w:eastAsiaTheme="minorHAnsi" w:hAnsi="Times New Roman" w:cs="Times New Roman"/>
          <w:sz w:val="24"/>
          <w:szCs w:val="24"/>
          <w:lang w:val="en-CA" w:eastAsia="en-US"/>
        </w:rPr>
        <w:lastRenderedPageBreak/>
        <w:t xml:space="preserve">the processing of background cues </w:t>
      </w:r>
      <w:r w:rsidR="00F67B2E">
        <w:rPr>
          <w:rFonts w:ascii="Times New Roman" w:eastAsiaTheme="minorHAnsi" w:hAnsi="Times New Roman" w:cs="Times New Roman"/>
          <w:sz w:val="24"/>
          <w:szCs w:val="24"/>
          <w:lang w:val="en-CA" w:eastAsia="en-US"/>
        </w:rPr>
        <w:t>which</w:t>
      </w:r>
      <w:r>
        <w:rPr>
          <w:rFonts w:ascii="Times New Roman" w:eastAsiaTheme="minorHAnsi" w:hAnsi="Times New Roman" w:cs="Times New Roman"/>
          <w:sz w:val="24"/>
          <w:szCs w:val="24"/>
          <w:lang w:val="en-CA" w:eastAsia="en-US"/>
        </w:rPr>
        <w:t xml:space="preserve"> interfered with and inhibited cueing effects throughout the entire automatic cueing interval</w:t>
      </w:r>
      <w:commentRangeStart w:id="242"/>
      <w:r>
        <w:rPr>
          <w:rFonts w:ascii="Times New Roman" w:eastAsiaTheme="minorHAnsi" w:hAnsi="Times New Roman" w:cs="Times New Roman"/>
          <w:sz w:val="24"/>
          <w:szCs w:val="24"/>
          <w:lang w:val="en-CA" w:eastAsia="en-US"/>
        </w:rPr>
        <w:t>.</w:t>
      </w:r>
      <w:commentRangeEnd w:id="242"/>
      <w:r w:rsidR="00E620C9">
        <w:rPr>
          <w:rStyle w:val="CommentReference"/>
        </w:rPr>
        <w:commentReference w:id="242"/>
      </w:r>
      <w:r>
        <w:rPr>
          <w:rFonts w:ascii="Times New Roman" w:eastAsiaTheme="minorHAnsi" w:hAnsi="Times New Roman" w:cs="Times New Roman"/>
          <w:sz w:val="24"/>
          <w:szCs w:val="24"/>
          <w:lang w:val="en-CA" w:eastAsia="en-US"/>
        </w:rPr>
        <w:t xml:space="preserve"> </w:t>
      </w:r>
    </w:p>
    <w:p w14:paraId="0D5B7555" w14:textId="36D6B178" w:rsidR="00937D89" w:rsidRDefault="00F67B2E" w:rsidP="00937D89">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Manipulation check of the independent and interdependent prime revealed that the independent prime group (</w:t>
      </w:r>
      <w:r w:rsidRPr="00236916">
        <w:rPr>
          <w:rFonts w:ascii="Times New Roman" w:eastAsiaTheme="minorHAnsi" w:hAnsi="Times New Roman" w:cs="Times New Roman"/>
          <w:i/>
          <w:iCs/>
          <w:sz w:val="24"/>
          <w:szCs w:val="24"/>
          <w:lang w:val="en-CA" w:eastAsia="en-US"/>
        </w:rPr>
        <w:t>M</w:t>
      </w:r>
      <w:r>
        <w:rPr>
          <w:rFonts w:ascii="Times New Roman" w:eastAsiaTheme="minorHAnsi" w:hAnsi="Times New Roman" w:cs="Times New Roman"/>
          <w:sz w:val="24"/>
          <w:szCs w:val="24"/>
          <w:lang w:val="en-CA" w:eastAsia="en-US"/>
        </w:rPr>
        <w:t xml:space="preserve"> = 4.86, </w:t>
      </w:r>
      <w:r w:rsidRPr="00236916">
        <w:rPr>
          <w:rFonts w:ascii="Times New Roman" w:eastAsiaTheme="minorHAnsi" w:hAnsi="Times New Roman" w:cs="Times New Roman"/>
          <w:i/>
          <w:iCs/>
          <w:sz w:val="24"/>
          <w:szCs w:val="24"/>
          <w:lang w:val="en-CA" w:eastAsia="en-US"/>
        </w:rPr>
        <w:t>SD</w:t>
      </w:r>
      <w:r>
        <w:rPr>
          <w:rFonts w:ascii="Times New Roman" w:eastAsiaTheme="minorHAnsi" w:hAnsi="Times New Roman" w:cs="Times New Roman"/>
          <w:sz w:val="24"/>
          <w:szCs w:val="24"/>
          <w:lang w:val="en-CA" w:eastAsia="en-US"/>
        </w:rPr>
        <w:t xml:space="preserve"> = 0.63) reported a significantly higher independent self-construal than the interdependent prime group (</w:t>
      </w:r>
      <w:r w:rsidRPr="00236916">
        <w:rPr>
          <w:rFonts w:ascii="Times New Roman" w:eastAsiaTheme="minorHAnsi" w:hAnsi="Times New Roman" w:cs="Times New Roman"/>
          <w:i/>
          <w:iCs/>
          <w:sz w:val="24"/>
          <w:szCs w:val="24"/>
          <w:lang w:val="en-CA" w:eastAsia="en-US"/>
        </w:rPr>
        <w:t>M</w:t>
      </w:r>
      <w:r>
        <w:rPr>
          <w:rFonts w:ascii="Times New Roman" w:eastAsiaTheme="minorHAnsi" w:hAnsi="Times New Roman" w:cs="Times New Roman"/>
          <w:sz w:val="24"/>
          <w:szCs w:val="24"/>
          <w:lang w:val="en-CA" w:eastAsia="en-US"/>
        </w:rPr>
        <w:t xml:space="preserve"> = 4.49, </w:t>
      </w:r>
      <w:r w:rsidRPr="00236916">
        <w:rPr>
          <w:rFonts w:ascii="Times New Roman" w:eastAsiaTheme="minorHAnsi" w:hAnsi="Times New Roman" w:cs="Times New Roman"/>
          <w:i/>
          <w:iCs/>
          <w:sz w:val="24"/>
          <w:szCs w:val="24"/>
          <w:lang w:val="en-CA" w:eastAsia="en-US"/>
        </w:rPr>
        <w:t>SD</w:t>
      </w:r>
      <w:r>
        <w:rPr>
          <w:rFonts w:ascii="Times New Roman" w:eastAsiaTheme="minorHAnsi" w:hAnsi="Times New Roman" w:cs="Times New Roman"/>
          <w:sz w:val="24"/>
          <w:szCs w:val="24"/>
          <w:lang w:val="en-CA" w:eastAsia="en-US"/>
        </w:rPr>
        <w:t xml:space="preserve"> = 0.76), </w:t>
      </w:r>
      <w:proofErr w:type="gramStart"/>
      <w:r w:rsidRPr="00236916">
        <w:rPr>
          <w:rFonts w:ascii="Times New Roman" w:hAnsi="Times New Roman" w:cs="Times New Roman"/>
          <w:i/>
          <w:iCs/>
          <w:noProof/>
          <w:sz w:val="24"/>
          <w:szCs w:val="24"/>
          <w:lang w:val="en-CA" w:eastAsia="en-CA"/>
        </w:rPr>
        <w:t>t</w:t>
      </w:r>
      <w:r w:rsidRPr="00005692">
        <w:rPr>
          <w:rFonts w:ascii="Times New Roman" w:eastAsiaTheme="minorHAnsi" w:hAnsi="Times New Roman" w:cs="Times New Roman"/>
          <w:sz w:val="24"/>
          <w:szCs w:val="24"/>
          <w:lang w:val="en-CA" w:eastAsia="en-US"/>
        </w:rPr>
        <w:t>(</w:t>
      </w:r>
      <w:proofErr w:type="gramEnd"/>
      <w:r>
        <w:rPr>
          <w:rFonts w:ascii="Times New Roman" w:eastAsiaTheme="minorHAnsi" w:hAnsi="Times New Roman" w:cs="Times New Roman"/>
          <w:sz w:val="24"/>
          <w:szCs w:val="24"/>
          <w:lang w:val="en-CA" w:eastAsia="en-US"/>
        </w:rPr>
        <w:t>85.42</w:t>
      </w:r>
      <w:r w:rsidRPr="00005692">
        <w:rPr>
          <w:rFonts w:ascii="Times New Roman" w:eastAsiaTheme="minorHAnsi" w:hAnsi="Times New Roman" w:cs="Times New Roman"/>
          <w:sz w:val="24"/>
          <w:szCs w:val="24"/>
          <w:lang w:val="en-CA" w:eastAsia="en-US"/>
        </w:rPr>
        <w:t xml:space="preserve">) = </w:t>
      </w:r>
      <w:r>
        <w:rPr>
          <w:rFonts w:ascii="Times New Roman" w:eastAsiaTheme="minorHAnsi" w:hAnsi="Times New Roman" w:cs="Times New Roman"/>
          <w:sz w:val="24"/>
          <w:szCs w:val="24"/>
          <w:lang w:val="en-CA" w:eastAsia="en-US"/>
        </w:rPr>
        <w:t>2.59</w:t>
      </w:r>
      <w:r w:rsidRPr="00005692">
        <w:rPr>
          <w:rFonts w:ascii="Times New Roman" w:eastAsiaTheme="minorHAnsi" w:hAnsi="Times New Roman" w:cs="Times New Roman"/>
          <w:sz w:val="24"/>
          <w:szCs w:val="24"/>
          <w:lang w:val="en-CA" w:eastAsia="en-US"/>
        </w:rPr>
        <w:t xml:space="preserve">, </w:t>
      </w:r>
      <w:r w:rsidRPr="00236916">
        <w:rPr>
          <w:rFonts w:ascii="Times New Roman" w:eastAsiaTheme="minorHAnsi" w:hAnsi="Times New Roman" w:cs="Times New Roman"/>
          <w:i/>
          <w:iCs/>
          <w:sz w:val="24"/>
          <w:szCs w:val="24"/>
          <w:lang w:val="en-CA" w:eastAsia="en-US"/>
        </w:rPr>
        <w:t>p</w:t>
      </w:r>
      <w:r w:rsidRPr="00005692">
        <w:rPr>
          <w:rFonts w:ascii="Times New Roman" w:eastAsiaTheme="minorHAnsi" w:hAnsi="Times New Roman" w:cs="Times New Roman"/>
          <w:sz w:val="24"/>
          <w:szCs w:val="24"/>
          <w:lang w:val="en-CA" w:eastAsia="en-US"/>
        </w:rPr>
        <w:t xml:space="preserve"> = </w:t>
      </w:r>
      <w:r>
        <w:rPr>
          <w:rFonts w:ascii="Times New Roman" w:eastAsiaTheme="minorHAnsi" w:hAnsi="Times New Roman" w:cs="Times New Roman"/>
          <w:sz w:val="24"/>
          <w:szCs w:val="24"/>
          <w:lang w:val="en-CA" w:eastAsia="en-US"/>
        </w:rPr>
        <w:t>.01</w:t>
      </w:r>
      <w:r w:rsidRPr="00005692">
        <w:rPr>
          <w:rFonts w:ascii="Times New Roman" w:eastAsiaTheme="minorHAnsi" w:hAnsi="Times New Roman" w:cs="Times New Roman"/>
          <w:sz w:val="24"/>
          <w:szCs w:val="24"/>
          <w:lang w:val="en-CA" w:eastAsia="en-US"/>
        </w:rPr>
        <w:t xml:space="preserve">, </w:t>
      </w:r>
      <w:r w:rsidRPr="00236916">
        <w:rPr>
          <w:rFonts w:ascii="Times New Roman" w:eastAsiaTheme="minorHAnsi" w:hAnsi="Times New Roman" w:cs="Times New Roman"/>
          <w:i/>
          <w:iCs/>
          <w:sz w:val="24"/>
          <w:szCs w:val="24"/>
          <w:lang w:val="en-CA" w:eastAsia="en-US"/>
        </w:rPr>
        <w:t>d</w:t>
      </w:r>
      <w:r w:rsidRPr="00005692">
        <w:rPr>
          <w:rFonts w:ascii="Times New Roman" w:eastAsiaTheme="minorHAnsi" w:hAnsi="Times New Roman" w:cs="Times New Roman"/>
          <w:sz w:val="24"/>
          <w:szCs w:val="24"/>
          <w:lang w:val="en-CA" w:eastAsia="en-US"/>
        </w:rPr>
        <w:t xml:space="preserve"> = 0.</w:t>
      </w:r>
      <w:r>
        <w:rPr>
          <w:rFonts w:ascii="Times New Roman" w:eastAsiaTheme="minorHAnsi" w:hAnsi="Times New Roman" w:cs="Times New Roman"/>
          <w:sz w:val="24"/>
          <w:szCs w:val="24"/>
          <w:lang w:val="en-CA" w:eastAsia="en-US"/>
        </w:rPr>
        <w:t xml:space="preserve">53. </w:t>
      </w:r>
      <w:r w:rsidR="00937D89">
        <w:rPr>
          <w:rFonts w:ascii="Times New Roman" w:eastAsiaTheme="minorHAnsi" w:hAnsi="Times New Roman" w:cs="Times New Roman"/>
          <w:sz w:val="24"/>
          <w:szCs w:val="24"/>
          <w:lang w:val="en-CA" w:eastAsia="en-US"/>
        </w:rPr>
        <w:t>There was no significant differen</w:t>
      </w:r>
      <w:r w:rsidR="007A6F7D">
        <w:rPr>
          <w:rFonts w:ascii="Times New Roman" w:eastAsiaTheme="minorHAnsi" w:hAnsi="Times New Roman" w:cs="Times New Roman"/>
          <w:sz w:val="24"/>
          <w:szCs w:val="24"/>
          <w:lang w:val="en-CA" w:eastAsia="en-US"/>
        </w:rPr>
        <w:t>ce</w:t>
      </w:r>
      <w:r w:rsidR="00937D89">
        <w:rPr>
          <w:rFonts w:ascii="Times New Roman" w:eastAsiaTheme="minorHAnsi" w:hAnsi="Times New Roman" w:cs="Times New Roman"/>
          <w:sz w:val="24"/>
          <w:szCs w:val="24"/>
          <w:lang w:val="en-CA" w:eastAsia="en-US"/>
        </w:rPr>
        <w:t>, however, in interdependent self-construal between the i</w:t>
      </w:r>
      <w:r>
        <w:rPr>
          <w:rFonts w:ascii="Times New Roman" w:eastAsiaTheme="minorHAnsi" w:hAnsi="Times New Roman" w:cs="Times New Roman"/>
          <w:sz w:val="24"/>
          <w:szCs w:val="24"/>
          <w:lang w:val="en-CA" w:eastAsia="en-US"/>
        </w:rPr>
        <w:t>nterdependent prime group (</w:t>
      </w:r>
      <w:r w:rsidRPr="00236916">
        <w:rPr>
          <w:rFonts w:ascii="Times New Roman" w:eastAsiaTheme="minorHAnsi" w:hAnsi="Times New Roman" w:cs="Times New Roman"/>
          <w:i/>
          <w:iCs/>
          <w:sz w:val="24"/>
          <w:szCs w:val="24"/>
          <w:lang w:val="en-CA" w:eastAsia="en-US"/>
        </w:rPr>
        <w:t>M</w:t>
      </w:r>
      <w:r>
        <w:rPr>
          <w:rFonts w:ascii="Times New Roman" w:eastAsiaTheme="minorHAnsi" w:hAnsi="Times New Roman" w:cs="Times New Roman"/>
          <w:sz w:val="24"/>
          <w:szCs w:val="24"/>
          <w:lang w:val="en-CA" w:eastAsia="en-US"/>
        </w:rPr>
        <w:t xml:space="preserve"> = 4.80, </w:t>
      </w:r>
      <w:r w:rsidRPr="00236916">
        <w:rPr>
          <w:rFonts w:ascii="Times New Roman" w:eastAsiaTheme="minorHAnsi" w:hAnsi="Times New Roman" w:cs="Times New Roman"/>
          <w:i/>
          <w:iCs/>
          <w:sz w:val="24"/>
          <w:szCs w:val="24"/>
          <w:lang w:val="en-CA" w:eastAsia="en-US"/>
        </w:rPr>
        <w:t>SD</w:t>
      </w:r>
      <w:r>
        <w:rPr>
          <w:rFonts w:ascii="Times New Roman" w:eastAsiaTheme="minorHAnsi" w:hAnsi="Times New Roman" w:cs="Times New Roman"/>
          <w:sz w:val="24"/>
          <w:szCs w:val="24"/>
          <w:lang w:val="en-CA" w:eastAsia="en-US"/>
        </w:rPr>
        <w:t xml:space="preserve"> = 0.60)</w:t>
      </w:r>
      <w:r w:rsidR="00937D89">
        <w:rPr>
          <w:rFonts w:ascii="Times New Roman" w:eastAsiaTheme="minorHAnsi" w:hAnsi="Times New Roman" w:cs="Times New Roman"/>
          <w:sz w:val="24"/>
          <w:szCs w:val="24"/>
          <w:lang w:val="en-CA" w:eastAsia="en-US"/>
        </w:rPr>
        <w:t xml:space="preserve"> and the</w:t>
      </w:r>
      <w:r w:rsidR="00773613">
        <w:rPr>
          <w:rFonts w:ascii="Times New Roman" w:eastAsiaTheme="minorHAnsi" w:hAnsi="Times New Roman" w:cs="Times New Roman"/>
          <w:sz w:val="24"/>
          <w:szCs w:val="24"/>
          <w:lang w:val="en-CA" w:eastAsia="en-US"/>
        </w:rPr>
        <w:t xml:space="preserve"> independent prime group (</w:t>
      </w:r>
      <w:r w:rsidR="00773613" w:rsidRPr="00937D89">
        <w:rPr>
          <w:rFonts w:ascii="Times New Roman" w:eastAsiaTheme="minorHAnsi" w:hAnsi="Times New Roman" w:cs="Times New Roman"/>
          <w:i/>
          <w:iCs/>
          <w:sz w:val="24"/>
          <w:szCs w:val="24"/>
          <w:lang w:val="en-CA" w:eastAsia="en-US"/>
        </w:rPr>
        <w:t>M</w:t>
      </w:r>
      <w:r w:rsidR="00773613">
        <w:rPr>
          <w:rFonts w:ascii="Times New Roman" w:eastAsiaTheme="minorHAnsi" w:hAnsi="Times New Roman" w:cs="Times New Roman"/>
          <w:sz w:val="24"/>
          <w:szCs w:val="24"/>
          <w:lang w:val="en-CA" w:eastAsia="en-US"/>
        </w:rPr>
        <w:t xml:space="preserve"> = </w:t>
      </w:r>
      <w:r w:rsidR="00937D89">
        <w:rPr>
          <w:rFonts w:ascii="Times New Roman" w:eastAsiaTheme="minorHAnsi" w:hAnsi="Times New Roman" w:cs="Times New Roman"/>
          <w:sz w:val="24"/>
          <w:szCs w:val="24"/>
          <w:lang w:val="en-CA" w:eastAsia="en-US"/>
        </w:rPr>
        <w:t xml:space="preserve">4.93, </w:t>
      </w:r>
      <w:r w:rsidR="00937D89" w:rsidRPr="00937D89">
        <w:rPr>
          <w:rFonts w:ascii="Times New Roman" w:eastAsiaTheme="minorHAnsi" w:hAnsi="Times New Roman" w:cs="Times New Roman"/>
          <w:i/>
          <w:iCs/>
          <w:sz w:val="24"/>
          <w:szCs w:val="24"/>
          <w:lang w:val="en-CA" w:eastAsia="en-US"/>
        </w:rPr>
        <w:t>SD</w:t>
      </w:r>
      <w:r w:rsidR="00937D89">
        <w:rPr>
          <w:rFonts w:ascii="Times New Roman" w:eastAsiaTheme="minorHAnsi" w:hAnsi="Times New Roman" w:cs="Times New Roman"/>
          <w:sz w:val="24"/>
          <w:szCs w:val="24"/>
          <w:lang w:val="en-CA" w:eastAsia="en-US"/>
        </w:rPr>
        <w:t xml:space="preserve"> = 0.58), </w:t>
      </w:r>
      <w:proofErr w:type="gramStart"/>
      <w:r w:rsidR="00937D89" w:rsidRPr="00937D89">
        <w:rPr>
          <w:rFonts w:ascii="Times New Roman" w:hAnsi="Times New Roman" w:cs="Times New Roman"/>
          <w:i/>
          <w:iCs/>
          <w:noProof/>
          <w:sz w:val="24"/>
          <w:szCs w:val="24"/>
          <w:lang w:val="en-CA" w:eastAsia="en-CA"/>
        </w:rPr>
        <w:t>t</w:t>
      </w:r>
      <w:r w:rsidR="00937D89" w:rsidRPr="00005692">
        <w:rPr>
          <w:rFonts w:ascii="Times New Roman" w:eastAsiaTheme="minorHAnsi" w:hAnsi="Times New Roman" w:cs="Times New Roman"/>
          <w:sz w:val="24"/>
          <w:szCs w:val="24"/>
          <w:lang w:val="en-CA" w:eastAsia="en-US"/>
        </w:rPr>
        <w:t>(</w:t>
      </w:r>
      <w:proofErr w:type="gramEnd"/>
      <w:r w:rsidR="00937D89">
        <w:rPr>
          <w:rFonts w:ascii="Times New Roman" w:eastAsiaTheme="minorHAnsi" w:hAnsi="Times New Roman" w:cs="Times New Roman"/>
          <w:sz w:val="24"/>
          <w:szCs w:val="24"/>
          <w:lang w:val="en-CA" w:eastAsia="en-US"/>
        </w:rPr>
        <w:t>93.70</w:t>
      </w:r>
      <w:r w:rsidR="00937D89" w:rsidRPr="00005692">
        <w:rPr>
          <w:rFonts w:ascii="Times New Roman" w:eastAsiaTheme="minorHAnsi" w:hAnsi="Times New Roman" w:cs="Times New Roman"/>
          <w:sz w:val="24"/>
          <w:szCs w:val="24"/>
          <w:lang w:val="en-CA" w:eastAsia="en-US"/>
        </w:rPr>
        <w:t xml:space="preserve">) = </w:t>
      </w:r>
      <w:r w:rsidR="00937D89">
        <w:rPr>
          <w:rFonts w:ascii="Times New Roman" w:eastAsiaTheme="minorHAnsi" w:hAnsi="Times New Roman" w:cs="Times New Roman"/>
          <w:sz w:val="24"/>
          <w:szCs w:val="24"/>
          <w:lang w:val="en-CA" w:eastAsia="en-US"/>
        </w:rPr>
        <w:t>1.09</w:t>
      </w:r>
      <w:r w:rsidR="00937D89" w:rsidRPr="00005692">
        <w:rPr>
          <w:rFonts w:ascii="Times New Roman" w:eastAsiaTheme="minorHAnsi" w:hAnsi="Times New Roman" w:cs="Times New Roman"/>
          <w:sz w:val="24"/>
          <w:szCs w:val="24"/>
          <w:lang w:val="en-CA" w:eastAsia="en-US"/>
        </w:rPr>
        <w:t xml:space="preserve">, </w:t>
      </w:r>
      <w:r w:rsidR="00937D89" w:rsidRPr="00937D89">
        <w:rPr>
          <w:rFonts w:ascii="Times New Roman" w:eastAsiaTheme="minorHAnsi" w:hAnsi="Times New Roman" w:cs="Times New Roman"/>
          <w:i/>
          <w:iCs/>
          <w:sz w:val="24"/>
          <w:szCs w:val="24"/>
          <w:lang w:val="en-CA" w:eastAsia="en-US"/>
        </w:rPr>
        <w:t>p</w:t>
      </w:r>
      <w:r w:rsidR="00937D89" w:rsidRPr="00005692">
        <w:rPr>
          <w:rFonts w:ascii="Times New Roman" w:eastAsiaTheme="minorHAnsi" w:hAnsi="Times New Roman" w:cs="Times New Roman"/>
          <w:sz w:val="24"/>
          <w:szCs w:val="24"/>
          <w:lang w:val="en-CA" w:eastAsia="en-US"/>
        </w:rPr>
        <w:t xml:space="preserve"> = </w:t>
      </w:r>
      <w:r w:rsidR="00937D89">
        <w:rPr>
          <w:rFonts w:ascii="Times New Roman" w:eastAsiaTheme="minorHAnsi" w:hAnsi="Times New Roman" w:cs="Times New Roman"/>
          <w:sz w:val="24"/>
          <w:szCs w:val="24"/>
          <w:lang w:val="en-CA" w:eastAsia="en-US"/>
        </w:rPr>
        <w:t>.28</w:t>
      </w:r>
      <w:r w:rsidR="00937D89" w:rsidRPr="00005692">
        <w:rPr>
          <w:rFonts w:ascii="Times New Roman" w:eastAsiaTheme="minorHAnsi" w:hAnsi="Times New Roman" w:cs="Times New Roman"/>
          <w:sz w:val="24"/>
          <w:szCs w:val="24"/>
          <w:lang w:val="en-CA" w:eastAsia="en-US"/>
        </w:rPr>
        <w:t xml:space="preserve">, </w:t>
      </w:r>
      <w:r w:rsidR="00937D89" w:rsidRPr="00937D89">
        <w:rPr>
          <w:rFonts w:ascii="Times New Roman" w:eastAsiaTheme="minorHAnsi" w:hAnsi="Times New Roman" w:cs="Times New Roman"/>
          <w:i/>
          <w:iCs/>
          <w:sz w:val="24"/>
          <w:szCs w:val="24"/>
          <w:lang w:val="en-CA" w:eastAsia="en-US"/>
        </w:rPr>
        <w:t>d</w:t>
      </w:r>
      <w:r w:rsidR="00937D89" w:rsidRPr="00005692">
        <w:rPr>
          <w:rFonts w:ascii="Times New Roman" w:eastAsiaTheme="minorHAnsi" w:hAnsi="Times New Roman" w:cs="Times New Roman"/>
          <w:sz w:val="24"/>
          <w:szCs w:val="24"/>
          <w:lang w:val="en-CA" w:eastAsia="en-US"/>
        </w:rPr>
        <w:t xml:space="preserve"> = 0.</w:t>
      </w:r>
      <w:r w:rsidR="00937D89">
        <w:rPr>
          <w:rFonts w:ascii="Times New Roman" w:eastAsiaTheme="minorHAnsi" w:hAnsi="Times New Roman" w:cs="Times New Roman"/>
          <w:sz w:val="24"/>
          <w:szCs w:val="24"/>
          <w:lang w:val="en-CA" w:eastAsia="en-US"/>
        </w:rPr>
        <w:t>22.</w:t>
      </w:r>
    </w:p>
    <w:p w14:paraId="610AC685" w14:textId="77777777" w:rsidR="00F67B2E" w:rsidRDefault="00F67B2E" w:rsidP="000B08EE">
      <w:pPr>
        <w:spacing w:line="480" w:lineRule="auto"/>
        <w:ind w:firstLine="720"/>
        <w:rPr>
          <w:rFonts w:ascii="Times New Roman" w:eastAsiaTheme="minorHAnsi" w:hAnsi="Times New Roman" w:cs="Times New Roman"/>
          <w:sz w:val="24"/>
          <w:szCs w:val="24"/>
          <w:lang w:val="en-CA" w:eastAsia="en-US"/>
        </w:rPr>
      </w:pPr>
    </w:p>
    <w:p w14:paraId="4C20D4CF" w14:textId="77777777" w:rsidR="00F67B2E" w:rsidRDefault="00F67B2E" w:rsidP="000B08EE">
      <w:pPr>
        <w:spacing w:line="480" w:lineRule="auto"/>
        <w:ind w:firstLine="720"/>
        <w:rPr>
          <w:rFonts w:ascii="Times New Roman" w:eastAsiaTheme="minorHAnsi" w:hAnsi="Times New Roman" w:cs="Times New Roman"/>
          <w:sz w:val="24"/>
          <w:szCs w:val="24"/>
          <w:lang w:val="en-CA" w:eastAsia="en-US"/>
        </w:rPr>
      </w:pPr>
    </w:p>
    <w:p w14:paraId="3D9C998F" w14:textId="2261C59B" w:rsidR="00DC25B1" w:rsidRDefault="00DC25B1" w:rsidP="000B08EE">
      <w:pPr>
        <w:spacing w:line="480" w:lineRule="auto"/>
        <w:ind w:firstLine="720"/>
        <w:rPr>
          <w:rFonts w:ascii="Times New Roman" w:hAnsi="Times New Roman" w:cs="Times New Roman"/>
          <w:noProof/>
          <w:sz w:val="24"/>
          <w:szCs w:val="24"/>
          <w:lang w:val="en-CA" w:eastAsia="en-CA"/>
        </w:rPr>
      </w:pPr>
    </w:p>
    <w:p w14:paraId="36984E16" w14:textId="77777777" w:rsidR="00DC15B1" w:rsidRDefault="00DC15B1" w:rsidP="00C66DF1">
      <w:pPr>
        <w:spacing w:line="480" w:lineRule="auto"/>
        <w:ind w:firstLine="720"/>
        <w:rPr>
          <w:rFonts w:ascii="Times New Roman" w:hAnsi="Times New Roman" w:cs="Times New Roman"/>
          <w:noProof/>
          <w:sz w:val="24"/>
          <w:szCs w:val="24"/>
          <w:lang w:val="en-CA" w:eastAsia="en-CA"/>
        </w:rPr>
      </w:pPr>
    </w:p>
    <w:p w14:paraId="3B6A08C8" w14:textId="07F46AE1" w:rsidR="0067144E" w:rsidRDefault="0067144E" w:rsidP="00501187">
      <w:pPr>
        <w:spacing w:line="480" w:lineRule="auto"/>
        <w:ind w:firstLine="720"/>
        <w:rPr>
          <w:rFonts w:ascii="Times New Roman" w:hAnsi="Times New Roman" w:cs="Times New Roman"/>
          <w:noProof/>
          <w:sz w:val="24"/>
          <w:szCs w:val="24"/>
          <w:lang w:val="en-CA" w:eastAsia="en-CA"/>
        </w:rPr>
      </w:pPr>
    </w:p>
    <w:p w14:paraId="6DDFAD01" w14:textId="40325BF9" w:rsidR="0067144E" w:rsidRDefault="00501187" w:rsidP="00501187">
      <w:pPr>
        <w:spacing w:line="480" w:lineRule="auto"/>
        <w:rPr>
          <w:rFonts w:ascii="Times New Roman" w:hAnsi="Times New Roman" w:cs="Times New Roman"/>
          <w:noProof/>
          <w:sz w:val="24"/>
          <w:szCs w:val="24"/>
          <w:lang w:val="en-CA" w:eastAsia="en-CA"/>
        </w:rPr>
      </w:pPr>
      <w:r>
        <w:rPr>
          <w:rFonts w:ascii="Times New Roman" w:hAnsi="Times New Roman" w:cs="Times New Roman"/>
          <w:noProof/>
          <w:sz w:val="24"/>
          <w:szCs w:val="24"/>
          <w:lang w:eastAsia="en-US"/>
        </w:rPr>
        <w:lastRenderedPageBreak/>
        <w:drawing>
          <wp:inline distT="0" distB="0" distL="0" distR="0" wp14:anchorId="0E6845FC" wp14:editId="058CF37B">
            <wp:extent cx="3274271" cy="16994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match.png"/>
                    <pic:cNvPicPr/>
                  </pic:nvPicPr>
                  <pic:blipFill>
                    <a:blip r:embed="rId16">
                      <a:extLst>
                        <a:ext uri="{28A0092B-C50C-407E-A947-70E740481C1C}">
                          <a14:useLocalDpi xmlns:a14="http://schemas.microsoft.com/office/drawing/2010/main" val="0"/>
                        </a:ext>
                      </a:extLst>
                    </a:blip>
                    <a:stretch>
                      <a:fillRect/>
                    </a:stretch>
                  </pic:blipFill>
                  <pic:spPr>
                    <a:xfrm>
                      <a:off x="0" y="0"/>
                      <a:ext cx="3281764" cy="1703293"/>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14:anchorId="66FF304D" wp14:editId="1BFD860B">
            <wp:extent cx="3506962" cy="18201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nmismatch.png"/>
                    <pic:cNvPicPr/>
                  </pic:nvPicPr>
                  <pic:blipFill>
                    <a:blip r:embed="rId17">
                      <a:extLst>
                        <a:ext uri="{28A0092B-C50C-407E-A947-70E740481C1C}">
                          <a14:useLocalDpi xmlns:a14="http://schemas.microsoft.com/office/drawing/2010/main" val="0"/>
                        </a:ext>
                      </a:extLst>
                    </a:blip>
                    <a:stretch>
                      <a:fillRect/>
                    </a:stretch>
                  </pic:blipFill>
                  <pic:spPr>
                    <a:xfrm>
                      <a:off x="0" y="0"/>
                      <a:ext cx="3506962" cy="1820173"/>
                    </a:xfrm>
                    <a:prstGeom prst="rect">
                      <a:avLst/>
                    </a:prstGeom>
                  </pic:spPr>
                </pic:pic>
              </a:graphicData>
            </a:graphic>
          </wp:inline>
        </w:drawing>
      </w:r>
    </w:p>
    <w:p w14:paraId="38FD0317" w14:textId="05F4CFEE" w:rsidR="0067144E" w:rsidRDefault="0067144E" w:rsidP="0067144E">
      <w:pPr>
        <w:spacing w:line="480" w:lineRule="auto"/>
        <w:ind w:firstLine="720"/>
        <w:rPr>
          <w:rFonts w:ascii="Times New Roman" w:hAnsi="Times New Roman" w:cs="Times New Roman"/>
          <w:noProof/>
          <w:sz w:val="24"/>
          <w:szCs w:val="24"/>
          <w:lang w:val="en-CA" w:eastAsia="en-CA"/>
        </w:rPr>
      </w:pPr>
      <w:r>
        <w:rPr>
          <w:rFonts w:ascii="Times New Roman" w:hAnsi="Times New Roman" w:cs="Times New Roman"/>
          <w:noProof/>
          <w:sz w:val="24"/>
          <w:szCs w:val="24"/>
          <w:lang w:val="en-CA" w:eastAsia="en-CA"/>
        </w:rPr>
        <w:t xml:space="preserve"> </w:t>
      </w:r>
    </w:p>
    <w:p w14:paraId="0F5DE426" w14:textId="41A571DD" w:rsidR="00344B75" w:rsidRDefault="00344B75" w:rsidP="00344B75">
      <w:pPr>
        <w:spacing w:line="480" w:lineRule="auto"/>
        <w:jc w:val="center"/>
        <w:rPr>
          <w:rFonts w:ascii="Times New Roman" w:hAnsi="Times New Roman" w:cs="Times New Roman"/>
          <w:b/>
          <w:sz w:val="24"/>
          <w:szCs w:val="24"/>
        </w:rPr>
      </w:pPr>
      <w:r w:rsidRPr="00344B75">
        <w:rPr>
          <w:rFonts w:ascii="Times New Roman" w:hAnsi="Times New Roman" w:cs="Times New Roman"/>
          <w:b/>
          <w:sz w:val="24"/>
          <w:szCs w:val="24"/>
        </w:rPr>
        <w:t>Discussion</w:t>
      </w:r>
    </w:p>
    <w:p w14:paraId="2B410EF5" w14:textId="6F55D6EA" w:rsidR="001850E7" w:rsidRDefault="008E02D9" w:rsidP="001850E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Results suggested that unlike for European Canadians, our East Asian Canadians were impacted by the prime</w:t>
      </w:r>
      <w:r w:rsidR="00BE1613">
        <w:rPr>
          <w:rFonts w:ascii="Times New Roman" w:hAnsi="Times New Roman" w:cs="Times New Roman"/>
          <w:sz w:val="24"/>
          <w:szCs w:val="24"/>
        </w:rPr>
        <w:t>. Under m</w:t>
      </w:r>
      <w:r w:rsidR="00C45BE0">
        <w:rPr>
          <w:rFonts w:ascii="Times New Roman" w:hAnsi="Times New Roman" w:cs="Times New Roman"/>
          <w:sz w:val="24"/>
          <w:szCs w:val="24"/>
        </w:rPr>
        <w:t>ismatchin</w:t>
      </w:r>
      <w:r w:rsidR="00341946">
        <w:rPr>
          <w:rFonts w:ascii="Times New Roman" w:hAnsi="Times New Roman" w:cs="Times New Roman"/>
          <w:sz w:val="24"/>
          <w:szCs w:val="24"/>
        </w:rPr>
        <w:t>g conditions, East Asian</w:t>
      </w:r>
      <w:ins w:id="243" w:author="Adam Cohen" w:date="2019-06-22T22:16:00Z">
        <w:r w:rsidR="003536FE">
          <w:rPr>
            <w:rFonts w:ascii="Times New Roman" w:hAnsi="Times New Roman" w:cs="Times New Roman"/>
            <w:sz w:val="24"/>
            <w:szCs w:val="24"/>
          </w:rPr>
          <w:t xml:space="preserve"> Canadian</w:t>
        </w:r>
      </w:ins>
      <w:r w:rsidR="00341946">
        <w:rPr>
          <w:rFonts w:ascii="Times New Roman" w:hAnsi="Times New Roman" w:cs="Times New Roman"/>
          <w:sz w:val="24"/>
          <w:szCs w:val="24"/>
        </w:rPr>
        <w:t>s</w:t>
      </w:r>
      <w:r w:rsidR="00C45BE0">
        <w:rPr>
          <w:rFonts w:ascii="Times New Roman" w:hAnsi="Times New Roman" w:cs="Times New Roman"/>
          <w:sz w:val="24"/>
          <w:szCs w:val="24"/>
        </w:rPr>
        <w:t xml:space="preserve"> </w:t>
      </w:r>
      <w:r w:rsidR="00440AF4">
        <w:rPr>
          <w:rFonts w:ascii="Times New Roman" w:hAnsi="Times New Roman" w:cs="Times New Roman"/>
          <w:sz w:val="24"/>
          <w:szCs w:val="24"/>
        </w:rPr>
        <w:t xml:space="preserve">that were given the independent prime </w:t>
      </w:r>
      <w:r w:rsidR="00C45BE0">
        <w:rPr>
          <w:rFonts w:ascii="Times New Roman" w:hAnsi="Times New Roman" w:cs="Times New Roman"/>
          <w:sz w:val="24"/>
          <w:szCs w:val="24"/>
        </w:rPr>
        <w:t xml:space="preserve">were predicted to </w:t>
      </w:r>
      <w:r w:rsidR="00440AF4">
        <w:rPr>
          <w:rFonts w:ascii="Times New Roman" w:hAnsi="Times New Roman" w:cs="Times New Roman"/>
          <w:sz w:val="24"/>
          <w:szCs w:val="24"/>
        </w:rPr>
        <w:t xml:space="preserve">have a narrower scope of attention, which would facilitate the foreground gaze cue and </w:t>
      </w:r>
      <w:r w:rsidR="00C45BE0">
        <w:rPr>
          <w:rFonts w:ascii="Times New Roman" w:hAnsi="Times New Roman" w:cs="Times New Roman"/>
          <w:sz w:val="24"/>
          <w:szCs w:val="24"/>
        </w:rPr>
        <w:t xml:space="preserve">show cueing </w:t>
      </w:r>
      <w:r w:rsidR="00440AF4">
        <w:rPr>
          <w:rFonts w:ascii="Times New Roman" w:hAnsi="Times New Roman" w:cs="Times New Roman"/>
          <w:sz w:val="24"/>
          <w:szCs w:val="24"/>
        </w:rPr>
        <w:t>effects</w:t>
      </w:r>
      <w:r w:rsidR="00C45BE0">
        <w:rPr>
          <w:rFonts w:ascii="Times New Roman" w:hAnsi="Times New Roman" w:cs="Times New Roman"/>
          <w:sz w:val="24"/>
          <w:szCs w:val="24"/>
        </w:rPr>
        <w:t xml:space="preserve"> throughout the automatic cueing interval (200 and 600 </w:t>
      </w:r>
      <w:proofErr w:type="spellStart"/>
      <w:r w:rsidR="00C45BE0">
        <w:rPr>
          <w:rFonts w:ascii="Times New Roman" w:hAnsi="Times New Roman" w:cs="Times New Roman"/>
          <w:sz w:val="24"/>
          <w:szCs w:val="24"/>
        </w:rPr>
        <w:t>ms</w:t>
      </w:r>
      <w:proofErr w:type="spellEnd"/>
      <w:r w:rsidR="00C45BE0">
        <w:rPr>
          <w:rFonts w:ascii="Times New Roman" w:hAnsi="Times New Roman" w:cs="Times New Roman"/>
          <w:sz w:val="24"/>
          <w:szCs w:val="24"/>
        </w:rPr>
        <w:t xml:space="preserve"> SOA)</w:t>
      </w:r>
      <w:r w:rsidR="00440AF4">
        <w:rPr>
          <w:rFonts w:ascii="Times New Roman" w:hAnsi="Times New Roman" w:cs="Times New Roman"/>
          <w:sz w:val="24"/>
          <w:szCs w:val="24"/>
        </w:rPr>
        <w:t xml:space="preserve">. Instead, we found that while the cueing effect occurred at 200 </w:t>
      </w:r>
      <w:proofErr w:type="spellStart"/>
      <w:r w:rsidR="00440AF4">
        <w:rPr>
          <w:rFonts w:ascii="Times New Roman" w:hAnsi="Times New Roman" w:cs="Times New Roman"/>
          <w:sz w:val="24"/>
          <w:szCs w:val="24"/>
        </w:rPr>
        <w:t>ms</w:t>
      </w:r>
      <w:proofErr w:type="spellEnd"/>
      <w:r w:rsidR="00440AF4">
        <w:rPr>
          <w:rFonts w:ascii="Times New Roman" w:hAnsi="Times New Roman" w:cs="Times New Roman"/>
          <w:sz w:val="24"/>
          <w:szCs w:val="24"/>
        </w:rPr>
        <w:t xml:space="preserve"> SOA, it dissipated at 600 </w:t>
      </w:r>
      <w:proofErr w:type="spellStart"/>
      <w:r w:rsidR="00440AF4">
        <w:rPr>
          <w:rFonts w:ascii="Times New Roman" w:hAnsi="Times New Roman" w:cs="Times New Roman"/>
          <w:sz w:val="24"/>
          <w:szCs w:val="24"/>
        </w:rPr>
        <w:t>ms</w:t>
      </w:r>
      <w:proofErr w:type="spellEnd"/>
      <w:r w:rsidR="00440AF4">
        <w:rPr>
          <w:rFonts w:ascii="Times New Roman" w:hAnsi="Times New Roman" w:cs="Times New Roman"/>
          <w:sz w:val="24"/>
          <w:szCs w:val="24"/>
        </w:rPr>
        <w:t xml:space="preserve"> SOA</w:t>
      </w:r>
      <w:r w:rsidR="00F779E9">
        <w:rPr>
          <w:rFonts w:ascii="Times New Roman" w:hAnsi="Times New Roman" w:cs="Times New Roman"/>
          <w:sz w:val="24"/>
          <w:szCs w:val="24"/>
        </w:rPr>
        <w:t xml:space="preserve">, which was the same pattern of effects found in </w:t>
      </w:r>
      <w:ins w:id="244" w:author="Adam Cohen" w:date="2019-06-22T22:14:00Z">
        <w:r w:rsidR="003536FE">
          <w:rPr>
            <w:rFonts w:ascii="Times New Roman" w:hAnsi="Times New Roman" w:cs="Times New Roman"/>
            <w:sz w:val="24"/>
            <w:szCs w:val="24"/>
          </w:rPr>
          <w:t xml:space="preserve">previous research </w:t>
        </w:r>
      </w:ins>
      <w:del w:id="245" w:author="Adam Cohen" w:date="2019-06-22T22:15:00Z">
        <w:r w:rsidR="00F779E9" w:rsidDel="003536FE">
          <w:rPr>
            <w:rFonts w:ascii="Times New Roman" w:hAnsi="Times New Roman" w:cs="Times New Roman"/>
            <w:sz w:val="24"/>
            <w:szCs w:val="24"/>
          </w:rPr>
          <w:delText>Cohen</w:delText>
        </w:r>
      </w:del>
      <w:del w:id="246" w:author="Adam Cohen" w:date="2019-06-22T22:14:00Z">
        <w:r w:rsidR="00F779E9" w:rsidDel="003536FE">
          <w:rPr>
            <w:rFonts w:ascii="Times New Roman" w:hAnsi="Times New Roman" w:cs="Times New Roman"/>
            <w:sz w:val="24"/>
            <w:szCs w:val="24"/>
          </w:rPr>
          <w:delText xml:space="preserve">, Sasaki, </w:delText>
        </w:r>
      </w:del>
      <w:del w:id="247" w:author="Adam Cohen" w:date="2019-06-22T22:15:00Z">
        <w:r w:rsidR="00F779E9" w:rsidDel="003536FE">
          <w:rPr>
            <w:rFonts w:ascii="Times New Roman" w:hAnsi="Times New Roman" w:cs="Times New Roman"/>
            <w:sz w:val="24"/>
            <w:szCs w:val="24"/>
          </w:rPr>
          <w:delText xml:space="preserve">et al. </w:delText>
        </w:r>
      </w:del>
      <w:del w:id="248" w:author="Adam Cohen" w:date="2019-06-22T22:14:00Z">
        <w:r w:rsidR="00F779E9" w:rsidDel="003536FE">
          <w:rPr>
            <w:rFonts w:ascii="Times New Roman" w:hAnsi="Times New Roman" w:cs="Times New Roman"/>
            <w:sz w:val="24"/>
            <w:szCs w:val="24"/>
          </w:rPr>
          <w:delText>(</w:delText>
        </w:r>
      </w:del>
      <w:del w:id="249" w:author="Adam Cohen" w:date="2019-06-22T22:15:00Z">
        <w:r w:rsidR="00F779E9" w:rsidDel="003536FE">
          <w:rPr>
            <w:rFonts w:ascii="Times New Roman" w:hAnsi="Times New Roman" w:cs="Times New Roman"/>
            <w:sz w:val="24"/>
            <w:szCs w:val="24"/>
          </w:rPr>
          <w:delText xml:space="preserve">2017) </w:delText>
        </w:r>
      </w:del>
      <w:r w:rsidR="00F779E9">
        <w:rPr>
          <w:rFonts w:ascii="Times New Roman" w:hAnsi="Times New Roman" w:cs="Times New Roman"/>
          <w:sz w:val="24"/>
          <w:szCs w:val="24"/>
        </w:rPr>
        <w:t xml:space="preserve">in </w:t>
      </w:r>
      <w:del w:id="250" w:author="Adam Cohen" w:date="2019-06-22T22:15:00Z">
        <w:r w:rsidR="00F779E9" w:rsidDel="003536FE">
          <w:rPr>
            <w:rFonts w:ascii="Times New Roman" w:hAnsi="Times New Roman" w:cs="Times New Roman"/>
            <w:sz w:val="24"/>
            <w:szCs w:val="24"/>
          </w:rPr>
          <w:delText xml:space="preserve">their </w:delText>
        </w:r>
      </w:del>
      <w:ins w:id="251" w:author="Adam Cohen" w:date="2019-06-22T22:15:00Z">
        <w:r w:rsidR="003536FE">
          <w:rPr>
            <w:rFonts w:ascii="Times New Roman" w:hAnsi="Times New Roman" w:cs="Times New Roman"/>
            <w:sz w:val="24"/>
            <w:szCs w:val="24"/>
          </w:rPr>
          <w:t>an</w:t>
        </w:r>
        <w:r w:rsidR="003536FE">
          <w:rPr>
            <w:rFonts w:ascii="Times New Roman" w:hAnsi="Times New Roman" w:cs="Times New Roman"/>
            <w:sz w:val="24"/>
            <w:szCs w:val="24"/>
          </w:rPr>
          <w:t xml:space="preserve"> </w:t>
        </w:r>
      </w:ins>
      <w:r w:rsidR="00F779E9">
        <w:rPr>
          <w:rFonts w:ascii="Times New Roman" w:hAnsi="Times New Roman" w:cs="Times New Roman"/>
          <w:sz w:val="24"/>
          <w:szCs w:val="24"/>
        </w:rPr>
        <w:t>East Asian sample</w:t>
      </w:r>
      <w:ins w:id="252" w:author="Adam Cohen" w:date="2019-06-22T22:15:00Z">
        <w:r w:rsidR="003536FE">
          <w:rPr>
            <w:rFonts w:ascii="Times New Roman" w:hAnsi="Times New Roman" w:cs="Times New Roman"/>
            <w:sz w:val="24"/>
            <w:szCs w:val="24"/>
          </w:rPr>
          <w:t xml:space="preserve"> </w:t>
        </w:r>
        <w:r w:rsidR="003536FE">
          <w:rPr>
            <w:rFonts w:ascii="Times New Roman" w:hAnsi="Times New Roman" w:cs="Times New Roman"/>
            <w:sz w:val="24"/>
            <w:szCs w:val="24"/>
          </w:rPr>
          <w:t>(Cohen et al., 2017)</w:t>
        </w:r>
      </w:ins>
      <w:r w:rsidR="00AD19AA">
        <w:rPr>
          <w:rFonts w:ascii="Times New Roman" w:hAnsi="Times New Roman" w:cs="Times New Roman"/>
          <w:sz w:val="24"/>
          <w:szCs w:val="24"/>
        </w:rPr>
        <w:t xml:space="preserve">, </w:t>
      </w:r>
      <w:r w:rsidR="00F779E9">
        <w:rPr>
          <w:rFonts w:ascii="Times New Roman" w:hAnsi="Times New Roman" w:cs="Times New Roman"/>
          <w:sz w:val="24"/>
          <w:szCs w:val="24"/>
        </w:rPr>
        <w:t>suggesting that the independent prime was not effective in changing the scope of attention for East Asian</w:t>
      </w:r>
      <w:ins w:id="253" w:author="Adam Cohen" w:date="2019-06-22T22:16:00Z">
        <w:r w:rsidR="003536FE">
          <w:rPr>
            <w:rFonts w:ascii="Times New Roman" w:hAnsi="Times New Roman" w:cs="Times New Roman"/>
            <w:sz w:val="24"/>
            <w:szCs w:val="24"/>
          </w:rPr>
          <w:t xml:space="preserve"> Canadian</w:t>
        </w:r>
      </w:ins>
      <w:r w:rsidR="00F779E9">
        <w:rPr>
          <w:rFonts w:ascii="Times New Roman" w:hAnsi="Times New Roman" w:cs="Times New Roman"/>
          <w:sz w:val="24"/>
          <w:szCs w:val="24"/>
        </w:rPr>
        <w:t>s beyond what has typically been found. East Asian</w:t>
      </w:r>
      <w:ins w:id="254" w:author="Adam Cohen" w:date="2019-06-22T22:16:00Z">
        <w:r w:rsidR="003536FE">
          <w:rPr>
            <w:rFonts w:ascii="Times New Roman" w:hAnsi="Times New Roman" w:cs="Times New Roman"/>
            <w:sz w:val="24"/>
            <w:szCs w:val="24"/>
          </w:rPr>
          <w:t xml:space="preserve"> Canadian</w:t>
        </w:r>
      </w:ins>
      <w:r w:rsidR="00F779E9">
        <w:rPr>
          <w:rFonts w:ascii="Times New Roman" w:hAnsi="Times New Roman" w:cs="Times New Roman"/>
          <w:sz w:val="24"/>
          <w:szCs w:val="24"/>
        </w:rPr>
        <w:t>s given the interdependent prime, however, failed to show any cueing effects from the foreground gaze throughout the entire automatic cueing interval</w:t>
      </w:r>
      <w:r w:rsidR="00AD19AA">
        <w:rPr>
          <w:rFonts w:ascii="Times New Roman" w:hAnsi="Times New Roman" w:cs="Times New Roman"/>
          <w:sz w:val="24"/>
          <w:szCs w:val="24"/>
        </w:rPr>
        <w:t xml:space="preserve">, demonstrating that the interdependent prime influenced East Asian Canadians to broadly attend </w:t>
      </w:r>
      <w:r w:rsidR="00AD19AA">
        <w:rPr>
          <w:rFonts w:ascii="Times New Roman" w:hAnsi="Times New Roman" w:cs="Times New Roman"/>
          <w:sz w:val="24"/>
          <w:szCs w:val="24"/>
        </w:rPr>
        <w:lastRenderedPageBreak/>
        <w:t>across the foreground and background gaze cues</w:t>
      </w:r>
      <w:r w:rsidR="001530DF">
        <w:rPr>
          <w:rFonts w:ascii="Times New Roman" w:hAnsi="Times New Roman" w:cs="Times New Roman"/>
          <w:sz w:val="24"/>
          <w:szCs w:val="24"/>
        </w:rPr>
        <w:t>; since the background gaze cues mismatched with the direction of the foreground gaze cues, cueing effects from the foreground gaze was inhibited</w:t>
      </w:r>
      <w:r w:rsidR="00AD19AA">
        <w:rPr>
          <w:rFonts w:ascii="Times New Roman" w:hAnsi="Times New Roman" w:cs="Times New Roman"/>
          <w:sz w:val="24"/>
          <w:szCs w:val="24"/>
        </w:rPr>
        <w:t>. Critically, the cueing effect</w:t>
      </w:r>
      <w:r w:rsidR="00AE5C5D">
        <w:rPr>
          <w:rFonts w:ascii="Times New Roman" w:hAnsi="Times New Roman" w:cs="Times New Roman"/>
          <w:sz w:val="24"/>
          <w:szCs w:val="24"/>
        </w:rPr>
        <w:t xml:space="preserve"> was inhibited</w:t>
      </w:r>
      <w:r w:rsidR="00AD19AA">
        <w:rPr>
          <w:rFonts w:ascii="Times New Roman" w:hAnsi="Times New Roman" w:cs="Times New Roman"/>
          <w:sz w:val="24"/>
          <w:szCs w:val="24"/>
        </w:rPr>
        <w:t xml:space="preserve"> at</w:t>
      </w:r>
      <w:r w:rsidR="001530DF">
        <w:rPr>
          <w:rFonts w:ascii="Times New Roman" w:hAnsi="Times New Roman" w:cs="Times New Roman"/>
          <w:sz w:val="24"/>
          <w:szCs w:val="24"/>
        </w:rPr>
        <w:t xml:space="preserve"> not only 600 </w:t>
      </w:r>
      <w:proofErr w:type="spellStart"/>
      <w:r w:rsidR="001530DF">
        <w:rPr>
          <w:rFonts w:ascii="Times New Roman" w:hAnsi="Times New Roman" w:cs="Times New Roman"/>
          <w:sz w:val="24"/>
          <w:szCs w:val="24"/>
        </w:rPr>
        <w:t>ms</w:t>
      </w:r>
      <w:proofErr w:type="spellEnd"/>
      <w:r w:rsidR="001530DF">
        <w:rPr>
          <w:rFonts w:ascii="Times New Roman" w:hAnsi="Times New Roman" w:cs="Times New Roman"/>
          <w:sz w:val="24"/>
          <w:szCs w:val="24"/>
        </w:rPr>
        <w:t xml:space="preserve"> SOA, but at</w:t>
      </w:r>
      <w:r w:rsidR="00AD19AA">
        <w:rPr>
          <w:rFonts w:ascii="Times New Roman" w:hAnsi="Times New Roman" w:cs="Times New Roman"/>
          <w:sz w:val="24"/>
          <w:szCs w:val="24"/>
        </w:rPr>
        <w:t xml:space="preserve"> 200 </w:t>
      </w:r>
      <w:proofErr w:type="spellStart"/>
      <w:r w:rsidR="00AD19AA">
        <w:rPr>
          <w:rFonts w:ascii="Times New Roman" w:hAnsi="Times New Roman" w:cs="Times New Roman"/>
          <w:sz w:val="24"/>
          <w:szCs w:val="24"/>
        </w:rPr>
        <w:t>ms</w:t>
      </w:r>
      <w:proofErr w:type="spellEnd"/>
      <w:r w:rsidR="00AD19AA">
        <w:rPr>
          <w:rFonts w:ascii="Times New Roman" w:hAnsi="Times New Roman" w:cs="Times New Roman"/>
          <w:sz w:val="24"/>
          <w:szCs w:val="24"/>
        </w:rPr>
        <w:t xml:space="preserve"> SOA</w:t>
      </w:r>
      <w:r w:rsidR="001530DF">
        <w:rPr>
          <w:rFonts w:ascii="Times New Roman" w:hAnsi="Times New Roman" w:cs="Times New Roman"/>
          <w:sz w:val="24"/>
          <w:szCs w:val="24"/>
        </w:rPr>
        <w:t>,</w:t>
      </w:r>
      <w:r w:rsidR="00CA1A6B">
        <w:rPr>
          <w:rFonts w:ascii="Times New Roman" w:hAnsi="Times New Roman" w:cs="Times New Roman"/>
          <w:sz w:val="24"/>
          <w:szCs w:val="24"/>
        </w:rPr>
        <w:t xml:space="preserve"> suggesting</w:t>
      </w:r>
      <w:r w:rsidR="00AD19AA">
        <w:rPr>
          <w:rFonts w:ascii="Times New Roman" w:hAnsi="Times New Roman" w:cs="Times New Roman"/>
          <w:sz w:val="24"/>
          <w:szCs w:val="24"/>
        </w:rPr>
        <w:t xml:space="preserve"> that </w:t>
      </w:r>
      <w:del w:id="255" w:author="Adam Cohen" w:date="2019-06-22T22:20:00Z">
        <w:r w:rsidR="00AD19AA" w:rsidDel="003536FE">
          <w:rPr>
            <w:rFonts w:ascii="Times New Roman" w:hAnsi="Times New Roman" w:cs="Times New Roman"/>
            <w:sz w:val="24"/>
            <w:szCs w:val="24"/>
          </w:rPr>
          <w:delText xml:space="preserve">the </w:delText>
        </w:r>
      </w:del>
      <w:ins w:id="256" w:author="Adam Cohen" w:date="2019-06-22T22:20:00Z">
        <w:r w:rsidR="003536FE">
          <w:rPr>
            <w:rFonts w:ascii="Times New Roman" w:hAnsi="Times New Roman" w:cs="Times New Roman"/>
            <w:sz w:val="24"/>
            <w:szCs w:val="24"/>
          </w:rPr>
          <w:t>online cultural priming through</w:t>
        </w:r>
        <w:r w:rsidR="003536FE">
          <w:rPr>
            <w:rFonts w:ascii="Times New Roman" w:hAnsi="Times New Roman" w:cs="Times New Roman"/>
            <w:sz w:val="24"/>
            <w:szCs w:val="24"/>
          </w:rPr>
          <w:t xml:space="preserve"> </w:t>
        </w:r>
      </w:ins>
      <w:r w:rsidR="00AD19AA">
        <w:rPr>
          <w:rFonts w:ascii="Times New Roman" w:hAnsi="Times New Roman" w:cs="Times New Roman"/>
          <w:sz w:val="24"/>
          <w:szCs w:val="24"/>
        </w:rPr>
        <w:t>interdependent prime</w:t>
      </w:r>
      <w:ins w:id="257" w:author="Adam Cohen" w:date="2019-06-22T22:20:00Z">
        <w:r w:rsidR="003536FE">
          <w:rPr>
            <w:rFonts w:ascii="Times New Roman" w:hAnsi="Times New Roman" w:cs="Times New Roman"/>
            <w:sz w:val="24"/>
            <w:szCs w:val="24"/>
          </w:rPr>
          <w:t>s</w:t>
        </w:r>
      </w:ins>
      <w:r w:rsidR="00AD19AA">
        <w:rPr>
          <w:rFonts w:ascii="Times New Roman" w:hAnsi="Times New Roman" w:cs="Times New Roman"/>
          <w:sz w:val="24"/>
          <w:szCs w:val="24"/>
        </w:rPr>
        <w:t xml:space="preserve"> </w:t>
      </w:r>
      <w:r w:rsidR="002E0A34">
        <w:rPr>
          <w:rFonts w:ascii="Times New Roman" w:hAnsi="Times New Roman" w:cs="Times New Roman"/>
          <w:sz w:val="24"/>
          <w:szCs w:val="24"/>
        </w:rPr>
        <w:t>impact</w:t>
      </w:r>
      <w:del w:id="258" w:author="Adam Cohen" w:date="2019-06-22T22:20:00Z">
        <w:r w:rsidR="002E0A34" w:rsidDel="003536FE">
          <w:rPr>
            <w:rFonts w:ascii="Times New Roman" w:hAnsi="Times New Roman" w:cs="Times New Roman"/>
            <w:sz w:val="24"/>
            <w:szCs w:val="24"/>
          </w:rPr>
          <w:delText>s</w:delText>
        </w:r>
      </w:del>
      <w:r w:rsidR="002E0A34">
        <w:rPr>
          <w:rFonts w:ascii="Times New Roman" w:hAnsi="Times New Roman" w:cs="Times New Roman"/>
          <w:sz w:val="24"/>
          <w:szCs w:val="24"/>
        </w:rPr>
        <w:t xml:space="preserve"> joint attention mechanisms even earlier than </w:t>
      </w:r>
      <w:r w:rsidR="001530DF">
        <w:rPr>
          <w:rFonts w:ascii="Times New Roman" w:hAnsi="Times New Roman" w:cs="Times New Roman"/>
          <w:sz w:val="24"/>
          <w:szCs w:val="24"/>
        </w:rPr>
        <w:t xml:space="preserve">distal cultural factors </w:t>
      </w:r>
      <w:r w:rsidR="002E0A34">
        <w:rPr>
          <w:rFonts w:ascii="Times New Roman" w:hAnsi="Times New Roman" w:cs="Times New Roman"/>
          <w:sz w:val="24"/>
          <w:szCs w:val="24"/>
        </w:rPr>
        <w:t>previously shown</w:t>
      </w:r>
      <w:r w:rsidR="001530DF">
        <w:rPr>
          <w:rFonts w:ascii="Times New Roman" w:hAnsi="Times New Roman" w:cs="Times New Roman"/>
          <w:sz w:val="24"/>
          <w:szCs w:val="24"/>
        </w:rPr>
        <w:t xml:space="preserve"> to affect foreground gaze cueing </w:t>
      </w:r>
      <w:r w:rsidR="001850E7">
        <w:rPr>
          <w:rFonts w:ascii="Times New Roman" w:hAnsi="Times New Roman" w:cs="Times New Roman"/>
          <w:sz w:val="24"/>
          <w:szCs w:val="24"/>
        </w:rPr>
        <w:t xml:space="preserve">at 600 </w:t>
      </w:r>
      <w:proofErr w:type="spellStart"/>
      <w:r w:rsidR="001850E7">
        <w:rPr>
          <w:rFonts w:ascii="Times New Roman" w:hAnsi="Times New Roman" w:cs="Times New Roman"/>
          <w:sz w:val="24"/>
          <w:szCs w:val="24"/>
        </w:rPr>
        <w:t>ms</w:t>
      </w:r>
      <w:proofErr w:type="spellEnd"/>
      <w:r w:rsidR="001850E7">
        <w:rPr>
          <w:rFonts w:ascii="Times New Roman" w:hAnsi="Times New Roman" w:cs="Times New Roman"/>
          <w:sz w:val="24"/>
          <w:szCs w:val="24"/>
        </w:rPr>
        <w:t xml:space="preserve"> SO</w:t>
      </w:r>
      <w:r w:rsidR="00CA1A6B">
        <w:rPr>
          <w:rFonts w:ascii="Times New Roman" w:hAnsi="Times New Roman" w:cs="Times New Roman"/>
          <w:sz w:val="24"/>
          <w:szCs w:val="24"/>
        </w:rPr>
        <w:t>A (Cohen</w:t>
      </w:r>
      <w:del w:id="259" w:author="Adam Cohen" w:date="2019-06-22T22:20:00Z">
        <w:r w:rsidR="00CA1A6B" w:rsidDel="003536FE">
          <w:rPr>
            <w:rFonts w:ascii="Times New Roman" w:hAnsi="Times New Roman" w:cs="Times New Roman"/>
            <w:sz w:val="24"/>
            <w:szCs w:val="24"/>
          </w:rPr>
          <w:delText>,</w:delText>
        </w:r>
      </w:del>
      <w:r w:rsidR="00CA1A6B">
        <w:rPr>
          <w:rFonts w:ascii="Times New Roman" w:hAnsi="Times New Roman" w:cs="Times New Roman"/>
          <w:sz w:val="24"/>
          <w:szCs w:val="24"/>
        </w:rPr>
        <w:t xml:space="preserve"> </w:t>
      </w:r>
      <w:del w:id="260" w:author="Adam Cohen" w:date="2019-06-22T22:20:00Z">
        <w:r w:rsidR="00CA1A6B" w:rsidDel="003536FE">
          <w:rPr>
            <w:rFonts w:ascii="Times New Roman" w:hAnsi="Times New Roman" w:cs="Times New Roman"/>
            <w:sz w:val="24"/>
            <w:szCs w:val="24"/>
          </w:rPr>
          <w:delText xml:space="preserve">Sasaki, </w:delText>
        </w:r>
      </w:del>
      <w:r w:rsidR="00CA1A6B">
        <w:rPr>
          <w:rFonts w:ascii="Times New Roman" w:hAnsi="Times New Roman" w:cs="Times New Roman"/>
          <w:sz w:val="24"/>
          <w:szCs w:val="24"/>
        </w:rPr>
        <w:t>et al., 2017).</w:t>
      </w:r>
      <w:r w:rsidR="001850E7">
        <w:rPr>
          <w:rFonts w:ascii="Times New Roman" w:hAnsi="Times New Roman" w:cs="Times New Roman"/>
          <w:sz w:val="24"/>
          <w:szCs w:val="24"/>
        </w:rPr>
        <w:t xml:space="preserve"> </w:t>
      </w:r>
      <w:r w:rsidR="00CA1A6B">
        <w:rPr>
          <w:rFonts w:ascii="Times New Roman" w:hAnsi="Times New Roman" w:cs="Times New Roman"/>
          <w:sz w:val="24"/>
          <w:szCs w:val="24"/>
        </w:rPr>
        <w:t>This study demonstrated that highlighting</w:t>
      </w:r>
      <w:r w:rsidR="001850E7">
        <w:rPr>
          <w:rFonts w:ascii="Times New Roman" w:hAnsi="Times New Roman" w:cs="Times New Roman"/>
          <w:sz w:val="24"/>
          <w:szCs w:val="24"/>
        </w:rPr>
        <w:t xml:space="preserve"> meaning systems that are relevant to the social environment can activate quickly and automatically to influence attending to </w:t>
      </w:r>
      <w:del w:id="261" w:author="Adam Cohen" w:date="2019-06-22T22:23:00Z">
        <w:r w:rsidR="001850E7" w:rsidDel="00F42165">
          <w:rPr>
            <w:rFonts w:ascii="Times New Roman" w:hAnsi="Times New Roman" w:cs="Times New Roman"/>
            <w:sz w:val="24"/>
            <w:szCs w:val="24"/>
          </w:rPr>
          <w:delText xml:space="preserve">foreground </w:delText>
        </w:r>
      </w:del>
      <w:ins w:id="262" w:author="Adam Cohen" w:date="2019-06-22T22:23:00Z">
        <w:r w:rsidR="00F42165">
          <w:rPr>
            <w:rFonts w:ascii="Times New Roman" w:hAnsi="Times New Roman" w:cs="Times New Roman"/>
            <w:sz w:val="24"/>
            <w:szCs w:val="24"/>
          </w:rPr>
          <w:t xml:space="preserve">and integrating </w:t>
        </w:r>
      </w:ins>
      <w:ins w:id="263" w:author="Adam Cohen" w:date="2019-06-22T22:24:00Z">
        <w:r w:rsidR="00F42165">
          <w:rPr>
            <w:rFonts w:ascii="Times New Roman" w:hAnsi="Times New Roman" w:cs="Times New Roman"/>
            <w:sz w:val="24"/>
            <w:szCs w:val="24"/>
          </w:rPr>
          <w:t xml:space="preserve">of </w:t>
        </w:r>
      </w:ins>
      <w:ins w:id="264" w:author="Adam Cohen" w:date="2019-06-22T22:23:00Z">
        <w:r w:rsidR="00F42165">
          <w:rPr>
            <w:rFonts w:ascii="Times New Roman" w:hAnsi="Times New Roman" w:cs="Times New Roman"/>
            <w:sz w:val="24"/>
            <w:szCs w:val="24"/>
          </w:rPr>
          <w:t>multiple</w:t>
        </w:r>
        <w:r w:rsidR="00F42165">
          <w:rPr>
            <w:rFonts w:ascii="Times New Roman" w:hAnsi="Times New Roman" w:cs="Times New Roman"/>
            <w:sz w:val="24"/>
            <w:szCs w:val="24"/>
          </w:rPr>
          <w:t xml:space="preserve"> </w:t>
        </w:r>
      </w:ins>
      <w:r w:rsidR="001850E7">
        <w:rPr>
          <w:rFonts w:ascii="Times New Roman" w:hAnsi="Times New Roman" w:cs="Times New Roman"/>
          <w:sz w:val="24"/>
          <w:szCs w:val="24"/>
        </w:rPr>
        <w:t>gaze</w:t>
      </w:r>
      <w:ins w:id="265" w:author="Adam Cohen" w:date="2019-06-22T22:23:00Z">
        <w:r w:rsidR="00F42165">
          <w:rPr>
            <w:rFonts w:ascii="Times New Roman" w:hAnsi="Times New Roman" w:cs="Times New Roman"/>
            <w:sz w:val="24"/>
            <w:szCs w:val="24"/>
          </w:rPr>
          <w:t xml:space="preserve"> cue</w:t>
        </w:r>
      </w:ins>
      <w:r w:rsidR="001850E7">
        <w:rPr>
          <w:rFonts w:ascii="Times New Roman" w:hAnsi="Times New Roman" w:cs="Times New Roman"/>
          <w:sz w:val="24"/>
          <w:szCs w:val="24"/>
        </w:rPr>
        <w:t xml:space="preserve">s. </w:t>
      </w:r>
    </w:p>
    <w:p w14:paraId="5A4DDCD0" w14:textId="316394A8" w:rsidR="00CA1A6B" w:rsidRDefault="001850E7" w:rsidP="005C7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Significant differences in self-report independent self-construal between independent and interdependent primed participants suggested that the prime manipulation worked to the extent that it influenced </w:t>
      </w:r>
      <w:r w:rsidR="00F63949">
        <w:rPr>
          <w:rFonts w:ascii="Times New Roman" w:hAnsi="Times New Roman" w:cs="Times New Roman"/>
          <w:sz w:val="24"/>
          <w:szCs w:val="24"/>
        </w:rPr>
        <w:t>explicit</w:t>
      </w:r>
      <w:r>
        <w:rPr>
          <w:rFonts w:ascii="Times New Roman" w:hAnsi="Times New Roman" w:cs="Times New Roman"/>
          <w:sz w:val="24"/>
          <w:szCs w:val="24"/>
        </w:rPr>
        <w:t xml:space="preserve"> </w:t>
      </w:r>
      <w:r w:rsidR="00F63949">
        <w:rPr>
          <w:rFonts w:ascii="Times New Roman" w:hAnsi="Times New Roman" w:cs="Times New Roman"/>
          <w:sz w:val="24"/>
          <w:szCs w:val="24"/>
        </w:rPr>
        <w:t>beliefs about</w:t>
      </w:r>
      <w:r>
        <w:rPr>
          <w:rFonts w:ascii="Times New Roman" w:hAnsi="Times New Roman" w:cs="Times New Roman"/>
          <w:sz w:val="24"/>
          <w:szCs w:val="24"/>
        </w:rPr>
        <w:t xml:space="preserve"> the self, even though it did not further impact our cognitive measure. </w:t>
      </w:r>
      <w:r w:rsidR="001448E3">
        <w:rPr>
          <w:rFonts w:ascii="Times New Roman" w:hAnsi="Times New Roman" w:cs="Times New Roman"/>
          <w:sz w:val="24"/>
          <w:szCs w:val="24"/>
        </w:rPr>
        <w:t xml:space="preserve">This makes sense if we consider that highlighting an independent self-construal does not prime social attention mechanisms to pay any more particular attention to the foreground face. </w:t>
      </w:r>
      <w:r>
        <w:rPr>
          <w:rFonts w:ascii="Times New Roman" w:hAnsi="Times New Roman" w:cs="Times New Roman"/>
          <w:sz w:val="24"/>
          <w:szCs w:val="24"/>
        </w:rPr>
        <w:t xml:space="preserve">Conversely, there </w:t>
      </w:r>
      <w:r w:rsidR="00CA1A6B">
        <w:rPr>
          <w:rFonts w:ascii="Times New Roman" w:hAnsi="Times New Roman" w:cs="Times New Roman"/>
          <w:sz w:val="24"/>
          <w:szCs w:val="24"/>
        </w:rPr>
        <w:t>were no difference</w:t>
      </w:r>
      <w:r>
        <w:rPr>
          <w:rFonts w:ascii="Times New Roman" w:hAnsi="Times New Roman" w:cs="Times New Roman"/>
          <w:sz w:val="24"/>
          <w:szCs w:val="24"/>
        </w:rPr>
        <w:t xml:space="preserve"> in self-report interdependent self-construal between independent and interdependent primed participants, despite the prime having an effect on our cognitive measure. </w:t>
      </w:r>
      <w:r w:rsidR="001448E3">
        <w:rPr>
          <w:rFonts w:ascii="Times New Roman" w:hAnsi="Times New Roman" w:cs="Times New Roman"/>
          <w:sz w:val="24"/>
          <w:szCs w:val="24"/>
        </w:rPr>
        <w:t xml:space="preserve">If </w:t>
      </w:r>
      <w:r w:rsidR="00F63949">
        <w:rPr>
          <w:rFonts w:ascii="Times New Roman" w:hAnsi="Times New Roman" w:cs="Times New Roman"/>
          <w:sz w:val="24"/>
          <w:szCs w:val="24"/>
        </w:rPr>
        <w:t xml:space="preserve">East Asian Canadians </w:t>
      </w:r>
      <w:r w:rsidR="001448E3">
        <w:rPr>
          <w:rFonts w:ascii="Times New Roman" w:hAnsi="Times New Roman" w:cs="Times New Roman"/>
          <w:sz w:val="24"/>
          <w:szCs w:val="24"/>
        </w:rPr>
        <w:t xml:space="preserve">already have a relatively high interdependent </w:t>
      </w:r>
      <w:r w:rsidR="00F63949">
        <w:rPr>
          <w:rFonts w:ascii="Times New Roman" w:hAnsi="Times New Roman" w:cs="Times New Roman"/>
          <w:sz w:val="24"/>
          <w:szCs w:val="24"/>
        </w:rPr>
        <w:t>self-construal</w:t>
      </w:r>
      <w:r w:rsidR="001448E3">
        <w:rPr>
          <w:rFonts w:ascii="Times New Roman" w:hAnsi="Times New Roman" w:cs="Times New Roman"/>
          <w:sz w:val="24"/>
          <w:szCs w:val="24"/>
        </w:rPr>
        <w:t>, their interdependent self-construal scores may be less moveable</w:t>
      </w:r>
      <w:r w:rsidR="0046509C">
        <w:rPr>
          <w:rFonts w:ascii="Times New Roman" w:hAnsi="Times New Roman" w:cs="Times New Roman"/>
          <w:sz w:val="24"/>
          <w:szCs w:val="24"/>
        </w:rPr>
        <w:t xml:space="preserve">. </w:t>
      </w:r>
      <w:r w:rsidR="001448E3">
        <w:rPr>
          <w:rFonts w:ascii="Times New Roman" w:hAnsi="Times New Roman" w:cs="Times New Roman"/>
          <w:sz w:val="24"/>
          <w:szCs w:val="24"/>
        </w:rPr>
        <w:t>Highlighting interdependent</w:t>
      </w:r>
      <w:r w:rsidR="00CA1A6B">
        <w:rPr>
          <w:rFonts w:ascii="Times New Roman" w:hAnsi="Times New Roman" w:cs="Times New Roman"/>
          <w:sz w:val="24"/>
          <w:szCs w:val="24"/>
        </w:rPr>
        <w:t xml:space="preserve"> self-construal</w:t>
      </w:r>
      <w:r w:rsidR="001448E3">
        <w:rPr>
          <w:rFonts w:ascii="Times New Roman" w:hAnsi="Times New Roman" w:cs="Times New Roman"/>
          <w:sz w:val="24"/>
          <w:szCs w:val="24"/>
        </w:rPr>
        <w:t xml:space="preserve">, however, clearly modulates the cueing effect within the task, indicating that reported interdependent self-construal </w:t>
      </w:r>
      <w:r w:rsidR="005C77A2">
        <w:rPr>
          <w:rFonts w:ascii="Times New Roman" w:hAnsi="Times New Roman" w:cs="Times New Roman"/>
          <w:sz w:val="24"/>
          <w:szCs w:val="24"/>
        </w:rPr>
        <w:t>does not necessarily predict on-line interdependent self-construal</w:t>
      </w:r>
      <w:r w:rsidR="001448E3">
        <w:rPr>
          <w:rFonts w:ascii="Times New Roman" w:hAnsi="Times New Roman" w:cs="Times New Roman"/>
          <w:sz w:val="24"/>
          <w:szCs w:val="24"/>
        </w:rPr>
        <w:t xml:space="preserve"> </w:t>
      </w:r>
      <w:r w:rsidR="005C77A2">
        <w:rPr>
          <w:rFonts w:ascii="Times New Roman" w:hAnsi="Times New Roman" w:cs="Times New Roman"/>
          <w:sz w:val="24"/>
          <w:szCs w:val="24"/>
        </w:rPr>
        <w:t>effects on cognitive mechanisms</w:t>
      </w:r>
      <w:r w:rsidR="00CA1A6B">
        <w:rPr>
          <w:rFonts w:ascii="Times New Roman" w:hAnsi="Times New Roman" w:cs="Times New Roman"/>
          <w:sz w:val="24"/>
          <w:szCs w:val="24"/>
        </w:rPr>
        <w:t>.</w:t>
      </w:r>
    </w:p>
    <w:p w14:paraId="70CEDD83" w14:textId="544AC15A" w:rsidR="00C45BE0" w:rsidRPr="00106C7F" w:rsidRDefault="001850E7" w:rsidP="005C77A2">
      <w:pPr>
        <w:spacing w:line="480" w:lineRule="auto"/>
        <w:jc w:val="center"/>
        <w:rPr>
          <w:rFonts w:ascii="Times New Roman" w:eastAsiaTheme="minorHAnsi" w:hAnsi="Times New Roman" w:cs="Times New Roman"/>
          <w:b/>
          <w:sz w:val="24"/>
          <w:szCs w:val="24"/>
          <w:lang w:val="en-CA" w:eastAsia="en-US"/>
        </w:rPr>
      </w:pPr>
      <w:r w:rsidRPr="00106C7F">
        <w:rPr>
          <w:rFonts w:ascii="Times New Roman" w:hAnsi="Times New Roman" w:cs="Times New Roman"/>
          <w:b/>
          <w:sz w:val="24"/>
          <w:szCs w:val="24"/>
        </w:rPr>
        <w:t>General Discussion</w:t>
      </w:r>
    </w:p>
    <w:p w14:paraId="622C6846" w14:textId="12A618A1" w:rsidR="005C77A2" w:rsidRDefault="005C77A2" w:rsidP="005C7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two studies demonstrated that activat</w:t>
      </w:r>
      <w:ins w:id="266" w:author="Adam Cohen" w:date="2019-06-22T22:29:00Z">
        <w:r w:rsidR="00F42165">
          <w:rPr>
            <w:rFonts w:ascii="Times New Roman" w:hAnsi="Times New Roman" w:cs="Times New Roman"/>
            <w:sz w:val="24"/>
            <w:szCs w:val="24"/>
          </w:rPr>
          <w:t>ed</w:t>
        </w:r>
      </w:ins>
      <w:del w:id="267" w:author="Adam Cohen" w:date="2019-06-22T22:29:00Z">
        <w:r w:rsidDel="00F42165">
          <w:rPr>
            <w:rFonts w:ascii="Times New Roman" w:hAnsi="Times New Roman" w:cs="Times New Roman"/>
            <w:sz w:val="24"/>
            <w:szCs w:val="24"/>
          </w:rPr>
          <w:delText>ing</w:delText>
        </w:r>
      </w:del>
      <w:r>
        <w:rPr>
          <w:rFonts w:ascii="Times New Roman" w:hAnsi="Times New Roman" w:cs="Times New Roman"/>
          <w:sz w:val="24"/>
          <w:szCs w:val="24"/>
        </w:rPr>
        <w:t xml:space="preserve"> i</w:t>
      </w:r>
      <w:r w:rsidRPr="0027132C">
        <w:rPr>
          <w:rFonts w:ascii="Times New Roman" w:hAnsi="Times New Roman" w:cs="Times New Roman"/>
          <w:sz w:val="24"/>
          <w:szCs w:val="24"/>
        </w:rPr>
        <w:t xml:space="preserve">ndependent and interdependent </w:t>
      </w:r>
      <w:commentRangeStart w:id="268"/>
      <w:del w:id="269" w:author="Adam Cohen" w:date="2019-06-22T22:26:00Z">
        <w:r w:rsidDel="00F42165">
          <w:rPr>
            <w:rFonts w:ascii="Times New Roman" w:hAnsi="Times New Roman" w:cs="Times New Roman"/>
            <w:sz w:val="24"/>
            <w:szCs w:val="24"/>
          </w:rPr>
          <w:delText>meaning s</w:delText>
        </w:r>
        <w:r w:rsidRPr="0027132C" w:rsidDel="00F42165">
          <w:rPr>
            <w:rFonts w:ascii="Times New Roman" w:hAnsi="Times New Roman" w:cs="Times New Roman"/>
            <w:sz w:val="24"/>
            <w:szCs w:val="24"/>
          </w:rPr>
          <w:delText>y</w:delText>
        </w:r>
        <w:r w:rsidDel="00F42165">
          <w:rPr>
            <w:rFonts w:ascii="Times New Roman" w:hAnsi="Times New Roman" w:cs="Times New Roman"/>
            <w:sz w:val="24"/>
            <w:szCs w:val="24"/>
          </w:rPr>
          <w:delText>stems</w:delText>
        </w:r>
      </w:del>
      <w:ins w:id="270" w:author="Adam Cohen" w:date="2019-06-22T22:26:00Z">
        <w:r w:rsidR="00F42165">
          <w:rPr>
            <w:rFonts w:ascii="Times New Roman" w:hAnsi="Times New Roman" w:cs="Times New Roman"/>
            <w:sz w:val="24"/>
            <w:szCs w:val="24"/>
          </w:rPr>
          <w:t>representations</w:t>
        </w:r>
      </w:ins>
      <w:r>
        <w:rPr>
          <w:rFonts w:ascii="Times New Roman" w:hAnsi="Times New Roman" w:cs="Times New Roman"/>
          <w:sz w:val="24"/>
          <w:szCs w:val="24"/>
        </w:rPr>
        <w:t xml:space="preserve"> </w:t>
      </w:r>
      <w:commentRangeEnd w:id="268"/>
      <w:r w:rsidR="00F42165">
        <w:rPr>
          <w:rStyle w:val="CommentReference"/>
        </w:rPr>
        <w:commentReference w:id="268"/>
      </w:r>
      <w:r>
        <w:rPr>
          <w:rFonts w:ascii="Times New Roman" w:hAnsi="Times New Roman" w:cs="Times New Roman"/>
          <w:sz w:val="24"/>
          <w:szCs w:val="24"/>
        </w:rPr>
        <w:t xml:space="preserve">can </w:t>
      </w:r>
      <w:del w:id="272" w:author="Adam Cohen" w:date="2019-06-22T22:30:00Z">
        <w:r w:rsidDel="00F42165">
          <w:rPr>
            <w:rFonts w:ascii="Times New Roman" w:hAnsi="Times New Roman" w:cs="Times New Roman"/>
            <w:sz w:val="24"/>
            <w:szCs w:val="24"/>
          </w:rPr>
          <w:delText>penetrate the automatic cueing interval to modulate</w:delText>
        </w:r>
      </w:del>
      <w:ins w:id="273" w:author="Adam Cohen" w:date="2019-06-22T22:30:00Z">
        <w:r w:rsidR="00F42165">
          <w:rPr>
            <w:rFonts w:ascii="Times New Roman" w:hAnsi="Times New Roman" w:cs="Times New Roman"/>
            <w:sz w:val="24"/>
            <w:szCs w:val="24"/>
          </w:rPr>
          <w:t>penetrate</w:t>
        </w:r>
      </w:ins>
      <w:r>
        <w:rPr>
          <w:rFonts w:ascii="Times New Roman" w:hAnsi="Times New Roman" w:cs="Times New Roman"/>
          <w:sz w:val="24"/>
          <w:szCs w:val="24"/>
        </w:rPr>
        <w:t xml:space="preserve"> joint attention mechanisms</w:t>
      </w:r>
      <w:r w:rsidR="00B0685C">
        <w:rPr>
          <w:rFonts w:ascii="Times New Roman" w:hAnsi="Times New Roman" w:cs="Times New Roman"/>
          <w:sz w:val="24"/>
          <w:szCs w:val="24"/>
        </w:rPr>
        <w:t>, but that this effect existed</w:t>
      </w:r>
      <w:r w:rsidR="002C39D9">
        <w:rPr>
          <w:rFonts w:ascii="Times New Roman" w:hAnsi="Times New Roman" w:cs="Times New Roman"/>
          <w:sz w:val="24"/>
          <w:szCs w:val="24"/>
        </w:rPr>
        <w:t xml:space="preserve"> only for East </w:t>
      </w:r>
      <w:r w:rsidR="002C39D9">
        <w:rPr>
          <w:rFonts w:ascii="Times New Roman" w:hAnsi="Times New Roman" w:cs="Times New Roman"/>
          <w:sz w:val="24"/>
          <w:szCs w:val="24"/>
        </w:rPr>
        <w:lastRenderedPageBreak/>
        <w:t>Asian Canadians</w:t>
      </w:r>
      <w:r>
        <w:rPr>
          <w:rFonts w:ascii="Times New Roman" w:hAnsi="Times New Roman" w:cs="Times New Roman"/>
          <w:sz w:val="24"/>
          <w:szCs w:val="24"/>
        </w:rPr>
        <w:t xml:space="preserve">. </w:t>
      </w:r>
      <w:r w:rsidR="008E04B9">
        <w:rPr>
          <w:rFonts w:ascii="Times New Roman" w:hAnsi="Times New Roman" w:cs="Times New Roman"/>
          <w:sz w:val="24"/>
          <w:szCs w:val="24"/>
        </w:rPr>
        <w:t>This paper builds on current theory and research on join</w:t>
      </w:r>
      <w:r w:rsidR="002C39D9">
        <w:rPr>
          <w:rFonts w:ascii="Times New Roman" w:hAnsi="Times New Roman" w:cs="Times New Roman"/>
          <w:sz w:val="24"/>
          <w:szCs w:val="24"/>
        </w:rPr>
        <w:t>t</w:t>
      </w:r>
      <w:r w:rsidR="008E04B9">
        <w:rPr>
          <w:rFonts w:ascii="Times New Roman" w:hAnsi="Times New Roman" w:cs="Times New Roman"/>
          <w:sz w:val="24"/>
          <w:szCs w:val="24"/>
        </w:rPr>
        <w:t xml:space="preserve"> attention mechanisms, and </w:t>
      </w:r>
      <w:r w:rsidR="00B0685C">
        <w:rPr>
          <w:rFonts w:ascii="Times New Roman" w:hAnsi="Times New Roman" w:cs="Times New Roman"/>
          <w:sz w:val="24"/>
          <w:szCs w:val="24"/>
        </w:rPr>
        <w:t>how the culturally relevant constructs of independence and interdependence shape how we integrate cues across social environments.</w:t>
      </w:r>
      <w:r>
        <w:rPr>
          <w:rFonts w:ascii="Times New Roman" w:hAnsi="Times New Roman" w:cs="Times New Roman"/>
          <w:sz w:val="24"/>
          <w:szCs w:val="24"/>
        </w:rPr>
        <w:t xml:space="preserve"> </w:t>
      </w:r>
    </w:p>
    <w:p w14:paraId="25740857" w14:textId="27D6710A" w:rsidR="005C77A2" w:rsidRPr="00344B75" w:rsidRDefault="00183B79" w:rsidP="005C7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2C39D9">
        <w:rPr>
          <w:rFonts w:ascii="Times New Roman" w:hAnsi="Times New Roman" w:cs="Times New Roman"/>
          <w:sz w:val="24"/>
          <w:szCs w:val="24"/>
        </w:rPr>
        <w:t>European Canadians</w:t>
      </w:r>
      <w:r w:rsidR="005C77A2">
        <w:rPr>
          <w:rFonts w:ascii="Times New Roman" w:hAnsi="Times New Roman" w:cs="Times New Roman"/>
          <w:sz w:val="24"/>
          <w:szCs w:val="24"/>
        </w:rPr>
        <w:t xml:space="preserve"> showed the typical cueing</w:t>
      </w:r>
      <w:r w:rsidR="00327DCC">
        <w:rPr>
          <w:rFonts w:ascii="Times New Roman" w:hAnsi="Times New Roman" w:cs="Times New Roman"/>
          <w:sz w:val="24"/>
          <w:szCs w:val="24"/>
        </w:rPr>
        <w:t xml:space="preserve"> effect</w:t>
      </w:r>
      <w:r w:rsidR="005C77A2">
        <w:rPr>
          <w:rFonts w:ascii="Times New Roman" w:hAnsi="Times New Roman" w:cs="Times New Roman"/>
          <w:sz w:val="24"/>
          <w:szCs w:val="24"/>
        </w:rPr>
        <w:t xml:space="preserve"> from the foreground gaze under 200 </w:t>
      </w:r>
      <w:proofErr w:type="spellStart"/>
      <w:r w:rsidR="005C77A2">
        <w:rPr>
          <w:rFonts w:ascii="Times New Roman" w:hAnsi="Times New Roman" w:cs="Times New Roman"/>
          <w:sz w:val="24"/>
          <w:szCs w:val="24"/>
        </w:rPr>
        <w:t>ms</w:t>
      </w:r>
      <w:proofErr w:type="spellEnd"/>
      <w:r w:rsidR="005C77A2">
        <w:rPr>
          <w:rFonts w:ascii="Times New Roman" w:hAnsi="Times New Roman" w:cs="Times New Roman"/>
          <w:sz w:val="24"/>
          <w:szCs w:val="24"/>
        </w:rPr>
        <w:t xml:space="preserve"> SOA under both matching and mismatching conditions</w:t>
      </w:r>
      <w:r w:rsidR="00327DCC">
        <w:rPr>
          <w:rFonts w:ascii="Times New Roman" w:hAnsi="Times New Roman" w:cs="Times New Roman"/>
          <w:sz w:val="24"/>
          <w:szCs w:val="24"/>
        </w:rPr>
        <w:t xml:space="preserve">, and 600 </w:t>
      </w:r>
      <w:proofErr w:type="spellStart"/>
      <w:r w:rsidR="00327DCC">
        <w:rPr>
          <w:rFonts w:ascii="Times New Roman" w:hAnsi="Times New Roman" w:cs="Times New Roman"/>
          <w:sz w:val="24"/>
          <w:szCs w:val="24"/>
        </w:rPr>
        <w:t>ms</w:t>
      </w:r>
      <w:proofErr w:type="spellEnd"/>
      <w:r w:rsidR="00327DCC">
        <w:rPr>
          <w:rFonts w:ascii="Times New Roman" w:hAnsi="Times New Roman" w:cs="Times New Roman"/>
          <w:sz w:val="24"/>
          <w:szCs w:val="24"/>
        </w:rPr>
        <w:t xml:space="preserve"> SOA under matching condition</w:t>
      </w:r>
      <w:r w:rsidR="005C77A2">
        <w:rPr>
          <w:rFonts w:ascii="Times New Roman" w:hAnsi="Times New Roman" w:cs="Times New Roman"/>
          <w:sz w:val="24"/>
          <w:szCs w:val="24"/>
        </w:rPr>
        <w:t xml:space="preserve">. Despite the </w:t>
      </w:r>
      <w:r w:rsidR="00327DCC">
        <w:rPr>
          <w:rFonts w:ascii="Times New Roman" w:hAnsi="Times New Roman" w:cs="Times New Roman"/>
          <w:sz w:val="24"/>
          <w:szCs w:val="24"/>
        </w:rPr>
        <w:t xml:space="preserve">unexpected lack of cueing effect </w:t>
      </w:r>
      <w:r w:rsidR="005C77A2">
        <w:rPr>
          <w:rFonts w:ascii="Times New Roman" w:hAnsi="Times New Roman" w:cs="Times New Roman"/>
          <w:sz w:val="24"/>
          <w:szCs w:val="24"/>
        </w:rPr>
        <w:t xml:space="preserve">under </w:t>
      </w:r>
      <w:r w:rsidR="00327DCC">
        <w:rPr>
          <w:rFonts w:ascii="Times New Roman" w:hAnsi="Times New Roman" w:cs="Times New Roman"/>
          <w:sz w:val="24"/>
          <w:szCs w:val="24"/>
        </w:rPr>
        <w:t xml:space="preserve">mismatching conditions under </w:t>
      </w:r>
      <w:r w:rsidR="005C77A2">
        <w:rPr>
          <w:rFonts w:ascii="Times New Roman" w:hAnsi="Times New Roman" w:cs="Times New Roman"/>
          <w:sz w:val="24"/>
          <w:szCs w:val="24"/>
        </w:rPr>
        <w:t xml:space="preserve">600 </w:t>
      </w:r>
      <w:proofErr w:type="spellStart"/>
      <w:r w:rsidR="005C77A2">
        <w:rPr>
          <w:rFonts w:ascii="Times New Roman" w:hAnsi="Times New Roman" w:cs="Times New Roman"/>
          <w:sz w:val="24"/>
          <w:szCs w:val="24"/>
        </w:rPr>
        <w:t>ms</w:t>
      </w:r>
      <w:proofErr w:type="spellEnd"/>
      <w:r w:rsidR="005C77A2">
        <w:rPr>
          <w:rFonts w:ascii="Times New Roman" w:hAnsi="Times New Roman" w:cs="Times New Roman"/>
          <w:sz w:val="24"/>
          <w:szCs w:val="24"/>
        </w:rPr>
        <w:t xml:space="preserve"> SOA, the overall results strongly suggest that the prime did not activate any independent or interdependent meaning systems to </w:t>
      </w:r>
      <w:r w:rsidR="00777ECD">
        <w:rPr>
          <w:rFonts w:ascii="Times New Roman" w:hAnsi="Times New Roman" w:cs="Times New Roman"/>
          <w:sz w:val="24"/>
          <w:szCs w:val="24"/>
        </w:rPr>
        <w:t xml:space="preserve">differentially </w:t>
      </w:r>
      <w:r w:rsidR="005C77A2">
        <w:rPr>
          <w:rFonts w:ascii="Times New Roman" w:hAnsi="Times New Roman" w:cs="Times New Roman"/>
          <w:sz w:val="24"/>
          <w:szCs w:val="24"/>
        </w:rPr>
        <w:t>influence the scope of attention from the foregroun</w:t>
      </w:r>
      <w:r w:rsidR="00B0685C">
        <w:rPr>
          <w:rFonts w:ascii="Times New Roman" w:hAnsi="Times New Roman" w:cs="Times New Roman"/>
          <w:sz w:val="24"/>
          <w:szCs w:val="24"/>
        </w:rPr>
        <w:t>d gaze to the background gazes.</w:t>
      </w:r>
    </w:p>
    <w:p w14:paraId="629C83A5" w14:textId="3D114B89" w:rsidR="005C77A2" w:rsidRDefault="005C77A2" w:rsidP="00D0373C">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For our East Asian Canadians, </w:t>
      </w:r>
      <w:r w:rsidR="00327DCC">
        <w:rPr>
          <w:rFonts w:ascii="Times New Roman" w:eastAsiaTheme="minorHAnsi" w:hAnsi="Times New Roman" w:cs="Times New Roman"/>
          <w:sz w:val="24"/>
          <w:szCs w:val="24"/>
          <w:lang w:val="en-CA" w:eastAsia="en-US"/>
        </w:rPr>
        <w:t>we found a strong divergence from the typical cueing effect pattern based on prime. Under matching conditions</w:t>
      </w:r>
      <w:r w:rsidR="00777ECD">
        <w:rPr>
          <w:rFonts w:ascii="Times New Roman" w:eastAsiaTheme="minorHAnsi" w:hAnsi="Times New Roman" w:cs="Times New Roman"/>
          <w:sz w:val="24"/>
          <w:szCs w:val="24"/>
          <w:lang w:val="en-CA" w:eastAsia="en-US"/>
        </w:rPr>
        <w:t xml:space="preserve">, the </w:t>
      </w:r>
      <w:r w:rsidR="00327DCC">
        <w:rPr>
          <w:rFonts w:ascii="Times New Roman" w:eastAsiaTheme="minorHAnsi" w:hAnsi="Times New Roman" w:cs="Times New Roman"/>
          <w:sz w:val="24"/>
          <w:szCs w:val="24"/>
          <w:lang w:val="en-CA" w:eastAsia="en-US"/>
        </w:rPr>
        <w:t xml:space="preserve">prime did not have an effect, and we found the typical cueing effect from the foreground gaze under 200 </w:t>
      </w:r>
      <w:proofErr w:type="spellStart"/>
      <w:r w:rsidR="00327DCC">
        <w:rPr>
          <w:rFonts w:ascii="Times New Roman" w:eastAsiaTheme="minorHAnsi" w:hAnsi="Times New Roman" w:cs="Times New Roman"/>
          <w:sz w:val="24"/>
          <w:szCs w:val="24"/>
          <w:lang w:val="en-CA" w:eastAsia="en-US"/>
        </w:rPr>
        <w:t>ms</w:t>
      </w:r>
      <w:proofErr w:type="spellEnd"/>
      <w:r w:rsidR="00327DCC">
        <w:rPr>
          <w:rFonts w:ascii="Times New Roman" w:eastAsiaTheme="minorHAnsi" w:hAnsi="Times New Roman" w:cs="Times New Roman"/>
          <w:sz w:val="24"/>
          <w:szCs w:val="24"/>
          <w:lang w:val="en-CA" w:eastAsia="en-US"/>
        </w:rPr>
        <w:t xml:space="preserve"> and 600 </w:t>
      </w:r>
      <w:proofErr w:type="spellStart"/>
      <w:r w:rsidR="00327DCC">
        <w:rPr>
          <w:rFonts w:ascii="Times New Roman" w:eastAsiaTheme="minorHAnsi" w:hAnsi="Times New Roman" w:cs="Times New Roman"/>
          <w:sz w:val="24"/>
          <w:szCs w:val="24"/>
          <w:lang w:val="en-CA" w:eastAsia="en-US"/>
        </w:rPr>
        <w:t>ms</w:t>
      </w:r>
      <w:proofErr w:type="spellEnd"/>
      <w:r w:rsidR="00327DCC">
        <w:rPr>
          <w:rFonts w:ascii="Times New Roman" w:eastAsiaTheme="minorHAnsi" w:hAnsi="Times New Roman" w:cs="Times New Roman"/>
          <w:sz w:val="24"/>
          <w:szCs w:val="24"/>
          <w:lang w:val="en-CA" w:eastAsia="en-US"/>
        </w:rPr>
        <w:t xml:space="preserve"> SOA. Under mismatching conditions, </w:t>
      </w:r>
      <w:r w:rsidR="00D0373C">
        <w:rPr>
          <w:rFonts w:ascii="Times New Roman" w:eastAsiaTheme="minorHAnsi" w:hAnsi="Times New Roman" w:cs="Times New Roman"/>
          <w:sz w:val="24"/>
          <w:szCs w:val="24"/>
          <w:lang w:val="en-CA" w:eastAsia="en-US"/>
        </w:rPr>
        <w:t xml:space="preserve">the independent prime did not have an effect, as there was a cueing effect at 200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SOA that dissipated at 600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SOA, reflecting similar results from </w:t>
      </w:r>
      <w:del w:id="274" w:author="Adam Cohen" w:date="2019-06-22T22:47:00Z">
        <w:r w:rsidR="00D0373C" w:rsidDel="00F533E9">
          <w:rPr>
            <w:rFonts w:ascii="Times New Roman" w:eastAsiaTheme="minorHAnsi" w:hAnsi="Times New Roman" w:cs="Times New Roman"/>
            <w:sz w:val="24"/>
            <w:szCs w:val="24"/>
            <w:lang w:val="en-CA" w:eastAsia="en-US"/>
          </w:rPr>
          <w:delText xml:space="preserve">the </w:delText>
        </w:r>
      </w:del>
      <w:r w:rsidR="002C39D9">
        <w:rPr>
          <w:rFonts w:ascii="Times New Roman" w:eastAsiaTheme="minorHAnsi" w:hAnsi="Times New Roman" w:cs="Times New Roman"/>
          <w:sz w:val="24"/>
          <w:szCs w:val="24"/>
          <w:lang w:val="en-CA" w:eastAsia="en-US"/>
        </w:rPr>
        <w:t xml:space="preserve">un-primed </w:t>
      </w:r>
      <w:r w:rsidR="00D0373C">
        <w:rPr>
          <w:rFonts w:ascii="Times New Roman" w:eastAsiaTheme="minorHAnsi" w:hAnsi="Times New Roman" w:cs="Times New Roman"/>
          <w:sz w:val="24"/>
          <w:szCs w:val="24"/>
          <w:lang w:val="en-CA" w:eastAsia="en-US"/>
        </w:rPr>
        <w:t xml:space="preserve">East Asians </w:t>
      </w:r>
      <w:ins w:id="275" w:author="Adam Cohen" w:date="2019-06-22T22:47:00Z">
        <w:r w:rsidR="00F533E9">
          <w:rPr>
            <w:rFonts w:ascii="Times New Roman" w:eastAsiaTheme="minorHAnsi" w:hAnsi="Times New Roman" w:cs="Times New Roman"/>
            <w:sz w:val="24"/>
            <w:szCs w:val="24"/>
            <w:lang w:val="en-CA" w:eastAsia="en-US"/>
          </w:rPr>
          <w:t>(</w:t>
        </w:r>
      </w:ins>
      <w:del w:id="276" w:author="Adam Cohen" w:date="2019-06-22T22:47:00Z">
        <w:r w:rsidR="00D0373C" w:rsidDel="00F533E9">
          <w:rPr>
            <w:rFonts w:ascii="Times New Roman" w:eastAsiaTheme="minorHAnsi" w:hAnsi="Times New Roman" w:cs="Times New Roman"/>
            <w:sz w:val="24"/>
            <w:szCs w:val="24"/>
            <w:lang w:val="en-CA" w:eastAsia="en-US"/>
          </w:rPr>
          <w:delText xml:space="preserve">in </w:delText>
        </w:r>
      </w:del>
      <w:r w:rsidR="00D0373C">
        <w:rPr>
          <w:rFonts w:ascii="Times New Roman" w:eastAsiaTheme="minorHAnsi" w:hAnsi="Times New Roman" w:cs="Times New Roman"/>
          <w:sz w:val="24"/>
          <w:szCs w:val="24"/>
          <w:lang w:val="en-CA" w:eastAsia="en-US"/>
        </w:rPr>
        <w:t>Cohen</w:t>
      </w:r>
      <w:del w:id="277" w:author="Adam Cohen" w:date="2019-06-22T22:47:00Z">
        <w:r w:rsidR="00D0373C" w:rsidDel="00F533E9">
          <w:rPr>
            <w:rFonts w:ascii="Times New Roman" w:eastAsiaTheme="minorHAnsi" w:hAnsi="Times New Roman" w:cs="Times New Roman"/>
            <w:sz w:val="24"/>
            <w:szCs w:val="24"/>
            <w:lang w:val="en-CA" w:eastAsia="en-US"/>
          </w:rPr>
          <w:delText>,</w:delText>
        </w:r>
      </w:del>
      <w:r w:rsidR="00D0373C">
        <w:rPr>
          <w:rFonts w:ascii="Times New Roman" w:eastAsiaTheme="minorHAnsi" w:hAnsi="Times New Roman" w:cs="Times New Roman"/>
          <w:sz w:val="24"/>
          <w:szCs w:val="24"/>
          <w:lang w:val="en-CA" w:eastAsia="en-US"/>
        </w:rPr>
        <w:t xml:space="preserve"> </w:t>
      </w:r>
      <w:del w:id="278" w:author="Adam Cohen" w:date="2019-06-22T22:47:00Z">
        <w:r w:rsidR="00D0373C" w:rsidDel="00F533E9">
          <w:rPr>
            <w:rFonts w:ascii="Times New Roman" w:eastAsiaTheme="minorHAnsi" w:hAnsi="Times New Roman" w:cs="Times New Roman"/>
            <w:sz w:val="24"/>
            <w:szCs w:val="24"/>
            <w:lang w:val="en-CA" w:eastAsia="en-US"/>
          </w:rPr>
          <w:delText xml:space="preserve">Sasaki, </w:delText>
        </w:r>
      </w:del>
      <w:r w:rsidR="00D0373C">
        <w:rPr>
          <w:rFonts w:ascii="Times New Roman" w:eastAsiaTheme="minorHAnsi" w:hAnsi="Times New Roman" w:cs="Times New Roman"/>
          <w:sz w:val="24"/>
          <w:szCs w:val="24"/>
          <w:lang w:val="en-CA" w:eastAsia="en-US"/>
        </w:rPr>
        <w:t>et al.</w:t>
      </w:r>
      <w:ins w:id="279" w:author="Adam Cohen" w:date="2019-06-22T22:47:00Z">
        <w:r w:rsidR="00F533E9">
          <w:rPr>
            <w:rFonts w:ascii="Times New Roman" w:eastAsiaTheme="minorHAnsi" w:hAnsi="Times New Roman" w:cs="Times New Roman"/>
            <w:sz w:val="24"/>
            <w:szCs w:val="24"/>
            <w:lang w:val="en-CA" w:eastAsia="en-US"/>
          </w:rPr>
          <w:t>,</w:t>
        </w:r>
      </w:ins>
      <w:r w:rsidR="00D0373C">
        <w:rPr>
          <w:rFonts w:ascii="Times New Roman" w:eastAsiaTheme="minorHAnsi" w:hAnsi="Times New Roman" w:cs="Times New Roman"/>
          <w:sz w:val="24"/>
          <w:szCs w:val="24"/>
          <w:lang w:val="en-CA" w:eastAsia="en-US"/>
        </w:rPr>
        <w:t xml:space="preserve"> </w:t>
      </w:r>
      <w:del w:id="280" w:author="Adam Cohen" w:date="2019-06-22T22:47:00Z">
        <w:r w:rsidR="00D0373C" w:rsidDel="00F533E9">
          <w:rPr>
            <w:rFonts w:ascii="Times New Roman" w:eastAsiaTheme="minorHAnsi" w:hAnsi="Times New Roman" w:cs="Times New Roman"/>
            <w:sz w:val="24"/>
            <w:szCs w:val="24"/>
            <w:lang w:val="en-CA" w:eastAsia="en-US"/>
          </w:rPr>
          <w:delText>(</w:delText>
        </w:r>
      </w:del>
      <w:r w:rsidR="00D0373C">
        <w:rPr>
          <w:rFonts w:ascii="Times New Roman" w:eastAsiaTheme="minorHAnsi" w:hAnsi="Times New Roman" w:cs="Times New Roman"/>
          <w:sz w:val="24"/>
          <w:szCs w:val="24"/>
          <w:lang w:val="en-CA" w:eastAsia="en-US"/>
        </w:rPr>
        <w:t>2017). The interdependent prime under mismatching conditions, however, broadened the scope of attention such that background gaze cues were att</w:t>
      </w:r>
      <w:r w:rsidR="002C39D9">
        <w:rPr>
          <w:rFonts w:ascii="Times New Roman" w:eastAsiaTheme="minorHAnsi" w:hAnsi="Times New Roman" w:cs="Times New Roman"/>
          <w:sz w:val="24"/>
          <w:szCs w:val="24"/>
          <w:lang w:val="en-CA" w:eastAsia="en-US"/>
        </w:rPr>
        <w:t>ended to and interfered with</w:t>
      </w:r>
      <w:r w:rsidR="00D0373C">
        <w:rPr>
          <w:rFonts w:ascii="Times New Roman" w:eastAsiaTheme="minorHAnsi" w:hAnsi="Times New Roman" w:cs="Times New Roman"/>
          <w:sz w:val="24"/>
          <w:szCs w:val="24"/>
          <w:lang w:val="en-CA" w:eastAsia="en-US"/>
        </w:rPr>
        <w:t xml:space="preserve"> foreground gaze cueing, resulting in no significant cueing effects across 200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and 600 </w:t>
      </w:r>
      <w:proofErr w:type="spellStart"/>
      <w:r w:rsidR="00D0373C">
        <w:rPr>
          <w:rFonts w:ascii="Times New Roman" w:eastAsiaTheme="minorHAnsi" w:hAnsi="Times New Roman" w:cs="Times New Roman"/>
          <w:sz w:val="24"/>
          <w:szCs w:val="24"/>
          <w:lang w:val="en-CA" w:eastAsia="en-US"/>
        </w:rPr>
        <w:t>ms</w:t>
      </w:r>
      <w:proofErr w:type="spellEnd"/>
      <w:r w:rsidR="00D0373C">
        <w:rPr>
          <w:rFonts w:ascii="Times New Roman" w:eastAsiaTheme="minorHAnsi" w:hAnsi="Times New Roman" w:cs="Times New Roman"/>
          <w:sz w:val="24"/>
          <w:szCs w:val="24"/>
          <w:lang w:val="en-CA" w:eastAsia="en-US"/>
        </w:rPr>
        <w:t xml:space="preserve"> SOA. </w:t>
      </w:r>
    </w:p>
    <w:p w14:paraId="7CF5FB0A" w14:textId="5B8B99A4" w:rsidR="003C586F" w:rsidRPr="003C586F" w:rsidRDefault="00B0685C" w:rsidP="003C586F">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The divergence in how the prime affected East Asian Canadians, relative to European Canadians, has implications for how activating meaning systems does not equally impact joint attention mechanisms; rather, the meaning systems that are cognitively activated must be easily accessible and somewhat well-practiced in order to impact bottom-up, reflexive orientation </w:t>
      </w:r>
      <w:r w:rsidR="002C39D9">
        <w:rPr>
          <w:rFonts w:ascii="Times New Roman" w:eastAsiaTheme="minorHAnsi" w:hAnsi="Times New Roman" w:cs="Times New Roman"/>
          <w:sz w:val="24"/>
          <w:szCs w:val="24"/>
          <w:lang w:val="en-CA" w:eastAsia="en-US"/>
        </w:rPr>
        <w:t>to foreground gazes</w:t>
      </w:r>
      <w:r w:rsidR="002C39D9">
        <w:rPr>
          <w:rFonts w:ascii="Times New Roman" w:hAnsi="Times New Roman" w:cs="Times New Roman"/>
          <w:sz w:val="24"/>
          <w:szCs w:val="24"/>
        </w:rPr>
        <w:t>.</w:t>
      </w:r>
      <w:r w:rsidR="002C39D9">
        <w:rPr>
          <w:rFonts w:ascii="Times New Roman" w:eastAsiaTheme="minorHAnsi" w:hAnsi="Times New Roman" w:cs="Times New Roman"/>
          <w:sz w:val="24"/>
          <w:szCs w:val="24"/>
          <w:lang w:val="en-CA" w:eastAsia="en-US"/>
        </w:rPr>
        <w:t xml:space="preserve"> </w:t>
      </w:r>
      <w:r w:rsidR="00106C7F">
        <w:rPr>
          <w:rFonts w:ascii="Times New Roman" w:eastAsiaTheme="minorHAnsi" w:hAnsi="Times New Roman" w:cs="Times New Roman"/>
          <w:sz w:val="24"/>
          <w:szCs w:val="24"/>
          <w:lang w:val="en-CA" w:eastAsia="en-US"/>
        </w:rPr>
        <w:t xml:space="preserve">Although </w:t>
      </w:r>
      <w:del w:id="281" w:author="Adam Cohen" w:date="2019-06-22T22:48:00Z">
        <w:r w:rsidR="00106C7F" w:rsidDel="00F533E9">
          <w:rPr>
            <w:rFonts w:ascii="Times New Roman" w:hAnsi="Times New Roman" w:cs="Times New Roman"/>
            <w:sz w:val="24"/>
            <w:szCs w:val="24"/>
          </w:rPr>
          <w:delText xml:space="preserve">cultural psychology </w:delText>
        </w:r>
      </w:del>
      <w:r w:rsidR="00106C7F">
        <w:rPr>
          <w:rFonts w:ascii="Times New Roman" w:hAnsi="Times New Roman" w:cs="Times New Roman"/>
          <w:sz w:val="24"/>
          <w:szCs w:val="24"/>
        </w:rPr>
        <w:t xml:space="preserve">research on independence and interdependence suggest that these </w:t>
      </w:r>
      <w:r w:rsidR="00106C7F">
        <w:rPr>
          <w:rFonts w:ascii="Times New Roman" w:hAnsi="Times New Roman" w:cs="Times New Roman"/>
          <w:sz w:val="24"/>
          <w:szCs w:val="24"/>
        </w:rPr>
        <w:lastRenderedPageBreak/>
        <w:t xml:space="preserve">systems of self-construal co-exist to varying levels in either cultural group, interdependent self-construal is likely activated </w:t>
      </w:r>
      <w:commentRangeStart w:id="282"/>
      <w:r w:rsidR="00106C7F">
        <w:rPr>
          <w:rFonts w:ascii="Times New Roman" w:hAnsi="Times New Roman" w:cs="Times New Roman"/>
          <w:sz w:val="24"/>
          <w:szCs w:val="24"/>
        </w:rPr>
        <w:t xml:space="preserve">more often in East Asians </w:t>
      </w:r>
      <w:commentRangeEnd w:id="282"/>
      <w:r w:rsidR="00F533E9">
        <w:rPr>
          <w:rStyle w:val="CommentReference"/>
        </w:rPr>
        <w:commentReference w:id="282"/>
      </w:r>
      <w:r w:rsidR="00106C7F">
        <w:rPr>
          <w:rFonts w:ascii="Times New Roman" w:hAnsi="Times New Roman" w:cs="Times New Roman"/>
          <w:sz w:val="24"/>
          <w:szCs w:val="24"/>
        </w:rPr>
        <w:t xml:space="preserve">by their different cultural and social domains they inhabit or activated by culture-specific social cues. These results demonstrate </w:t>
      </w:r>
      <w:r w:rsidR="00114D0D">
        <w:rPr>
          <w:rFonts w:ascii="Times New Roman" w:eastAsiaTheme="minorHAnsi" w:hAnsi="Times New Roman" w:cs="Times New Roman"/>
          <w:sz w:val="24"/>
          <w:szCs w:val="24"/>
          <w:lang w:val="en-CA" w:eastAsia="en-US"/>
        </w:rPr>
        <w:t xml:space="preserve">that </w:t>
      </w:r>
      <w:r w:rsidR="00106C7F">
        <w:rPr>
          <w:rFonts w:ascii="Times New Roman" w:eastAsiaTheme="minorHAnsi" w:hAnsi="Times New Roman" w:cs="Times New Roman"/>
          <w:sz w:val="24"/>
          <w:szCs w:val="24"/>
          <w:lang w:val="en-CA" w:eastAsia="en-US"/>
        </w:rPr>
        <w:t xml:space="preserve">the </w:t>
      </w:r>
      <w:r w:rsidR="00114D0D">
        <w:rPr>
          <w:rFonts w:ascii="Times New Roman" w:eastAsiaTheme="minorHAnsi" w:hAnsi="Times New Roman" w:cs="Times New Roman"/>
          <w:sz w:val="24"/>
          <w:szCs w:val="24"/>
          <w:lang w:val="en-CA" w:eastAsia="en-US"/>
        </w:rPr>
        <w:t>activation of interdependent meaning systems for East Asian Canadians is particularly well-practiced and suggests</w:t>
      </w:r>
      <w:r w:rsidR="00106C7F">
        <w:rPr>
          <w:rFonts w:ascii="Times New Roman" w:eastAsiaTheme="minorHAnsi" w:hAnsi="Times New Roman" w:cs="Times New Roman"/>
          <w:sz w:val="24"/>
          <w:szCs w:val="24"/>
          <w:lang w:val="en-CA" w:eastAsia="en-US"/>
        </w:rPr>
        <w:t xml:space="preserve"> that activating a sense of interdependent self-construal has</w:t>
      </w:r>
      <w:r w:rsidR="00114D0D">
        <w:rPr>
          <w:rFonts w:ascii="Times New Roman" w:eastAsiaTheme="minorHAnsi" w:hAnsi="Times New Roman" w:cs="Times New Roman"/>
          <w:sz w:val="24"/>
          <w:szCs w:val="24"/>
          <w:lang w:val="en-CA" w:eastAsia="en-US"/>
        </w:rPr>
        <w:t xml:space="preserve"> </w:t>
      </w:r>
      <w:r w:rsidR="00F7380B">
        <w:rPr>
          <w:rFonts w:ascii="Times New Roman" w:eastAsiaTheme="minorHAnsi" w:hAnsi="Times New Roman" w:cs="Times New Roman"/>
          <w:sz w:val="24"/>
          <w:szCs w:val="24"/>
          <w:lang w:val="en-CA" w:eastAsia="en-US"/>
        </w:rPr>
        <w:t xml:space="preserve">some </w:t>
      </w:r>
      <w:commentRangeStart w:id="283"/>
      <w:r w:rsidR="00F7380B">
        <w:rPr>
          <w:rFonts w:ascii="Times New Roman" w:eastAsiaTheme="minorHAnsi" w:hAnsi="Times New Roman" w:cs="Times New Roman"/>
          <w:sz w:val="24"/>
          <w:szCs w:val="24"/>
          <w:lang w:val="en-CA" w:eastAsia="en-US"/>
        </w:rPr>
        <w:t xml:space="preserve">adaptive </w:t>
      </w:r>
      <w:commentRangeEnd w:id="283"/>
      <w:r w:rsidR="00F533E9">
        <w:rPr>
          <w:rStyle w:val="CommentReference"/>
        </w:rPr>
        <w:commentReference w:id="283"/>
      </w:r>
      <w:r w:rsidR="00F7380B">
        <w:rPr>
          <w:rFonts w:ascii="Times New Roman" w:eastAsiaTheme="minorHAnsi" w:hAnsi="Times New Roman" w:cs="Times New Roman"/>
          <w:sz w:val="24"/>
          <w:szCs w:val="24"/>
          <w:lang w:val="en-CA" w:eastAsia="en-US"/>
        </w:rPr>
        <w:t>significance in navigating their different cultural contexts.</w:t>
      </w:r>
      <w:r>
        <w:rPr>
          <w:rFonts w:ascii="Times New Roman" w:eastAsiaTheme="minorHAnsi" w:hAnsi="Times New Roman" w:cs="Times New Roman"/>
          <w:sz w:val="24"/>
          <w:szCs w:val="24"/>
          <w:lang w:val="en-CA" w:eastAsia="en-US"/>
        </w:rPr>
        <w:t xml:space="preserve"> This was also shown in </w:t>
      </w:r>
      <w:r w:rsidR="00114D0D">
        <w:rPr>
          <w:rFonts w:ascii="Times New Roman" w:eastAsiaTheme="minorHAnsi" w:hAnsi="Times New Roman" w:cs="Times New Roman"/>
          <w:sz w:val="24"/>
          <w:szCs w:val="24"/>
          <w:lang w:val="en-CA" w:eastAsia="en-US"/>
        </w:rPr>
        <w:t>prior research</w:t>
      </w:r>
      <w:r w:rsidR="00F7380B">
        <w:rPr>
          <w:rFonts w:ascii="Times New Roman" w:eastAsiaTheme="minorHAnsi" w:hAnsi="Times New Roman" w:cs="Times New Roman"/>
          <w:sz w:val="24"/>
          <w:szCs w:val="24"/>
          <w:lang w:val="en-CA" w:eastAsia="en-US"/>
        </w:rPr>
        <w:t xml:space="preserve"> where</w:t>
      </w:r>
      <w:r w:rsidR="002C39D9">
        <w:rPr>
          <w:rFonts w:ascii="Times New Roman" w:eastAsiaTheme="minorHAnsi" w:hAnsi="Times New Roman" w:cs="Times New Roman"/>
          <w:sz w:val="24"/>
          <w:szCs w:val="24"/>
          <w:lang w:val="en-CA" w:eastAsia="en-US"/>
        </w:rPr>
        <w:t xml:space="preserve"> females, but not males, demonstrated cueing effects </w:t>
      </w:r>
      <w:r w:rsidR="00F7380B">
        <w:rPr>
          <w:rFonts w:ascii="Times New Roman" w:eastAsiaTheme="minorHAnsi" w:hAnsi="Times New Roman" w:cs="Times New Roman"/>
          <w:sz w:val="24"/>
          <w:szCs w:val="24"/>
          <w:lang w:val="en-CA" w:eastAsia="en-US"/>
        </w:rPr>
        <w:t>for familiar faces (co</w:t>
      </w:r>
      <w:r w:rsidR="002C39D9">
        <w:rPr>
          <w:rFonts w:ascii="Times New Roman" w:eastAsiaTheme="minorHAnsi" w:hAnsi="Times New Roman" w:cs="Times New Roman"/>
          <w:sz w:val="24"/>
          <w:szCs w:val="24"/>
          <w:lang w:val="en-CA" w:eastAsia="en-US"/>
        </w:rPr>
        <w:t xml:space="preserve">lleagues) vs. unfamiliar faces, suggesting that for females, </w:t>
      </w:r>
      <w:r w:rsidR="00F7380B">
        <w:rPr>
          <w:rFonts w:ascii="Times New Roman" w:eastAsiaTheme="minorHAnsi" w:hAnsi="Times New Roman" w:cs="Times New Roman"/>
          <w:sz w:val="24"/>
          <w:szCs w:val="24"/>
          <w:lang w:val="en-CA" w:eastAsia="en-US"/>
        </w:rPr>
        <w:t xml:space="preserve">social knowledge of their colleagues had greater </w:t>
      </w:r>
      <w:r w:rsidR="00106C7F">
        <w:rPr>
          <w:rFonts w:ascii="Times New Roman" w:eastAsiaTheme="minorHAnsi" w:hAnsi="Times New Roman" w:cs="Times New Roman"/>
          <w:sz w:val="24"/>
          <w:szCs w:val="24"/>
          <w:lang w:val="en-CA" w:eastAsia="en-US"/>
        </w:rPr>
        <w:t>adaptive</w:t>
      </w:r>
      <w:r w:rsidR="00F7380B">
        <w:rPr>
          <w:rFonts w:ascii="Times New Roman" w:eastAsiaTheme="minorHAnsi" w:hAnsi="Times New Roman" w:cs="Times New Roman"/>
          <w:sz w:val="24"/>
          <w:szCs w:val="24"/>
          <w:lang w:val="en-CA" w:eastAsia="en-US"/>
        </w:rPr>
        <w:t xml:space="preserve"> significance for navigating their social environment than </w:t>
      </w:r>
      <w:r w:rsidR="002C39D9">
        <w:rPr>
          <w:rFonts w:ascii="Times New Roman" w:eastAsiaTheme="minorHAnsi" w:hAnsi="Times New Roman" w:cs="Times New Roman"/>
          <w:sz w:val="24"/>
          <w:szCs w:val="24"/>
          <w:lang w:val="en-CA" w:eastAsia="en-US"/>
        </w:rPr>
        <w:t>for males</w:t>
      </w:r>
      <w:r w:rsidR="0011621A">
        <w:rPr>
          <w:rFonts w:ascii="Times New Roman" w:eastAsiaTheme="minorHAnsi" w:hAnsi="Times New Roman" w:cs="Times New Roman"/>
          <w:sz w:val="24"/>
          <w:szCs w:val="24"/>
          <w:lang w:val="en-CA" w:eastAsia="en-US"/>
        </w:rPr>
        <w:t xml:space="preserve"> </w:t>
      </w:r>
      <w:r w:rsidR="002C39D9">
        <w:rPr>
          <w:rFonts w:ascii="Times New Roman" w:hAnsi="Times New Roman" w:cs="Times New Roman"/>
          <w:sz w:val="24"/>
          <w:szCs w:val="24"/>
        </w:rPr>
        <w:t>(</w:t>
      </w:r>
      <w:proofErr w:type="spellStart"/>
      <w:r w:rsidR="002C39D9" w:rsidRPr="00BC0C69">
        <w:rPr>
          <w:rFonts w:ascii="Times New Roman" w:hAnsi="Times New Roman" w:cs="Times New Roman"/>
          <w:sz w:val="24"/>
          <w:szCs w:val="24"/>
        </w:rPr>
        <w:t>Deaner</w:t>
      </w:r>
      <w:proofErr w:type="spellEnd"/>
      <w:r w:rsidR="002C39D9" w:rsidRPr="00BC0C69">
        <w:rPr>
          <w:rFonts w:ascii="Times New Roman" w:hAnsi="Times New Roman" w:cs="Times New Roman"/>
          <w:sz w:val="24"/>
          <w:szCs w:val="24"/>
        </w:rPr>
        <w:t>, Shepherd &amp; Platt, 2007</w:t>
      </w:r>
      <w:r w:rsidR="002C39D9">
        <w:rPr>
          <w:rFonts w:ascii="Times New Roman" w:hAnsi="Times New Roman" w:cs="Times New Roman"/>
          <w:sz w:val="24"/>
          <w:szCs w:val="24"/>
        </w:rPr>
        <w:t>)</w:t>
      </w:r>
      <w:r w:rsidR="00106C7F">
        <w:rPr>
          <w:rFonts w:ascii="Times New Roman" w:eastAsiaTheme="minorHAnsi" w:hAnsi="Times New Roman" w:cs="Times New Roman"/>
          <w:sz w:val="24"/>
          <w:szCs w:val="24"/>
          <w:lang w:val="en-CA" w:eastAsia="en-US"/>
        </w:rPr>
        <w:t xml:space="preserve">. </w:t>
      </w:r>
    </w:p>
    <w:p w14:paraId="4E29F939" w14:textId="6E25F43A" w:rsidR="00344B75" w:rsidRDefault="00106C7F" w:rsidP="0011621A">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The results also demonstrate the rigidity of </w:t>
      </w:r>
      <w:r w:rsidR="002F1639">
        <w:rPr>
          <w:rFonts w:ascii="Times New Roman" w:hAnsi="Times New Roman" w:cs="Times New Roman"/>
          <w:sz w:val="24"/>
          <w:szCs w:val="24"/>
        </w:rPr>
        <w:t xml:space="preserve">the role of sociocultural context in calibrating social attention mechanisms. Previously, </w:t>
      </w:r>
      <w:del w:id="284" w:author="Adam Cohen" w:date="2019-06-22T22:51:00Z">
        <w:r w:rsidR="002F1639" w:rsidDel="00F533E9">
          <w:rPr>
            <w:rFonts w:ascii="Times New Roman" w:hAnsi="Times New Roman" w:cs="Times New Roman"/>
            <w:sz w:val="24"/>
            <w:szCs w:val="24"/>
          </w:rPr>
          <w:delText>Cohen, Sasaki, et al. (2017)</w:delText>
        </w:r>
      </w:del>
      <w:ins w:id="285" w:author="Adam Cohen" w:date="2019-06-22T22:51:00Z">
        <w:r w:rsidR="00F533E9">
          <w:rPr>
            <w:rFonts w:ascii="Times New Roman" w:hAnsi="Times New Roman" w:cs="Times New Roman"/>
            <w:sz w:val="24"/>
            <w:szCs w:val="24"/>
          </w:rPr>
          <w:t>it was</w:t>
        </w:r>
      </w:ins>
      <w:r w:rsidR="002F1639">
        <w:rPr>
          <w:rFonts w:ascii="Times New Roman" w:hAnsi="Times New Roman" w:cs="Times New Roman"/>
          <w:sz w:val="24"/>
          <w:szCs w:val="24"/>
        </w:rPr>
        <w:t xml:space="preserve"> demonstrated that for </w:t>
      </w:r>
      <w:r w:rsidR="002F1639">
        <w:rPr>
          <w:rFonts w:ascii="Times New Roman" w:eastAsia="Times New Roman" w:hAnsi="Times New Roman" w:cs="Times New Roman"/>
          <w:sz w:val="24"/>
          <w:szCs w:val="24"/>
        </w:rPr>
        <w:t>Americans, no matter if the background gazes were cueing in the opposite direction of the foreground gaze, they would experience cueing effect</w:t>
      </w:r>
      <w:r w:rsidR="0011621A">
        <w:rPr>
          <w:rFonts w:ascii="Times New Roman" w:eastAsia="Times New Roman" w:hAnsi="Times New Roman" w:cs="Times New Roman"/>
          <w:sz w:val="24"/>
          <w:szCs w:val="24"/>
        </w:rPr>
        <w:t>s from the foreground gaze</w:t>
      </w:r>
      <w:ins w:id="286" w:author="Adam Cohen" w:date="2019-06-22T22:51:00Z">
        <w:r w:rsidR="00F533E9">
          <w:rPr>
            <w:rFonts w:ascii="Times New Roman" w:eastAsia="Times New Roman" w:hAnsi="Times New Roman" w:cs="Times New Roman"/>
            <w:sz w:val="24"/>
            <w:szCs w:val="24"/>
          </w:rPr>
          <w:t xml:space="preserve"> (Cohen et al., 2017)</w:t>
        </w:r>
      </w:ins>
      <w:r w:rsidR="0011621A">
        <w:rPr>
          <w:rFonts w:ascii="Times New Roman" w:eastAsia="Times New Roman" w:hAnsi="Times New Roman" w:cs="Times New Roman"/>
          <w:sz w:val="24"/>
          <w:szCs w:val="24"/>
        </w:rPr>
        <w:t>. For</w:t>
      </w:r>
      <w:r w:rsidR="002F1639">
        <w:rPr>
          <w:rFonts w:ascii="Times New Roman" w:eastAsia="Times New Roman" w:hAnsi="Times New Roman" w:cs="Times New Roman"/>
          <w:sz w:val="24"/>
          <w:szCs w:val="24"/>
        </w:rPr>
        <w:t xml:space="preserve"> </w:t>
      </w:r>
      <w:r w:rsidR="002F1639" w:rsidRPr="0027132C">
        <w:rPr>
          <w:rFonts w:ascii="Times New Roman" w:eastAsia="Times New Roman" w:hAnsi="Times New Roman" w:cs="Times New Roman"/>
          <w:sz w:val="24"/>
          <w:szCs w:val="24"/>
        </w:rPr>
        <w:t>East Asian</w:t>
      </w:r>
      <w:r w:rsidR="002F1639">
        <w:rPr>
          <w:rFonts w:ascii="Times New Roman" w:eastAsia="Times New Roman" w:hAnsi="Times New Roman" w:cs="Times New Roman"/>
          <w:sz w:val="24"/>
          <w:szCs w:val="24"/>
        </w:rPr>
        <w:t>s, however,</w:t>
      </w:r>
      <w:r w:rsidR="002F1639" w:rsidRPr="0027132C">
        <w:rPr>
          <w:rFonts w:ascii="Times New Roman" w:eastAsia="Times New Roman" w:hAnsi="Times New Roman" w:cs="Times New Roman"/>
          <w:sz w:val="24"/>
          <w:szCs w:val="24"/>
        </w:rPr>
        <w:t xml:space="preserve"> </w:t>
      </w:r>
      <w:r w:rsidR="002F1639">
        <w:rPr>
          <w:rFonts w:ascii="Times New Roman" w:eastAsia="Times New Roman" w:hAnsi="Times New Roman" w:cs="Times New Roman"/>
          <w:sz w:val="24"/>
          <w:szCs w:val="24"/>
        </w:rPr>
        <w:t>the incongruent background gazes interrupted</w:t>
      </w:r>
      <w:r w:rsidR="002F1639" w:rsidRPr="0027132C">
        <w:rPr>
          <w:rFonts w:ascii="Times New Roman" w:eastAsia="Times New Roman" w:hAnsi="Times New Roman" w:cs="Times New Roman"/>
          <w:sz w:val="24"/>
          <w:szCs w:val="24"/>
        </w:rPr>
        <w:t xml:space="preserve"> the automatic reflexive orienting </w:t>
      </w:r>
      <w:r w:rsidR="002F1639">
        <w:rPr>
          <w:rFonts w:ascii="Times New Roman" w:eastAsia="Times New Roman" w:hAnsi="Times New Roman" w:cs="Times New Roman"/>
          <w:sz w:val="24"/>
          <w:szCs w:val="24"/>
        </w:rPr>
        <w:t xml:space="preserve">from </w:t>
      </w:r>
      <w:r w:rsidR="002F1639" w:rsidRPr="0027132C">
        <w:rPr>
          <w:rFonts w:ascii="Times New Roman" w:eastAsia="Times New Roman" w:hAnsi="Times New Roman" w:cs="Times New Roman"/>
          <w:sz w:val="24"/>
          <w:szCs w:val="24"/>
        </w:rPr>
        <w:t xml:space="preserve">the foreground </w:t>
      </w:r>
      <w:r w:rsidR="002F1639">
        <w:rPr>
          <w:rFonts w:ascii="Times New Roman" w:eastAsia="Times New Roman" w:hAnsi="Times New Roman" w:cs="Times New Roman"/>
          <w:sz w:val="24"/>
          <w:szCs w:val="24"/>
        </w:rPr>
        <w:t>gaze, during a relatively late SOA within the automatic cueing interval period. Th</w:t>
      </w:r>
      <w:ins w:id="287" w:author="Adam Cohen" w:date="2019-06-22T22:51:00Z">
        <w:r w:rsidR="00744930">
          <w:rPr>
            <w:rFonts w:ascii="Times New Roman" w:eastAsia="Times New Roman" w:hAnsi="Times New Roman" w:cs="Times New Roman"/>
            <w:sz w:val="24"/>
            <w:szCs w:val="24"/>
          </w:rPr>
          <w:t>ose</w:t>
        </w:r>
      </w:ins>
      <w:del w:id="288" w:author="Adam Cohen" w:date="2019-06-22T22:51:00Z">
        <w:r w:rsidR="002F1639" w:rsidDel="00744930">
          <w:rPr>
            <w:rFonts w:ascii="Times New Roman" w:eastAsia="Times New Roman" w:hAnsi="Times New Roman" w:cs="Times New Roman"/>
            <w:sz w:val="24"/>
            <w:szCs w:val="24"/>
          </w:rPr>
          <w:delText>e</w:delText>
        </w:r>
        <w:r w:rsidR="002F1639" w:rsidDel="00F533E9">
          <w:rPr>
            <w:rFonts w:ascii="Times New Roman" w:eastAsia="Times New Roman" w:hAnsi="Times New Roman" w:cs="Times New Roman"/>
            <w:sz w:val="24"/>
            <w:szCs w:val="24"/>
          </w:rPr>
          <w:delText>ir</w:delText>
        </w:r>
      </w:del>
      <w:r w:rsidR="002F1639">
        <w:rPr>
          <w:rFonts w:ascii="Times New Roman" w:eastAsia="Times New Roman" w:hAnsi="Times New Roman" w:cs="Times New Roman"/>
          <w:sz w:val="24"/>
          <w:szCs w:val="24"/>
        </w:rPr>
        <w:t xml:space="preserve"> results suggest that long standing and repeated cultural inputs in the social environment can calibrate the social attention system to be sensitive to important infor</w:t>
      </w:r>
      <w:r w:rsidR="002C39D9">
        <w:rPr>
          <w:rFonts w:ascii="Times New Roman" w:eastAsia="Times New Roman" w:hAnsi="Times New Roman" w:cs="Times New Roman"/>
          <w:sz w:val="24"/>
          <w:szCs w:val="24"/>
        </w:rPr>
        <w:t xml:space="preserve">mation that is culture-specific. </w:t>
      </w:r>
      <w:r w:rsidR="0011621A">
        <w:rPr>
          <w:rFonts w:ascii="Times New Roman" w:eastAsia="Times New Roman" w:hAnsi="Times New Roman" w:cs="Times New Roman"/>
          <w:sz w:val="24"/>
          <w:szCs w:val="24"/>
        </w:rPr>
        <w:t>Although we hypothesized that</w:t>
      </w:r>
      <w:r w:rsidR="002F1639">
        <w:rPr>
          <w:rFonts w:ascii="Times New Roman" w:eastAsia="Times New Roman" w:hAnsi="Times New Roman" w:cs="Times New Roman"/>
          <w:sz w:val="24"/>
          <w:szCs w:val="24"/>
        </w:rPr>
        <w:t xml:space="preserve"> highlighting meaning systems that people of all cultural groups should have (independent and interdependent self-construal) can modulate</w:t>
      </w:r>
      <w:r w:rsidR="0011621A">
        <w:rPr>
          <w:rFonts w:ascii="Times New Roman" w:eastAsia="Times New Roman" w:hAnsi="Times New Roman" w:cs="Times New Roman"/>
          <w:sz w:val="24"/>
          <w:szCs w:val="24"/>
        </w:rPr>
        <w:t xml:space="preserve"> </w:t>
      </w:r>
      <w:r w:rsidR="002F1639">
        <w:rPr>
          <w:rFonts w:ascii="Times New Roman" w:eastAsia="Times New Roman" w:hAnsi="Times New Roman" w:cs="Times New Roman"/>
          <w:sz w:val="24"/>
          <w:szCs w:val="24"/>
        </w:rPr>
        <w:t xml:space="preserve">social attention </w:t>
      </w:r>
      <w:r w:rsidR="0011621A">
        <w:rPr>
          <w:rFonts w:ascii="Times New Roman" w:eastAsia="Times New Roman" w:hAnsi="Times New Roman" w:cs="Times New Roman"/>
          <w:sz w:val="24"/>
          <w:szCs w:val="24"/>
        </w:rPr>
        <w:t>mechanisms</w:t>
      </w:r>
      <w:r w:rsidR="002F1639">
        <w:rPr>
          <w:rFonts w:ascii="Times New Roman" w:eastAsia="Times New Roman" w:hAnsi="Times New Roman" w:cs="Times New Roman"/>
          <w:sz w:val="24"/>
          <w:szCs w:val="24"/>
        </w:rPr>
        <w:t>, it seems that these meaning systems still work within the boundaries of the cul</w:t>
      </w:r>
      <w:r w:rsidR="0011621A">
        <w:rPr>
          <w:rFonts w:ascii="Times New Roman" w:eastAsia="Times New Roman" w:hAnsi="Times New Roman" w:cs="Times New Roman"/>
          <w:sz w:val="24"/>
          <w:szCs w:val="24"/>
        </w:rPr>
        <w:t>ture-specific calibration of</w:t>
      </w:r>
      <w:r w:rsidR="002F1639">
        <w:rPr>
          <w:rFonts w:ascii="Times New Roman" w:eastAsia="Times New Roman" w:hAnsi="Times New Roman" w:cs="Times New Roman"/>
          <w:sz w:val="24"/>
          <w:szCs w:val="24"/>
        </w:rPr>
        <w:t xml:space="preserve"> attention mechanisms. </w:t>
      </w:r>
      <w:r w:rsidR="00E608BD">
        <w:rPr>
          <w:rFonts w:ascii="Times New Roman" w:eastAsia="Times New Roman" w:hAnsi="Times New Roman" w:cs="Times New Roman"/>
          <w:sz w:val="24"/>
          <w:szCs w:val="24"/>
        </w:rPr>
        <w:t>East Asian Canadians given the independent prime under mismatching condition also experienced interference from incongruent background gaze cues during a relatively late SOA within the automatic cueing interval period</w:t>
      </w:r>
      <w:r w:rsidR="00D02931">
        <w:rPr>
          <w:rFonts w:ascii="Times New Roman" w:eastAsia="Times New Roman" w:hAnsi="Times New Roman" w:cs="Times New Roman"/>
          <w:sz w:val="24"/>
          <w:szCs w:val="24"/>
        </w:rPr>
        <w:t xml:space="preserve">, </w:t>
      </w:r>
      <w:r w:rsidR="00D02931">
        <w:rPr>
          <w:rFonts w:ascii="Times New Roman" w:eastAsia="Times New Roman" w:hAnsi="Times New Roman" w:cs="Times New Roman"/>
          <w:sz w:val="24"/>
          <w:szCs w:val="24"/>
        </w:rPr>
        <w:lastRenderedPageBreak/>
        <w:t xml:space="preserve">demonstrating that East Asian Canadians may experience repeated cultural inputs that calibrate the social attention system in their East Asian cultural contexts, similarly to </w:t>
      </w:r>
      <w:del w:id="289" w:author="Adam Cohen" w:date="2019-06-22T22:53:00Z">
        <w:r w:rsidR="00D02931" w:rsidDel="00744930">
          <w:rPr>
            <w:rFonts w:ascii="Times New Roman" w:eastAsia="Times New Roman" w:hAnsi="Times New Roman" w:cs="Times New Roman"/>
            <w:sz w:val="24"/>
            <w:szCs w:val="24"/>
          </w:rPr>
          <w:delText xml:space="preserve">the </w:delText>
        </w:r>
      </w:del>
      <w:r w:rsidR="00D02931">
        <w:rPr>
          <w:rFonts w:ascii="Times New Roman" w:eastAsia="Times New Roman" w:hAnsi="Times New Roman" w:cs="Times New Roman"/>
          <w:sz w:val="24"/>
          <w:szCs w:val="24"/>
        </w:rPr>
        <w:t xml:space="preserve">East Asians </w:t>
      </w:r>
      <w:ins w:id="290" w:author="Adam Cohen" w:date="2019-06-22T22:53:00Z">
        <w:r w:rsidR="00744930">
          <w:rPr>
            <w:rFonts w:ascii="Times New Roman" w:eastAsia="Times New Roman" w:hAnsi="Times New Roman" w:cs="Times New Roman"/>
            <w:sz w:val="24"/>
            <w:szCs w:val="24"/>
          </w:rPr>
          <w:t>(</w:t>
        </w:r>
      </w:ins>
      <w:del w:id="291" w:author="Adam Cohen" w:date="2019-06-22T22:53:00Z">
        <w:r w:rsidR="00D02931" w:rsidDel="00744930">
          <w:rPr>
            <w:rFonts w:ascii="Times New Roman" w:eastAsia="Times New Roman" w:hAnsi="Times New Roman" w:cs="Times New Roman"/>
            <w:sz w:val="24"/>
            <w:szCs w:val="24"/>
          </w:rPr>
          <w:delText xml:space="preserve">in </w:delText>
        </w:r>
      </w:del>
      <w:r w:rsidR="00D02931">
        <w:rPr>
          <w:rFonts w:ascii="Times New Roman" w:eastAsia="Times New Roman" w:hAnsi="Times New Roman" w:cs="Times New Roman"/>
          <w:sz w:val="24"/>
          <w:szCs w:val="24"/>
        </w:rPr>
        <w:t xml:space="preserve">Cohen, </w:t>
      </w:r>
      <w:del w:id="292" w:author="Adam Cohen" w:date="2019-06-22T22:53:00Z">
        <w:r w:rsidR="00D02931" w:rsidDel="00744930">
          <w:rPr>
            <w:rFonts w:ascii="Times New Roman" w:eastAsia="Times New Roman" w:hAnsi="Times New Roman" w:cs="Times New Roman"/>
            <w:sz w:val="24"/>
            <w:szCs w:val="24"/>
          </w:rPr>
          <w:delText xml:space="preserve">Sasaki, </w:delText>
        </w:r>
      </w:del>
      <w:r w:rsidR="00D02931">
        <w:rPr>
          <w:rFonts w:ascii="Times New Roman" w:eastAsia="Times New Roman" w:hAnsi="Times New Roman" w:cs="Times New Roman"/>
          <w:sz w:val="24"/>
          <w:szCs w:val="24"/>
        </w:rPr>
        <w:t>et al.</w:t>
      </w:r>
      <w:ins w:id="293" w:author="Adam Cohen" w:date="2019-06-22T22:53:00Z">
        <w:r w:rsidR="00744930">
          <w:rPr>
            <w:rFonts w:ascii="Times New Roman" w:eastAsia="Times New Roman" w:hAnsi="Times New Roman" w:cs="Times New Roman"/>
            <w:sz w:val="24"/>
            <w:szCs w:val="24"/>
          </w:rPr>
          <w:t>,</w:t>
        </w:r>
      </w:ins>
      <w:r w:rsidR="00D02931">
        <w:rPr>
          <w:rFonts w:ascii="Times New Roman" w:eastAsia="Times New Roman" w:hAnsi="Times New Roman" w:cs="Times New Roman"/>
          <w:sz w:val="24"/>
          <w:szCs w:val="24"/>
        </w:rPr>
        <w:t xml:space="preserve"> </w:t>
      </w:r>
      <w:del w:id="294" w:author="Adam Cohen" w:date="2019-06-22T22:54:00Z">
        <w:r w:rsidR="00D02931" w:rsidDel="00744930">
          <w:rPr>
            <w:rFonts w:ascii="Times New Roman" w:eastAsia="Times New Roman" w:hAnsi="Times New Roman" w:cs="Times New Roman"/>
            <w:sz w:val="24"/>
            <w:szCs w:val="24"/>
          </w:rPr>
          <w:delText>(</w:delText>
        </w:r>
      </w:del>
      <w:r w:rsidR="00D02931">
        <w:rPr>
          <w:rFonts w:ascii="Times New Roman" w:eastAsia="Times New Roman" w:hAnsi="Times New Roman" w:cs="Times New Roman"/>
          <w:sz w:val="24"/>
          <w:szCs w:val="24"/>
        </w:rPr>
        <w:t xml:space="preserve">2017). </w:t>
      </w:r>
    </w:p>
    <w:p w14:paraId="59B38FF2" w14:textId="59976533" w:rsidR="00735DDB" w:rsidRPr="0011621A" w:rsidRDefault="00735DDB" w:rsidP="001162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limitations in the study may explain some unexpected findings. </w:t>
      </w:r>
      <w:proofErr w:type="gramStart"/>
      <w:r w:rsidR="00933ECE">
        <w:rPr>
          <w:rFonts w:ascii="Times New Roman" w:eastAsia="Times New Roman" w:hAnsi="Times New Roman" w:cs="Times New Roman"/>
          <w:sz w:val="24"/>
          <w:szCs w:val="24"/>
        </w:rPr>
        <w:t>Typically</w:t>
      </w:r>
      <w:proofErr w:type="gramEnd"/>
      <w:r w:rsidR="00933ECE">
        <w:rPr>
          <w:rFonts w:ascii="Times New Roman" w:eastAsia="Times New Roman" w:hAnsi="Times New Roman" w:cs="Times New Roman"/>
          <w:sz w:val="24"/>
          <w:szCs w:val="24"/>
        </w:rPr>
        <w:t xml:space="preserve"> at 1,000 </w:t>
      </w:r>
      <w:proofErr w:type="spellStart"/>
      <w:r w:rsidR="00933ECE">
        <w:rPr>
          <w:rFonts w:ascii="Times New Roman" w:eastAsia="Times New Roman" w:hAnsi="Times New Roman" w:cs="Times New Roman"/>
          <w:sz w:val="24"/>
          <w:szCs w:val="24"/>
        </w:rPr>
        <w:t>ms</w:t>
      </w:r>
      <w:proofErr w:type="spellEnd"/>
      <w:r w:rsidR="00933ECE">
        <w:rPr>
          <w:rFonts w:ascii="Times New Roman" w:eastAsia="Times New Roman" w:hAnsi="Times New Roman" w:cs="Times New Roman"/>
          <w:sz w:val="24"/>
          <w:szCs w:val="24"/>
        </w:rPr>
        <w:t xml:space="preserve"> SOAs, the cueing effect either disappears, or reverses such that gaze cues facilitate detecting targets that appear in the opposite direction (</w:t>
      </w:r>
      <w:proofErr w:type="spellStart"/>
      <w:del w:id="295" w:author="Adam Cohen" w:date="2019-06-22T22:55:00Z">
        <w:r w:rsidR="00933ECE" w:rsidDel="00744930">
          <w:rPr>
            <w:rFonts w:ascii="Times New Roman" w:eastAsia="Times New Roman" w:hAnsi="Times New Roman" w:cs="Times New Roman"/>
            <w:sz w:val="24"/>
            <w:szCs w:val="24"/>
          </w:rPr>
          <w:delText>Cohen, Sasaki, et al., 2017</w:delText>
        </w:r>
      </w:del>
      <w:ins w:id="296" w:author="Adam Cohen" w:date="2019-06-22T23:03:00Z">
        <w:r w:rsidR="00744930">
          <w:rPr>
            <w:rFonts w:ascii="Times New Roman" w:eastAsia="Times New Roman" w:hAnsi="Times New Roman" w:cs="Times New Roman"/>
            <w:sz w:val="24"/>
            <w:szCs w:val="24"/>
          </w:rPr>
          <w:t>Frischen</w:t>
        </w:r>
        <w:proofErr w:type="spellEnd"/>
        <w:r w:rsidR="00744930">
          <w:rPr>
            <w:rFonts w:ascii="Times New Roman" w:eastAsia="Times New Roman" w:hAnsi="Times New Roman" w:cs="Times New Roman"/>
            <w:sz w:val="24"/>
            <w:szCs w:val="24"/>
          </w:rPr>
          <w:t xml:space="preserve"> &amp; Tipper, 2004</w:t>
        </w:r>
      </w:ins>
      <w:r w:rsidR="00933ECE">
        <w:rPr>
          <w:rFonts w:ascii="Times New Roman" w:eastAsia="Times New Roman" w:hAnsi="Times New Roman" w:cs="Times New Roman"/>
          <w:sz w:val="24"/>
          <w:szCs w:val="24"/>
        </w:rPr>
        <w:t xml:space="preserve">; Posner &amp; Cohen, 1984). </w:t>
      </w:r>
      <w:r>
        <w:rPr>
          <w:rFonts w:ascii="Times New Roman" w:eastAsia="Times New Roman" w:hAnsi="Times New Roman" w:cs="Times New Roman"/>
          <w:sz w:val="24"/>
          <w:szCs w:val="24"/>
        </w:rPr>
        <w:t xml:space="preserve">We tended to find significant cueing effects at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SOA through some of t</w:t>
      </w:r>
      <w:r w:rsidR="00933ECE">
        <w:rPr>
          <w:rFonts w:ascii="Times New Roman" w:eastAsia="Times New Roman" w:hAnsi="Times New Roman" w:cs="Times New Roman"/>
          <w:sz w:val="24"/>
          <w:szCs w:val="24"/>
        </w:rPr>
        <w:t xml:space="preserve">he conditions in Study 1 and 2, suggesting that </w:t>
      </w:r>
      <w:r>
        <w:rPr>
          <w:rFonts w:ascii="Times New Roman" w:eastAsia="Times New Roman" w:hAnsi="Times New Roman" w:cs="Times New Roman"/>
          <w:sz w:val="24"/>
          <w:szCs w:val="24"/>
        </w:rPr>
        <w:t xml:space="preserve">the foreground gaze cue </w:t>
      </w:r>
      <w:r w:rsidR="00933ECE">
        <w:rPr>
          <w:rFonts w:ascii="Times New Roman" w:eastAsia="Times New Roman" w:hAnsi="Times New Roman" w:cs="Times New Roman"/>
          <w:sz w:val="24"/>
          <w:szCs w:val="24"/>
        </w:rPr>
        <w:t>actually facilitated the correct</w:t>
      </w:r>
      <w:r>
        <w:rPr>
          <w:rFonts w:ascii="Times New Roman" w:eastAsia="Times New Roman" w:hAnsi="Times New Roman" w:cs="Times New Roman"/>
          <w:sz w:val="24"/>
          <w:szCs w:val="24"/>
        </w:rPr>
        <w:t xml:space="preserve"> target location when the target appeared 1,000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after the gaz</w:t>
      </w:r>
      <w:r w:rsidR="00933ECE">
        <w:rPr>
          <w:rFonts w:ascii="Times New Roman" w:eastAsia="Times New Roman" w:hAnsi="Times New Roman" w:cs="Times New Roman"/>
          <w:sz w:val="24"/>
          <w:szCs w:val="24"/>
        </w:rPr>
        <w:t xml:space="preserve">e cue. We gave verbal instructions to participants to keep their gaze on the central fixation cross until the target appeared, so that they </w:t>
      </w:r>
      <w:del w:id="297" w:author="Adam Cohen" w:date="2019-06-22T23:04:00Z">
        <w:r w:rsidR="00933ECE" w:rsidDel="00896C88">
          <w:rPr>
            <w:rFonts w:ascii="Times New Roman" w:eastAsia="Times New Roman" w:hAnsi="Times New Roman" w:cs="Times New Roman"/>
            <w:sz w:val="24"/>
            <w:szCs w:val="24"/>
          </w:rPr>
          <w:delText xml:space="preserve">do </w:delText>
        </w:r>
      </w:del>
      <w:ins w:id="298" w:author="Adam Cohen" w:date="2019-06-22T23:04:00Z">
        <w:r w:rsidR="00896C88">
          <w:rPr>
            <w:rFonts w:ascii="Times New Roman" w:eastAsia="Times New Roman" w:hAnsi="Times New Roman" w:cs="Times New Roman"/>
            <w:sz w:val="24"/>
            <w:szCs w:val="24"/>
          </w:rPr>
          <w:t>would</w:t>
        </w:r>
        <w:r w:rsidR="00896C88">
          <w:rPr>
            <w:rFonts w:ascii="Times New Roman" w:eastAsia="Times New Roman" w:hAnsi="Times New Roman" w:cs="Times New Roman"/>
            <w:sz w:val="24"/>
            <w:szCs w:val="24"/>
          </w:rPr>
          <w:t xml:space="preserve"> </w:t>
        </w:r>
      </w:ins>
      <w:r w:rsidR="00933ECE">
        <w:rPr>
          <w:rFonts w:ascii="Times New Roman" w:eastAsia="Times New Roman" w:hAnsi="Times New Roman" w:cs="Times New Roman"/>
          <w:sz w:val="24"/>
          <w:szCs w:val="24"/>
        </w:rPr>
        <w:t>not pre</w:t>
      </w:r>
      <w:del w:id="299" w:author="Adam Cohen" w:date="2019-06-22T23:04:00Z">
        <w:r w:rsidR="00933ECE" w:rsidDel="00896C88">
          <w:rPr>
            <w:rFonts w:ascii="Times New Roman" w:eastAsia="Times New Roman" w:hAnsi="Times New Roman" w:cs="Times New Roman"/>
            <w:sz w:val="24"/>
            <w:szCs w:val="24"/>
          </w:rPr>
          <w:delText>-</w:delText>
        </w:r>
      </w:del>
      <w:r w:rsidR="00933ECE">
        <w:rPr>
          <w:rFonts w:ascii="Times New Roman" w:eastAsia="Times New Roman" w:hAnsi="Times New Roman" w:cs="Times New Roman"/>
          <w:sz w:val="24"/>
          <w:szCs w:val="24"/>
        </w:rPr>
        <w:t>maturely shift their at</w:t>
      </w:r>
      <w:r w:rsidR="00183B79">
        <w:rPr>
          <w:rFonts w:ascii="Times New Roman" w:eastAsia="Times New Roman" w:hAnsi="Times New Roman" w:cs="Times New Roman"/>
          <w:sz w:val="24"/>
          <w:szCs w:val="24"/>
        </w:rPr>
        <w:t>tention towards the direction of</w:t>
      </w:r>
      <w:r w:rsidR="00933ECE">
        <w:rPr>
          <w:rFonts w:ascii="Times New Roman" w:eastAsia="Times New Roman" w:hAnsi="Times New Roman" w:cs="Times New Roman"/>
          <w:sz w:val="24"/>
          <w:szCs w:val="24"/>
        </w:rPr>
        <w:t xml:space="preserve"> the gaze cue. It is possible that participants end</w:t>
      </w:r>
      <w:r w:rsidR="000C0E6F">
        <w:rPr>
          <w:rFonts w:ascii="Times New Roman" w:eastAsia="Times New Roman" w:hAnsi="Times New Roman" w:cs="Times New Roman"/>
          <w:sz w:val="24"/>
          <w:szCs w:val="24"/>
        </w:rPr>
        <w:t>ed</w:t>
      </w:r>
      <w:r w:rsidR="00933ECE">
        <w:rPr>
          <w:rFonts w:ascii="Times New Roman" w:eastAsia="Times New Roman" w:hAnsi="Times New Roman" w:cs="Times New Roman"/>
          <w:sz w:val="24"/>
          <w:szCs w:val="24"/>
        </w:rPr>
        <w:t xml:space="preserve"> up </w:t>
      </w:r>
      <w:r w:rsidR="000C0E6F">
        <w:rPr>
          <w:rFonts w:ascii="Times New Roman" w:eastAsia="Times New Roman" w:hAnsi="Times New Roman" w:cs="Times New Roman"/>
          <w:sz w:val="24"/>
          <w:szCs w:val="24"/>
        </w:rPr>
        <w:t>orienting towards the direction of the</w:t>
      </w:r>
      <w:r w:rsidR="00933ECE">
        <w:rPr>
          <w:rFonts w:ascii="Times New Roman" w:eastAsia="Times New Roman" w:hAnsi="Times New Roman" w:cs="Times New Roman"/>
          <w:sz w:val="24"/>
          <w:szCs w:val="24"/>
        </w:rPr>
        <w:t xml:space="preserve"> gaze cue </w:t>
      </w:r>
      <w:r w:rsidR="000C0E6F">
        <w:rPr>
          <w:rFonts w:ascii="Times New Roman" w:eastAsia="Times New Roman" w:hAnsi="Times New Roman" w:cs="Times New Roman"/>
          <w:sz w:val="24"/>
          <w:szCs w:val="24"/>
        </w:rPr>
        <w:t xml:space="preserve">voluntarily just before the target appeared, so that they facilitated their own “cueing effect”. While our experimenters used the mirror to check participants’ gazes throughout the experiment, without eye-tracking equipment we could not reinforce these pre-mature gazes 100% of the time. At 1,000 </w:t>
      </w:r>
      <w:proofErr w:type="spellStart"/>
      <w:r w:rsidR="000C0E6F">
        <w:rPr>
          <w:rFonts w:ascii="Times New Roman" w:eastAsia="Times New Roman" w:hAnsi="Times New Roman" w:cs="Times New Roman"/>
          <w:sz w:val="24"/>
          <w:szCs w:val="24"/>
        </w:rPr>
        <w:t>ms</w:t>
      </w:r>
      <w:proofErr w:type="spellEnd"/>
      <w:r w:rsidR="000C0E6F">
        <w:rPr>
          <w:rFonts w:ascii="Times New Roman" w:eastAsia="Times New Roman" w:hAnsi="Times New Roman" w:cs="Times New Roman"/>
          <w:sz w:val="24"/>
          <w:szCs w:val="24"/>
        </w:rPr>
        <w:t xml:space="preserve"> SOA, however, is when voluntary attention shifting can occur, so the mixed results at 1,000 </w:t>
      </w:r>
      <w:proofErr w:type="spellStart"/>
      <w:r w:rsidR="000C0E6F">
        <w:rPr>
          <w:rFonts w:ascii="Times New Roman" w:eastAsia="Times New Roman" w:hAnsi="Times New Roman" w:cs="Times New Roman"/>
          <w:sz w:val="24"/>
          <w:szCs w:val="24"/>
        </w:rPr>
        <w:t>ms</w:t>
      </w:r>
      <w:proofErr w:type="spellEnd"/>
      <w:r w:rsidR="000C0E6F">
        <w:rPr>
          <w:rFonts w:ascii="Times New Roman" w:eastAsia="Times New Roman" w:hAnsi="Times New Roman" w:cs="Times New Roman"/>
          <w:sz w:val="24"/>
          <w:szCs w:val="24"/>
        </w:rPr>
        <w:t xml:space="preserve"> SOA should not impact the findings found within the automatic cueing interval.</w:t>
      </w:r>
    </w:p>
    <w:p w14:paraId="55B62DB4" w14:textId="0051565A" w:rsidR="00543E52" w:rsidRDefault="00543E52" w:rsidP="00A661C8">
      <w:pPr>
        <w:spacing w:line="480" w:lineRule="auto"/>
        <w:ind w:firstLine="720"/>
        <w:rPr>
          <w:rFonts w:ascii="Times New Roman" w:eastAsiaTheme="minorHAnsi" w:hAnsi="Times New Roman" w:cs="Times New Roman"/>
          <w:sz w:val="24"/>
          <w:szCs w:val="24"/>
          <w:lang w:val="en-CA" w:eastAsia="en-US"/>
        </w:rPr>
      </w:pPr>
      <w:r>
        <w:rPr>
          <w:rFonts w:ascii="Times New Roman" w:eastAsiaTheme="minorHAnsi" w:hAnsi="Times New Roman" w:cs="Times New Roman"/>
          <w:sz w:val="24"/>
          <w:szCs w:val="24"/>
          <w:lang w:val="en-CA" w:eastAsia="en-US"/>
        </w:rPr>
        <w:t xml:space="preserve">Overall, </w:t>
      </w:r>
      <w:del w:id="300" w:author="Adam Cohen" w:date="2019-06-22T23:05:00Z">
        <w:r w:rsidDel="00896C88">
          <w:rPr>
            <w:rFonts w:ascii="Times New Roman" w:eastAsiaTheme="minorHAnsi" w:hAnsi="Times New Roman" w:cs="Times New Roman"/>
            <w:sz w:val="24"/>
            <w:szCs w:val="24"/>
            <w:lang w:val="en-CA" w:eastAsia="en-US"/>
          </w:rPr>
          <w:delText>we demonstrated</w:delText>
        </w:r>
      </w:del>
      <w:ins w:id="301" w:author="Adam Cohen" w:date="2019-06-22T23:05:00Z">
        <w:r w:rsidR="00896C88">
          <w:rPr>
            <w:rFonts w:ascii="Times New Roman" w:eastAsiaTheme="minorHAnsi" w:hAnsi="Times New Roman" w:cs="Times New Roman"/>
            <w:sz w:val="24"/>
            <w:szCs w:val="24"/>
            <w:lang w:val="en-CA" w:eastAsia="en-US"/>
          </w:rPr>
          <w:t>these findings suggest</w:t>
        </w:r>
      </w:ins>
      <w:r>
        <w:rPr>
          <w:rFonts w:ascii="Times New Roman" w:eastAsiaTheme="minorHAnsi" w:hAnsi="Times New Roman" w:cs="Times New Roman"/>
          <w:sz w:val="24"/>
          <w:szCs w:val="24"/>
          <w:lang w:val="en-CA" w:eastAsia="en-US"/>
        </w:rPr>
        <w:t xml:space="preserve"> how certain aspects of </w:t>
      </w:r>
      <w:ins w:id="302" w:author="Adam Cohen" w:date="2019-06-22T23:05:00Z">
        <w:r w:rsidR="00896C88">
          <w:rPr>
            <w:rFonts w:ascii="Times New Roman" w:eastAsiaTheme="minorHAnsi" w:hAnsi="Times New Roman" w:cs="Times New Roman"/>
            <w:sz w:val="24"/>
            <w:szCs w:val="24"/>
            <w:lang w:val="en-CA" w:eastAsia="en-US"/>
          </w:rPr>
          <w:t xml:space="preserve">the </w:t>
        </w:r>
      </w:ins>
      <w:r>
        <w:rPr>
          <w:rFonts w:ascii="Times New Roman" w:eastAsiaTheme="minorHAnsi" w:hAnsi="Times New Roman" w:cs="Times New Roman"/>
          <w:sz w:val="24"/>
          <w:szCs w:val="24"/>
          <w:lang w:val="en-CA" w:eastAsia="en-US"/>
        </w:rPr>
        <w:t xml:space="preserve">cultural </w:t>
      </w:r>
      <w:del w:id="303" w:author="Adam Cohen" w:date="2019-06-22T23:05:00Z">
        <w:r w:rsidDel="00896C88">
          <w:rPr>
            <w:rFonts w:ascii="Times New Roman" w:hAnsi="Times New Roman" w:cs="Times New Roman"/>
            <w:sz w:val="24"/>
            <w:szCs w:val="24"/>
          </w:rPr>
          <w:delText xml:space="preserve">socialization </w:delText>
        </w:r>
      </w:del>
      <w:ins w:id="304" w:author="Adam Cohen" w:date="2019-06-22T23:05:00Z">
        <w:r w:rsidR="00896C88">
          <w:rPr>
            <w:rFonts w:ascii="Times New Roman" w:hAnsi="Times New Roman" w:cs="Times New Roman"/>
            <w:sz w:val="24"/>
            <w:szCs w:val="24"/>
          </w:rPr>
          <w:t>environment</w:t>
        </w:r>
        <w:r w:rsidR="00896C88">
          <w:rPr>
            <w:rFonts w:ascii="Times New Roman" w:hAnsi="Times New Roman" w:cs="Times New Roman"/>
            <w:sz w:val="24"/>
            <w:szCs w:val="24"/>
          </w:rPr>
          <w:t xml:space="preserve"> </w:t>
        </w:r>
      </w:ins>
      <w:r>
        <w:rPr>
          <w:rFonts w:ascii="Times New Roman" w:hAnsi="Times New Roman" w:cs="Times New Roman"/>
          <w:sz w:val="24"/>
          <w:szCs w:val="24"/>
        </w:rPr>
        <w:t xml:space="preserve">can shape social attention </w:t>
      </w:r>
      <w:r w:rsidRPr="0027132C">
        <w:rPr>
          <w:rFonts w:ascii="Times New Roman" w:hAnsi="Times New Roman" w:cs="Times New Roman"/>
          <w:sz w:val="24"/>
          <w:szCs w:val="24"/>
        </w:rPr>
        <w:t>mechanisms</w:t>
      </w:r>
      <w:r>
        <w:rPr>
          <w:rFonts w:ascii="Times New Roman" w:hAnsi="Times New Roman" w:cs="Times New Roman"/>
          <w:sz w:val="24"/>
          <w:szCs w:val="24"/>
        </w:rPr>
        <w:t xml:space="preserve"> to attune to specific stimuli in a complex social environment, and that highlighting </w:t>
      </w:r>
      <w:r>
        <w:rPr>
          <w:rFonts w:ascii="Times New Roman" w:eastAsiaTheme="minorHAnsi" w:hAnsi="Times New Roman" w:cs="Times New Roman"/>
          <w:sz w:val="24"/>
          <w:szCs w:val="24"/>
          <w:lang w:val="en-CA" w:eastAsia="en-US"/>
        </w:rPr>
        <w:t xml:space="preserve">interdependent meaning systems in the environment can </w:t>
      </w:r>
      <w:r w:rsidR="00A661C8">
        <w:rPr>
          <w:rFonts w:ascii="Times New Roman" w:eastAsiaTheme="minorHAnsi" w:hAnsi="Times New Roman" w:cs="Times New Roman"/>
          <w:sz w:val="24"/>
          <w:szCs w:val="24"/>
          <w:lang w:val="en-CA" w:eastAsia="en-US"/>
        </w:rPr>
        <w:t>further activate</w:t>
      </w:r>
      <w:r>
        <w:rPr>
          <w:rFonts w:ascii="Times New Roman" w:eastAsiaTheme="minorHAnsi" w:hAnsi="Times New Roman" w:cs="Times New Roman"/>
          <w:sz w:val="24"/>
          <w:szCs w:val="24"/>
          <w:lang w:val="en-CA" w:eastAsia="en-US"/>
        </w:rPr>
        <w:t xml:space="preserve"> cognitive mechanisms associated with processing interdependence. In this case, we demonstrated that priming an interdependent self-construal activated mechanisms associated with br</w:t>
      </w:r>
      <w:r w:rsidR="00A661C8">
        <w:rPr>
          <w:rFonts w:ascii="Times New Roman" w:eastAsiaTheme="minorHAnsi" w:hAnsi="Times New Roman" w:cs="Times New Roman"/>
          <w:sz w:val="24"/>
          <w:szCs w:val="24"/>
          <w:lang w:val="en-CA" w:eastAsia="en-US"/>
        </w:rPr>
        <w:t>oadening the scope of attention. Importantly, we also showed that these meaning systems have differ</w:t>
      </w:r>
      <w:r w:rsidR="00183B79">
        <w:rPr>
          <w:rFonts w:ascii="Times New Roman" w:eastAsiaTheme="minorHAnsi" w:hAnsi="Times New Roman" w:cs="Times New Roman"/>
          <w:sz w:val="24"/>
          <w:szCs w:val="24"/>
          <w:lang w:val="en-CA" w:eastAsia="en-US"/>
        </w:rPr>
        <w:t>ent downstream consequences</w:t>
      </w:r>
      <w:r w:rsidR="00A661C8">
        <w:rPr>
          <w:rFonts w:ascii="Times New Roman" w:eastAsiaTheme="minorHAnsi" w:hAnsi="Times New Roman" w:cs="Times New Roman"/>
          <w:sz w:val="24"/>
          <w:szCs w:val="24"/>
          <w:lang w:val="en-CA" w:eastAsia="en-US"/>
        </w:rPr>
        <w:t xml:space="preserve"> for those who attach adaptive significance to them. It is imperative, </w:t>
      </w:r>
      <w:r w:rsidR="00A661C8">
        <w:rPr>
          <w:rFonts w:ascii="Times New Roman" w:eastAsiaTheme="minorHAnsi" w:hAnsi="Times New Roman" w:cs="Times New Roman"/>
          <w:sz w:val="24"/>
          <w:szCs w:val="24"/>
          <w:lang w:val="en-CA" w:eastAsia="en-US"/>
        </w:rPr>
        <w:lastRenderedPageBreak/>
        <w:t>then that r</w:t>
      </w:r>
      <w:r w:rsidR="0088617D">
        <w:rPr>
          <w:rFonts w:ascii="Times New Roman" w:eastAsiaTheme="minorHAnsi" w:hAnsi="Times New Roman" w:cs="Times New Roman"/>
          <w:sz w:val="24"/>
          <w:szCs w:val="24"/>
          <w:lang w:val="en-CA" w:eastAsia="en-US"/>
        </w:rPr>
        <w:t xml:space="preserve">esearch on </w:t>
      </w:r>
      <w:r w:rsidR="00D02931">
        <w:rPr>
          <w:rFonts w:ascii="Times New Roman" w:eastAsiaTheme="minorHAnsi" w:hAnsi="Times New Roman" w:cs="Times New Roman"/>
          <w:sz w:val="24"/>
          <w:szCs w:val="24"/>
          <w:lang w:val="en-CA" w:eastAsia="en-US"/>
        </w:rPr>
        <w:t xml:space="preserve">the social attention system </w:t>
      </w:r>
      <w:r w:rsidR="0088617D">
        <w:rPr>
          <w:rFonts w:ascii="Times New Roman" w:eastAsiaTheme="minorHAnsi" w:hAnsi="Times New Roman" w:cs="Times New Roman"/>
          <w:sz w:val="24"/>
          <w:szCs w:val="24"/>
          <w:lang w:val="en-CA" w:eastAsia="en-US"/>
        </w:rPr>
        <w:t xml:space="preserve">should </w:t>
      </w:r>
      <w:r>
        <w:rPr>
          <w:rFonts w:ascii="Times New Roman" w:eastAsiaTheme="minorHAnsi" w:hAnsi="Times New Roman" w:cs="Times New Roman"/>
          <w:sz w:val="24"/>
          <w:szCs w:val="24"/>
          <w:lang w:val="en-CA" w:eastAsia="en-US"/>
        </w:rPr>
        <w:t xml:space="preserve">be </w:t>
      </w:r>
      <w:r w:rsidR="00A661C8">
        <w:rPr>
          <w:rFonts w:ascii="Times New Roman" w:eastAsiaTheme="minorHAnsi" w:hAnsi="Times New Roman" w:cs="Times New Roman"/>
          <w:sz w:val="24"/>
          <w:szCs w:val="24"/>
          <w:lang w:val="en-CA" w:eastAsia="en-US"/>
        </w:rPr>
        <w:t>examined across many different populations who experience different social systems and societies since it is clear that these different sociocultural experiences not only calibrates the social attention system itself, but also bring with it the different ways the social attention system can be modulated.</w:t>
      </w:r>
    </w:p>
    <w:p w14:paraId="583214A8" w14:textId="77777777" w:rsidR="00543E52" w:rsidRDefault="00543E52" w:rsidP="00B0685C">
      <w:pPr>
        <w:spacing w:line="480" w:lineRule="auto"/>
        <w:ind w:firstLine="720"/>
        <w:rPr>
          <w:rFonts w:ascii="Times New Roman" w:eastAsiaTheme="minorHAnsi" w:hAnsi="Times New Roman" w:cs="Times New Roman"/>
          <w:sz w:val="24"/>
          <w:szCs w:val="24"/>
          <w:lang w:val="en-CA" w:eastAsia="en-US"/>
        </w:rPr>
      </w:pPr>
    </w:p>
    <w:p w14:paraId="144F677F" w14:textId="77777777" w:rsidR="00543E52" w:rsidRDefault="00543E52" w:rsidP="00B0685C">
      <w:pPr>
        <w:spacing w:line="480" w:lineRule="auto"/>
        <w:ind w:firstLine="720"/>
        <w:rPr>
          <w:rFonts w:ascii="Times New Roman" w:eastAsiaTheme="minorHAnsi" w:hAnsi="Times New Roman" w:cs="Times New Roman"/>
          <w:sz w:val="24"/>
          <w:szCs w:val="24"/>
          <w:lang w:val="en-CA" w:eastAsia="en-US"/>
        </w:rPr>
      </w:pPr>
    </w:p>
    <w:p w14:paraId="6E9256A6" w14:textId="77777777" w:rsidR="003C586F" w:rsidRDefault="003C586F" w:rsidP="00B0685C">
      <w:pPr>
        <w:spacing w:line="480" w:lineRule="auto"/>
        <w:ind w:firstLine="720"/>
        <w:rPr>
          <w:rFonts w:ascii="Times New Roman" w:eastAsiaTheme="minorHAnsi" w:hAnsi="Times New Roman" w:cs="Times New Roman"/>
          <w:sz w:val="24"/>
          <w:szCs w:val="24"/>
          <w:lang w:val="en-CA" w:eastAsia="en-US"/>
        </w:rPr>
      </w:pPr>
    </w:p>
    <w:p w14:paraId="13E44ACF" w14:textId="77777777" w:rsidR="00A661C8" w:rsidRDefault="00A661C8" w:rsidP="00B0685C">
      <w:pPr>
        <w:spacing w:line="480" w:lineRule="auto"/>
        <w:ind w:firstLine="720"/>
        <w:rPr>
          <w:rFonts w:ascii="Times New Roman" w:eastAsiaTheme="minorHAnsi" w:hAnsi="Times New Roman" w:cs="Times New Roman"/>
          <w:sz w:val="24"/>
          <w:szCs w:val="24"/>
          <w:lang w:val="en-CA" w:eastAsia="en-US"/>
        </w:rPr>
      </w:pPr>
    </w:p>
    <w:p w14:paraId="38169F8C" w14:textId="77777777" w:rsidR="00A661C8" w:rsidRDefault="00A661C8" w:rsidP="00B0685C">
      <w:pPr>
        <w:spacing w:line="480" w:lineRule="auto"/>
        <w:ind w:firstLine="720"/>
        <w:rPr>
          <w:rFonts w:ascii="Times New Roman" w:eastAsiaTheme="minorHAnsi" w:hAnsi="Times New Roman" w:cs="Times New Roman"/>
          <w:sz w:val="24"/>
          <w:szCs w:val="24"/>
          <w:lang w:val="en-CA" w:eastAsia="en-US"/>
        </w:rPr>
      </w:pPr>
    </w:p>
    <w:p w14:paraId="56F3881D" w14:textId="77777777" w:rsidR="00A661C8" w:rsidRDefault="00A661C8" w:rsidP="00B0685C">
      <w:pPr>
        <w:spacing w:line="480" w:lineRule="auto"/>
        <w:ind w:firstLine="720"/>
        <w:rPr>
          <w:rFonts w:ascii="Times New Roman" w:eastAsiaTheme="minorHAnsi" w:hAnsi="Times New Roman" w:cs="Times New Roman"/>
          <w:sz w:val="24"/>
          <w:szCs w:val="24"/>
          <w:lang w:val="en-CA" w:eastAsia="en-US"/>
        </w:rPr>
      </w:pPr>
    </w:p>
    <w:p w14:paraId="57B99A99" w14:textId="77777777" w:rsidR="00A661C8" w:rsidRDefault="00A661C8" w:rsidP="00B0685C">
      <w:pPr>
        <w:spacing w:line="480" w:lineRule="auto"/>
        <w:ind w:firstLine="720"/>
        <w:rPr>
          <w:rFonts w:ascii="Times New Roman" w:hAnsi="Times New Roman" w:cs="Times New Roman"/>
          <w:noProof/>
          <w:sz w:val="24"/>
          <w:szCs w:val="24"/>
          <w:lang w:val="en-CA" w:eastAsia="en-CA"/>
        </w:rPr>
      </w:pPr>
    </w:p>
    <w:p w14:paraId="7F131C7B" w14:textId="77777777" w:rsidR="003C586F" w:rsidRDefault="003C586F" w:rsidP="00B0685C">
      <w:pPr>
        <w:spacing w:line="480" w:lineRule="auto"/>
        <w:ind w:firstLine="720"/>
        <w:rPr>
          <w:rFonts w:ascii="Times New Roman" w:hAnsi="Times New Roman" w:cs="Times New Roman"/>
          <w:noProof/>
          <w:sz w:val="24"/>
          <w:szCs w:val="24"/>
          <w:lang w:val="en-CA" w:eastAsia="en-CA"/>
        </w:rPr>
      </w:pPr>
    </w:p>
    <w:p w14:paraId="1B389665" w14:textId="77777777" w:rsidR="003C586F" w:rsidRDefault="003C586F" w:rsidP="00B0685C">
      <w:pPr>
        <w:spacing w:line="480" w:lineRule="auto"/>
        <w:ind w:firstLine="720"/>
        <w:rPr>
          <w:rFonts w:ascii="Times New Roman" w:hAnsi="Times New Roman" w:cs="Times New Roman"/>
          <w:noProof/>
          <w:sz w:val="24"/>
          <w:szCs w:val="24"/>
          <w:lang w:val="en-CA" w:eastAsia="en-CA"/>
        </w:rPr>
      </w:pPr>
    </w:p>
    <w:p w14:paraId="64EE4FF8" w14:textId="77777777" w:rsidR="003C586F" w:rsidRPr="00350F6B" w:rsidRDefault="003C586F" w:rsidP="00B0685C">
      <w:pPr>
        <w:spacing w:line="480" w:lineRule="auto"/>
        <w:ind w:firstLine="720"/>
        <w:rPr>
          <w:rFonts w:ascii="Times New Roman" w:hAnsi="Times New Roman" w:cs="Times New Roman"/>
          <w:noProof/>
          <w:sz w:val="24"/>
          <w:szCs w:val="24"/>
          <w:lang w:val="en-CA" w:eastAsia="en-CA"/>
        </w:rPr>
      </w:pPr>
    </w:p>
    <w:p w14:paraId="7C315ABC" w14:textId="77777777" w:rsidR="005C77A2" w:rsidRDefault="005C77A2" w:rsidP="00C91445">
      <w:pPr>
        <w:spacing w:line="480" w:lineRule="auto"/>
        <w:rPr>
          <w:rFonts w:ascii="Times New Roman" w:hAnsi="Times New Roman" w:cs="Times New Roman"/>
          <w:sz w:val="24"/>
          <w:szCs w:val="24"/>
        </w:rPr>
      </w:pPr>
    </w:p>
    <w:p w14:paraId="4FF5B1AA" w14:textId="77777777" w:rsidR="00087869" w:rsidRPr="0027132C" w:rsidRDefault="00087869" w:rsidP="00087869">
      <w:pPr>
        <w:spacing w:line="480" w:lineRule="auto"/>
        <w:rPr>
          <w:rFonts w:ascii="Times New Roman" w:hAnsi="Times New Roman" w:cs="Times New Roman"/>
          <w:sz w:val="24"/>
          <w:szCs w:val="24"/>
        </w:rPr>
      </w:pPr>
    </w:p>
    <w:p w14:paraId="1FAD93DC" w14:textId="77777777" w:rsidR="00087869" w:rsidRDefault="00087869" w:rsidP="00087869">
      <w:pPr>
        <w:spacing w:line="480" w:lineRule="auto"/>
        <w:rPr>
          <w:rFonts w:ascii="Times New Roman" w:hAnsi="Times New Roman" w:cs="Times New Roman"/>
          <w:sz w:val="24"/>
          <w:szCs w:val="24"/>
        </w:rPr>
      </w:pPr>
    </w:p>
    <w:p w14:paraId="066CC62A" w14:textId="51934415" w:rsidR="00A661C8" w:rsidRPr="0027132C" w:rsidRDefault="00A661C8" w:rsidP="00A661C8">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364EEA7D" w14:textId="62BE6D77" w:rsidR="006B3CB4" w:rsidRPr="006B3CB4" w:rsidRDefault="006B3CB4" w:rsidP="006B3CB4">
      <w:pPr>
        <w:spacing w:line="480" w:lineRule="auto"/>
        <w:contextualSpacing/>
        <w:rPr>
          <w:rStyle w:val="citation"/>
          <w:rFonts w:ascii="Times New Roman" w:hAnsi="Times New Roman" w:cs="Times New Roman"/>
          <w:sz w:val="24"/>
          <w:szCs w:val="24"/>
        </w:rPr>
      </w:pPr>
      <w:proofErr w:type="spellStart"/>
      <w:r>
        <w:rPr>
          <w:rFonts w:ascii="Times New Roman" w:hAnsi="Times New Roman" w:cs="Times New Roman"/>
          <w:sz w:val="24"/>
          <w:szCs w:val="24"/>
        </w:rPr>
        <w:lastRenderedPageBreak/>
        <w:t>Carraro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Dalmaso</w:t>
      </w:r>
      <w:proofErr w:type="spellEnd"/>
      <w:r>
        <w:rPr>
          <w:rFonts w:ascii="Times New Roman" w:hAnsi="Times New Roman" w:cs="Times New Roman"/>
          <w:sz w:val="24"/>
          <w:szCs w:val="24"/>
        </w:rPr>
        <w:t xml:space="preserve">, M., Castelli, L., </w:t>
      </w:r>
      <w:proofErr w:type="spellStart"/>
      <w:r>
        <w:rPr>
          <w:rFonts w:ascii="Times New Roman" w:hAnsi="Times New Roman" w:cs="Times New Roman"/>
          <w:sz w:val="24"/>
          <w:szCs w:val="24"/>
        </w:rPr>
        <w:t>Galfano</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Bobbio</w:t>
      </w:r>
      <w:proofErr w:type="spellEnd"/>
      <w:r>
        <w:rPr>
          <w:rFonts w:ascii="Times New Roman" w:hAnsi="Times New Roman" w:cs="Times New Roman"/>
          <w:sz w:val="24"/>
          <w:szCs w:val="24"/>
        </w:rPr>
        <w:t>, A.</w:t>
      </w:r>
      <w:r w:rsidR="00EB2CED">
        <w:rPr>
          <w:rFonts w:ascii="Times New Roman" w:hAnsi="Times New Roman" w:cs="Times New Roman"/>
          <w:sz w:val="24"/>
          <w:szCs w:val="24"/>
        </w:rPr>
        <w:t>,</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Mantovani</w:t>
      </w:r>
      <w:proofErr w:type="spellEnd"/>
      <w:r>
        <w:rPr>
          <w:rFonts w:ascii="Times New Roman" w:hAnsi="Times New Roman" w:cs="Times New Roman"/>
          <w:sz w:val="24"/>
          <w:szCs w:val="24"/>
        </w:rPr>
        <w:t xml:space="preserve">, G. (2016). The </w:t>
      </w:r>
      <w:r>
        <w:rPr>
          <w:rFonts w:ascii="Times New Roman" w:hAnsi="Times New Roman" w:cs="Times New Roman"/>
          <w:sz w:val="24"/>
          <w:szCs w:val="24"/>
        </w:rPr>
        <w:br/>
      </w:r>
      <w:r>
        <w:rPr>
          <w:rFonts w:ascii="Times New Roman" w:hAnsi="Times New Roman" w:cs="Times New Roman"/>
          <w:sz w:val="24"/>
          <w:szCs w:val="24"/>
        </w:rPr>
        <w:tab/>
        <w:t xml:space="preserve">appeal of the devil’s eye: Social evaluation affects social attention. </w:t>
      </w:r>
      <w:r w:rsidRPr="00EB2CED">
        <w:rPr>
          <w:rFonts w:ascii="Times New Roman" w:hAnsi="Times New Roman" w:cs="Times New Roman"/>
          <w:i/>
          <w:sz w:val="24"/>
          <w:szCs w:val="24"/>
        </w:rPr>
        <w:t>Cognitive Processing</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r>
      <w:r w:rsidRPr="00EB2CED">
        <w:rPr>
          <w:rFonts w:ascii="Times New Roman" w:hAnsi="Times New Roman" w:cs="Times New Roman"/>
          <w:i/>
          <w:sz w:val="24"/>
          <w:szCs w:val="24"/>
        </w:rPr>
        <w:t>18</w:t>
      </w:r>
      <w:r>
        <w:rPr>
          <w:rFonts w:ascii="Times New Roman" w:hAnsi="Times New Roman" w:cs="Times New Roman"/>
          <w:sz w:val="24"/>
          <w:szCs w:val="24"/>
        </w:rPr>
        <w:t>(1), 97 – 103.</w:t>
      </w:r>
    </w:p>
    <w:p w14:paraId="18CC41F6" w14:textId="4EF6A561" w:rsidR="00087869" w:rsidRDefault="006B3CB4" w:rsidP="00087869">
      <w:pPr>
        <w:spacing w:line="480" w:lineRule="auto"/>
        <w:contextualSpacing/>
        <w:rPr>
          <w:rFonts w:ascii="Times New Roman" w:hAnsi="Times New Roman" w:cs="Times New Roman"/>
          <w:sz w:val="24"/>
          <w:szCs w:val="24"/>
        </w:rPr>
      </w:pPr>
      <w:r>
        <w:rPr>
          <w:rFonts w:ascii="Times New Roman" w:hAnsi="Times New Roman" w:cs="Times New Roman"/>
          <w:sz w:val="24"/>
          <w:szCs w:val="24"/>
        </w:rPr>
        <w:t>C</w:t>
      </w:r>
      <w:r w:rsidR="00087869" w:rsidRPr="0027132C">
        <w:rPr>
          <w:rFonts w:ascii="Times New Roman" w:hAnsi="Times New Roman" w:cs="Times New Roman"/>
          <w:sz w:val="24"/>
          <w:szCs w:val="24"/>
        </w:rPr>
        <w:t xml:space="preserve">ohen, A. S., Sasaki, J. Y., Kim, H. S., &amp; German, T. C. (2017). Automatic mechanisms for </w:t>
      </w:r>
    </w:p>
    <w:p w14:paraId="6F0B2BBE" w14:textId="389A6484" w:rsidR="00087869" w:rsidRDefault="00087869" w:rsidP="0008786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27132C">
        <w:rPr>
          <w:rFonts w:ascii="Times New Roman" w:hAnsi="Times New Roman" w:cs="Times New Roman"/>
          <w:sz w:val="24"/>
          <w:szCs w:val="24"/>
        </w:rPr>
        <w:t xml:space="preserve">social attention </w:t>
      </w:r>
      <w:proofErr w:type="gramStart"/>
      <w:r w:rsidRPr="0027132C">
        <w:rPr>
          <w:rFonts w:ascii="Times New Roman" w:hAnsi="Times New Roman" w:cs="Times New Roman"/>
          <w:sz w:val="24"/>
          <w:szCs w:val="24"/>
        </w:rPr>
        <w:t>are</w:t>
      </w:r>
      <w:proofErr w:type="gramEnd"/>
      <w:r w:rsidRPr="0027132C">
        <w:rPr>
          <w:rFonts w:ascii="Times New Roman" w:hAnsi="Times New Roman" w:cs="Times New Roman"/>
          <w:sz w:val="24"/>
          <w:szCs w:val="24"/>
        </w:rPr>
        <w:t xml:space="preserve"> culturally penetrable. </w:t>
      </w:r>
      <w:r w:rsidRPr="0027132C">
        <w:rPr>
          <w:rFonts w:ascii="Times New Roman" w:hAnsi="Times New Roman" w:cs="Times New Roman"/>
          <w:i/>
          <w:sz w:val="24"/>
          <w:szCs w:val="24"/>
        </w:rPr>
        <w:t>Cognitive Science</w:t>
      </w:r>
      <w:r w:rsidRPr="00EB2CED">
        <w:rPr>
          <w:rFonts w:ascii="Times New Roman" w:hAnsi="Times New Roman" w:cs="Times New Roman"/>
          <w:sz w:val="24"/>
          <w:szCs w:val="24"/>
        </w:rPr>
        <w:t>,</w:t>
      </w:r>
      <w:r w:rsidRPr="0027132C">
        <w:rPr>
          <w:rFonts w:ascii="Times New Roman" w:hAnsi="Times New Roman" w:cs="Times New Roman"/>
          <w:i/>
          <w:sz w:val="24"/>
          <w:szCs w:val="24"/>
        </w:rPr>
        <w:t xml:space="preserve"> 41</w:t>
      </w:r>
      <w:r w:rsidRPr="0027132C">
        <w:rPr>
          <w:rFonts w:ascii="Times New Roman" w:hAnsi="Times New Roman" w:cs="Times New Roman"/>
          <w:sz w:val="24"/>
          <w:szCs w:val="24"/>
        </w:rPr>
        <w:t>(1), 242 – 258.</w:t>
      </w:r>
    </w:p>
    <w:p w14:paraId="7C0509D4" w14:textId="77777777" w:rsidR="00E34F38" w:rsidRDefault="00E34F38" w:rsidP="00E34F38">
      <w:pPr>
        <w:spacing w:line="480" w:lineRule="auto"/>
        <w:contextualSpacing/>
        <w:rPr>
          <w:rFonts w:ascii="Times New Roman" w:hAnsi="Times New Roman" w:cs="Times New Roman"/>
          <w:sz w:val="24"/>
          <w:szCs w:val="24"/>
        </w:rPr>
      </w:pPr>
      <w:r w:rsidRPr="007828D1">
        <w:rPr>
          <w:rFonts w:ascii="Times New Roman" w:hAnsi="Times New Roman" w:cs="Times New Roman"/>
          <w:sz w:val="24"/>
          <w:szCs w:val="24"/>
        </w:rPr>
        <w:t>Chua,</w:t>
      </w:r>
      <w:r>
        <w:rPr>
          <w:rFonts w:ascii="Times New Roman" w:hAnsi="Times New Roman" w:cs="Times New Roman"/>
          <w:sz w:val="24"/>
          <w:szCs w:val="24"/>
        </w:rPr>
        <w:t xml:space="preserve"> H. F.,</w:t>
      </w:r>
      <w:r w:rsidRPr="007828D1">
        <w:rPr>
          <w:rFonts w:ascii="Times New Roman" w:hAnsi="Times New Roman" w:cs="Times New Roman"/>
          <w:sz w:val="24"/>
          <w:szCs w:val="24"/>
        </w:rPr>
        <w:t xml:space="preserve"> Boland,</w:t>
      </w:r>
      <w:r>
        <w:rPr>
          <w:rFonts w:ascii="Times New Roman" w:hAnsi="Times New Roman" w:cs="Times New Roman"/>
          <w:sz w:val="24"/>
          <w:szCs w:val="24"/>
        </w:rPr>
        <w:t xml:space="preserve"> J. E.,</w:t>
      </w:r>
      <w:r w:rsidRPr="007828D1">
        <w:rPr>
          <w:rFonts w:ascii="Times New Roman" w:hAnsi="Times New Roman" w:cs="Times New Roman"/>
          <w:sz w:val="24"/>
          <w:szCs w:val="24"/>
        </w:rPr>
        <w:t xml:space="preserve"> &amp; </w:t>
      </w:r>
      <w:proofErr w:type="spellStart"/>
      <w:r w:rsidRPr="007828D1">
        <w:rPr>
          <w:rFonts w:ascii="Times New Roman" w:hAnsi="Times New Roman" w:cs="Times New Roman"/>
          <w:sz w:val="24"/>
          <w:szCs w:val="24"/>
        </w:rPr>
        <w:t>Nisebtt</w:t>
      </w:r>
      <w:proofErr w:type="spellEnd"/>
      <w:r w:rsidRPr="007828D1">
        <w:rPr>
          <w:rFonts w:ascii="Times New Roman" w:hAnsi="Times New Roman" w:cs="Times New Roman"/>
          <w:sz w:val="24"/>
          <w:szCs w:val="24"/>
        </w:rPr>
        <w:t xml:space="preserve">, </w:t>
      </w:r>
      <w:r>
        <w:rPr>
          <w:rFonts w:ascii="Times New Roman" w:hAnsi="Times New Roman" w:cs="Times New Roman"/>
          <w:sz w:val="24"/>
          <w:szCs w:val="24"/>
        </w:rPr>
        <w:t xml:space="preserve">R. E. (2005). Cultural variation in eye movements during </w:t>
      </w:r>
    </w:p>
    <w:p w14:paraId="68570366" w14:textId="77777777" w:rsidR="00E34F38" w:rsidRDefault="00E34F38" w:rsidP="00E34F38">
      <w:pPr>
        <w:spacing w:line="480" w:lineRule="auto"/>
        <w:contextualSpacing/>
        <w:rPr>
          <w:rFonts w:ascii="Times New Roman" w:hAnsi="Times New Roman" w:cs="Times New Roman"/>
          <w:i/>
          <w:sz w:val="24"/>
          <w:szCs w:val="24"/>
        </w:rPr>
      </w:pPr>
      <w:r>
        <w:rPr>
          <w:rFonts w:ascii="Times New Roman" w:hAnsi="Times New Roman" w:cs="Times New Roman"/>
          <w:sz w:val="24"/>
          <w:szCs w:val="24"/>
        </w:rPr>
        <w:tab/>
        <w:t xml:space="preserve">scene perception. </w:t>
      </w:r>
      <w:r w:rsidRPr="007828D1">
        <w:rPr>
          <w:rFonts w:ascii="Times New Roman" w:hAnsi="Times New Roman" w:cs="Times New Roman"/>
          <w:i/>
          <w:sz w:val="24"/>
          <w:szCs w:val="24"/>
        </w:rPr>
        <w:t xml:space="preserve">Proceedings of The National Academy of Sciences of The United States </w:t>
      </w:r>
    </w:p>
    <w:p w14:paraId="102524E4" w14:textId="29D9C20B" w:rsidR="00E34F38" w:rsidRDefault="00E34F38" w:rsidP="00087869">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r w:rsidRPr="007828D1">
        <w:rPr>
          <w:rFonts w:ascii="Times New Roman" w:hAnsi="Times New Roman" w:cs="Times New Roman"/>
          <w:i/>
          <w:sz w:val="24"/>
          <w:szCs w:val="24"/>
        </w:rPr>
        <w:t>of America, 102(</w:t>
      </w:r>
      <w:r>
        <w:rPr>
          <w:rFonts w:ascii="Times New Roman" w:hAnsi="Times New Roman" w:cs="Times New Roman"/>
          <w:sz w:val="24"/>
          <w:szCs w:val="24"/>
        </w:rPr>
        <w:t xml:space="preserve">35), 12629 </w:t>
      </w:r>
      <w:r w:rsidRPr="0027132C">
        <w:rPr>
          <w:rFonts w:ascii="Times New Roman" w:hAnsi="Times New Roman" w:cs="Times New Roman"/>
          <w:sz w:val="24"/>
          <w:szCs w:val="24"/>
        </w:rPr>
        <w:t>–</w:t>
      </w:r>
      <w:r>
        <w:rPr>
          <w:rFonts w:ascii="Times New Roman" w:hAnsi="Times New Roman" w:cs="Times New Roman"/>
          <w:sz w:val="24"/>
          <w:szCs w:val="24"/>
        </w:rPr>
        <w:t xml:space="preserve"> 12633.</w:t>
      </w:r>
    </w:p>
    <w:p w14:paraId="75A8A721" w14:textId="363DE22B" w:rsidR="00EB2CED" w:rsidRDefault="006B3CB4" w:rsidP="00EB2CED">
      <w:pPr>
        <w:shd w:val="clear" w:color="auto" w:fill="FFFFFF"/>
        <w:spacing w:after="0" w:line="240" w:lineRule="auto"/>
        <w:textAlignment w:val="top"/>
        <w:rPr>
          <w:rFonts w:ascii="Times New Roman" w:hAnsi="Times New Roman" w:cs="Times New Roman"/>
          <w:sz w:val="24"/>
          <w:szCs w:val="24"/>
        </w:rPr>
      </w:pPr>
      <w:r>
        <w:rPr>
          <w:rFonts w:ascii="Times New Roman" w:hAnsi="Times New Roman" w:cs="Times New Roman"/>
          <w:sz w:val="24"/>
          <w:szCs w:val="24"/>
        </w:rPr>
        <w:t>Cui, G., Zhang, S.</w:t>
      </w:r>
      <w:r w:rsidR="00EB2CED">
        <w:rPr>
          <w:rFonts w:ascii="Times New Roman" w:hAnsi="Times New Roman" w:cs="Times New Roman"/>
          <w:sz w:val="24"/>
          <w:szCs w:val="24"/>
        </w:rPr>
        <w:t>,</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H. (2014). The impact of perceived social power and dangerous</w:t>
      </w:r>
    </w:p>
    <w:p w14:paraId="16E801D0" w14:textId="77777777" w:rsidR="00EB2CED" w:rsidRDefault="00EB2CED" w:rsidP="00EB2CED">
      <w:pPr>
        <w:shd w:val="clear" w:color="auto" w:fill="FFFFFF"/>
        <w:spacing w:after="0" w:line="240" w:lineRule="auto"/>
        <w:textAlignment w:val="top"/>
        <w:rPr>
          <w:rFonts w:ascii="Times New Roman" w:hAnsi="Times New Roman" w:cs="Times New Roman"/>
          <w:sz w:val="24"/>
          <w:szCs w:val="24"/>
        </w:rPr>
      </w:pPr>
    </w:p>
    <w:p w14:paraId="320C5FAD" w14:textId="7D38EF02" w:rsidR="00EB2CED" w:rsidRDefault="006B3CB4" w:rsidP="00EB2CED">
      <w:pPr>
        <w:shd w:val="clear" w:color="auto" w:fill="FFFFFF"/>
        <w:spacing w:after="0" w:line="240" w:lineRule="auto"/>
        <w:ind w:firstLine="720"/>
        <w:textAlignment w:val="top"/>
        <w:rPr>
          <w:rFonts w:ascii="Times New Roman" w:eastAsiaTheme="minorHAnsi" w:hAnsi="Times New Roman" w:cs="Times New Roman"/>
          <w:sz w:val="24"/>
          <w:szCs w:val="24"/>
          <w:lang w:val="en-CA" w:eastAsia="en-US"/>
        </w:rPr>
      </w:pPr>
      <w:r>
        <w:rPr>
          <w:rFonts w:ascii="Times New Roman" w:hAnsi="Times New Roman" w:cs="Times New Roman"/>
          <w:sz w:val="24"/>
          <w:szCs w:val="24"/>
        </w:rPr>
        <w:t>context on social attention.</w:t>
      </w:r>
      <w:r w:rsidR="00EB2CED">
        <w:rPr>
          <w:rFonts w:ascii="Times New Roman" w:hAnsi="Times New Roman" w:cs="Times New Roman"/>
          <w:sz w:val="24"/>
          <w:szCs w:val="24"/>
        </w:rPr>
        <w:t xml:space="preserve"> </w:t>
      </w:r>
      <w:proofErr w:type="spellStart"/>
      <w:r w:rsidR="00EB2CED" w:rsidRPr="00EB2CED">
        <w:rPr>
          <w:rFonts w:ascii="Times New Roman" w:hAnsi="Times New Roman" w:cs="Times New Roman"/>
          <w:i/>
          <w:sz w:val="24"/>
          <w:szCs w:val="24"/>
        </w:rPr>
        <w:t>PLoS</w:t>
      </w:r>
      <w:proofErr w:type="spellEnd"/>
      <w:r w:rsidR="00EB2CED" w:rsidRPr="00EB2CED">
        <w:rPr>
          <w:rFonts w:ascii="Times New Roman" w:hAnsi="Times New Roman" w:cs="Times New Roman"/>
          <w:i/>
          <w:sz w:val="24"/>
          <w:szCs w:val="24"/>
        </w:rPr>
        <w:t xml:space="preserve"> One</w:t>
      </w:r>
      <w:r w:rsidR="00EB2CED" w:rsidRPr="00EB2CED">
        <w:rPr>
          <w:rFonts w:ascii="Times New Roman" w:hAnsi="Times New Roman" w:cs="Times New Roman"/>
          <w:sz w:val="24"/>
          <w:szCs w:val="24"/>
        </w:rPr>
        <w:t xml:space="preserve">, </w:t>
      </w:r>
      <w:r w:rsidR="00EB2CED" w:rsidRPr="00EB2CED">
        <w:rPr>
          <w:rFonts w:ascii="Times New Roman" w:hAnsi="Times New Roman" w:cs="Times New Roman"/>
          <w:i/>
          <w:sz w:val="24"/>
          <w:szCs w:val="24"/>
        </w:rPr>
        <w:t>9</w:t>
      </w:r>
      <w:r w:rsidR="00EB2CED">
        <w:rPr>
          <w:rFonts w:ascii="Times New Roman" w:hAnsi="Times New Roman" w:cs="Times New Roman"/>
          <w:sz w:val="24"/>
          <w:szCs w:val="24"/>
        </w:rPr>
        <w:t xml:space="preserve">(12). </w:t>
      </w:r>
      <w:proofErr w:type="gramStart"/>
      <w:r w:rsidR="00EB2CED" w:rsidRPr="00EB2CED">
        <w:rPr>
          <w:rStyle w:val="doi"/>
          <w:rFonts w:ascii="Times New Roman" w:hAnsi="Times New Roman" w:cs="Times New Roman"/>
          <w:color w:val="000000"/>
          <w:sz w:val="24"/>
          <w:szCs w:val="24"/>
        </w:rPr>
        <w:t>doi:10.1371/journal.pone</w:t>
      </w:r>
      <w:proofErr w:type="gramEnd"/>
      <w:r w:rsidR="00EB2CED" w:rsidRPr="00EB2CED">
        <w:rPr>
          <w:rStyle w:val="doi"/>
          <w:rFonts w:ascii="Times New Roman" w:hAnsi="Times New Roman" w:cs="Times New Roman"/>
          <w:color w:val="000000"/>
          <w:sz w:val="24"/>
          <w:szCs w:val="24"/>
        </w:rPr>
        <w:t>.0114077</w:t>
      </w:r>
      <w:r w:rsidR="00EB2CED">
        <w:rPr>
          <w:rStyle w:val="doi"/>
          <w:rFonts w:ascii="Times New Roman" w:hAnsi="Times New Roman" w:cs="Times New Roman"/>
          <w:color w:val="000000"/>
          <w:sz w:val="24"/>
          <w:szCs w:val="24"/>
        </w:rPr>
        <w:br/>
      </w:r>
      <w:r w:rsidR="00EB2CED">
        <w:rPr>
          <w:rStyle w:val="doi"/>
          <w:rFonts w:ascii="Times New Roman" w:hAnsi="Times New Roman" w:cs="Times New Roman"/>
          <w:color w:val="000000"/>
          <w:sz w:val="24"/>
          <w:szCs w:val="24"/>
        </w:rPr>
        <w:br/>
      </w:r>
      <w:proofErr w:type="spellStart"/>
      <w:r w:rsidR="00EB2CED" w:rsidRPr="00EB2CED">
        <w:rPr>
          <w:rFonts w:ascii="Times New Roman" w:eastAsiaTheme="minorHAnsi" w:hAnsi="Times New Roman" w:cs="Times New Roman"/>
          <w:sz w:val="24"/>
          <w:szCs w:val="24"/>
          <w:lang w:val="en-CA" w:eastAsia="en-US"/>
        </w:rPr>
        <w:t>Dalmaso</w:t>
      </w:r>
      <w:proofErr w:type="spellEnd"/>
      <w:r w:rsidR="00EB2CED" w:rsidRPr="00EB2CED">
        <w:rPr>
          <w:rFonts w:ascii="Times New Roman" w:eastAsiaTheme="minorHAnsi" w:hAnsi="Times New Roman" w:cs="Times New Roman"/>
          <w:sz w:val="24"/>
          <w:szCs w:val="24"/>
          <w:lang w:val="en-CA" w:eastAsia="en-US"/>
        </w:rPr>
        <w:t xml:space="preserve">, M., Pavan, G., Castelli, L., &amp; </w:t>
      </w:r>
      <w:proofErr w:type="spellStart"/>
      <w:r w:rsidR="00EB2CED" w:rsidRPr="00EB2CED">
        <w:rPr>
          <w:rFonts w:ascii="Times New Roman" w:eastAsiaTheme="minorHAnsi" w:hAnsi="Times New Roman" w:cs="Times New Roman"/>
          <w:sz w:val="24"/>
          <w:szCs w:val="24"/>
          <w:lang w:val="en-CA" w:eastAsia="en-US"/>
        </w:rPr>
        <w:t>Galfano</w:t>
      </w:r>
      <w:proofErr w:type="spellEnd"/>
      <w:r w:rsidR="00EB2CED" w:rsidRPr="00EB2CED">
        <w:rPr>
          <w:rFonts w:ascii="Times New Roman" w:eastAsiaTheme="minorHAnsi" w:hAnsi="Times New Roman" w:cs="Times New Roman"/>
          <w:sz w:val="24"/>
          <w:szCs w:val="24"/>
          <w:lang w:val="en-CA" w:eastAsia="en-US"/>
        </w:rPr>
        <w:t xml:space="preserve">, G. (2012). Social status gates social attention in </w:t>
      </w:r>
      <w:r w:rsidR="00EB2CED">
        <w:rPr>
          <w:rFonts w:ascii="Times New Roman" w:eastAsiaTheme="minorHAnsi" w:hAnsi="Times New Roman" w:cs="Times New Roman"/>
          <w:sz w:val="24"/>
          <w:szCs w:val="24"/>
          <w:lang w:val="en-CA" w:eastAsia="en-US"/>
        </w:rPr>
        <w:br/>
      </w:r>
    </w:p>
    <w:p w14:paraId="15FB874E" w14:textId="4FFEEA87" w:rsidR="00EB2CED" w:rsidRDefault="00EB2CED" w:rsidP="00EB2CED">
      <w:pPr>
        <w:shd w:val="clear" w:color="auto" w:fill="FFFFFF"/>
        <w:spacing w:after="0" w:line="240" w:lineRule="auto"/>
        <w:ind w:firstLine="720"/>
        <w:textAlignment w:val="top"/>
        <w:rPr>
          <w:rFonts w:ascii="Times New Roman" w:eastAsiaTheme="minorHAnsi" w:hAnsi="Times New Roman" w:cs="Times New Roman"/>
          <w:sz w:val="24"/>
          <w:szCs w:val="24"/>
          <w:lang w:val="en-CA" w:eastAsia="en-US"/>
        </w:rPr>
      </w:pPr>
      <w:r w:rsidRPr="00EB2CED">
        <w:rPr>
          <w:rFonts w:ascii="Times New Roman" w:eastAsiaTheme="minorHAnsi" w:hAnsi="Times New Roman" w:cs="Times New Roman"/>
          <w:sz w:val="24"/>
          <w:szCs w:val="24"/>
          <w:lang w:val="en-CA" w:eastAsia="en-US"/>
        </w:rPr>
        <w:t>humans.</w:t>
      </w:r>
      <w:r>
        <w:rPr>
          <w:rFonts w:ascii="Times New Roman" w:hAnsi="Times New Roman" w:cs="Times New Roman"/>
          <w:sz w:val="24"/>
          <w:szCs w:val="24"/>
        </w:rPr>
        <w:t xml:space="preserve"> </w:t>
      </w:r>
      <w:r w:rsidRPr="00EB2CED">
        <w:rPr>
          <w:rFonts w:ascii="Times New Roman" w:eastAsiaTheme="minorHAnsi" w:hAnsi="Times New Roman" w:cs="Times New Roman"/>
          <w:i/>
          <w:sz w:val="24"/>
          <w:szCs w:val="24"/>
          <w:lang w:val="en-CA" w:eastAsia="en-US"/>
        </w:rPr>
        <w:t>Biology Letters</w:t>
      </w:r>
      <w:r w:rsidRPr="00EB2CED">
        <w:rPr>
          <w:rFonts w:ascii="Times New Roman" w:eastAsiaTheme="minorHAnsi" w:hAnsi="Times New Roman" w:cs="Times New Roman"/>
          <w:sz w:val="24"/>
          <w:szCs w:val="24"/>
          <w:lang w:val="en-CA" w:eastAsia="en-US"/>
        </w:rPr>
        <w:t xml:space="preserve">, </w:t>
      </w:r>
      <w:r w:rsidRPr="00EB2CED">
        <w:rPr>
          <w:rFonts w:ascii="Times New Roman" w:eastAsiaTheme="minorHAnsi" w:hAnsi="Times New Roman" w:cs="Times New Roman"/>
          <w:i/>
          <w:sz w:val="24"/>
          <w:szCs w:val="24"/>
          <w:lang w:val="en-CA" w:eastAsia="en-US"/>
        </w:rPr>
        <w:t>8</w:t>
      </w:r>
      <w:r>
        <w:rPr>
          <w:rFonts w:ascii="Times New Roman" w:eastAsiaTheme="minorHAnsi" w:hAnsi="Times New Roman" w:cs="Times New Roman"/>
          <w:sz w:val="24"/>
          <w:szCs w:val="24"/>
          <w:lang w:val="en-CA" w:eastAsia="en-US"/>
        </w:rPr>
        <w:t>(3)</w:t>
      </w:r>
      <w:r w:rsidRPr="00EB2CED">
        <w:rPr>
          <w:rFonts w:ascii="Times New Roman" w:eastAsiaTheme="minorHAnsi" w:hAnsi="Times New Roman" w:cs="Times New Roman"/>
          <w:sz w:val="24"/>
          <w:szCs w:val="24"/>
          <w:lang w:val="en-CA" w:eastAsia="en-US"/>
        </w:rPr>
        <w:t>, 450</w:t>
      </w:r>
      <w:r>
        <w:rPr>
          <w:rFonts w:ascii="Times New Roman" w:eastAsiaTheme="minorHAnsi" w:hAnsi="Times New Roman" w:cs="Times New Roman"/>
          <w:sz w:val="24"/>
          <w:szCs w:val="24"/>
          <w:lang w:val="en-CA" w:eastAsia="en-US"/>
        </w:rPr>
        <w:t xml:space="preserve"> </w:t>
      </w:r>
      <w:r w:rsidRPr="00EB2CED">
        <w:rPr>
          <w:rFonts w:ascii="Times New Roman" w:eastAsiaTheme="minorHAnsi" w:hAnsi="Times New Roman" w:cs="Times New Roman"/>
          <w:sz w:val="24"/>
          <w:szCs w:val="24"/>
          <w:lang w:val="en-CA" w:eastAsia="en-US"/>
        </w:rPr>
        <w:t>–</w:t>
      </w:r>
      <w:r>
        <w:rPr>
          <w:rFonts w:ascii="Times New Roman" w:eastAsiaTheme="minorHAnsi" w:hAnsi="Times New Roman" w:cs="Times New Roman"/>
          <w:sz w:val="24"/>
          <w:szCs w:val="24"/>
          <w:lang w:val="en-CA" w:eastAsia="en-US"/>
        </w:rPr>
        <w:t xml:space="preserve"> </w:t>
      </w:r>
      <w:r w:rsidRPr="00EB2CED">
        <w:rPr>
          <w:rFonts w:ascii="Times New Roman" w:eastAsiaTheme="minorHAnsi" w:hAnsi="Times New Roman" w:cs="Times New Roman"/>
          <w:sz w:val="24"/>
          <w:szCs w:val="24"/>
          <w:lang w:val="en-CA" w:eastAsia="en-US"/>
        </w:rPr>
        <w:t>452. doi:10.1098/rsbl.2011.0881</w:t>
      </w:r>
    </w:p>
    <w:p w14:paraId="01781636" w14:textId="5F6D18A2" w:rsidR="00A179D8" w:rsidRDefault="00A179D8" w:rsidP="00A179D8">
      <w:pPr>
        <w:shd w:val="clear" w:color="auto" w:fill="FFFFFF"/>
        <w:spacing w:after="0" w:line="240" w:lineRule="auto"/>
        <w:textAlignment w:val="top"/>
        <w:rPr>
          <w:rFonts w:ascii="Times New Roman" w:hAnsi="Times New Roman" w:cs="Times New Roman"/>
          <w:sz w:val="24"/>
          <w:szCs w:val="24"/>
        </w:rPr>
      </w:pPr>
    </w:p>
    <w:p w14:paraId="7756E92C" w14:textId="28274771" w:rsidR="00A179D8" w:rsidRDefault="00A179D8" w:rsidP="00A179D8">
      <w:pPr>
        <w:shd w:val="clear" w:color="auto" w:fill="FFFFFF"/>
        <w:spacing w:after="0" w:line="240" w:lineRule="auto"/>
        <w:textAlignment w:val="top"/>
        <w:rPr>
          <w:rFonts w:ascii="Times New Roman" w:hAnsi="Times New Roman" w:cs="Times New Roman"/>
          <w:sz w:val="24"/>
          <w:szCs w:val="24"/>
        </w:rPr>
      </w:pPr>
      <w:r>
        <w:rPr>
          <w:rFonts w:ascii="Times New Roman" w:hAnsi="Times New Roman" w:cs="Times New Roman"/>
          <w:sz w:val="24"/>
          <w:szCs w:val="24"/>
        </w:rPr>
        <w:t xml:space="preserve">Dean, L. G., Kendal, R. L., Schapiro, S. J., Thierry, B. &amp; </w:t>
      </w:r>
      <w:proofErr w:type="spellStart"/>
      <w:r>
        <w:rPr>
          <w:rFonts w:ascii="Times New Roman" w:hAnsi="Times New Roman" w:cs="Times New Roman"/>
          <w:sz w:val="24"/>
          <w:szCs w:val="24"/>
        </w:rPr>
        <w:t>Laland</w:t>
      </w:r>
      <w:proofErr w:type="spellEnd"/>
      <w:r>
        <w:rPr>
          <w:rFonts w:ascii="Times New Roman" w:hAnsi="Times New Roman" w:cs="Times New Roman"/>
          <w:sz w:val="24"/>
          <w:szCs w:val="24"/>
        </w:rPr>
        <w:t xml:space="preserve">, K. N. (2012). Identification of </w:t>
      </w:r>
    </w:p>
    <w:p w14:paraId="05EC6F67" w14:textId="5A7A827B" w:rsidR="00A179D8" w:rsidRDefault="00A179D8" w:rsidP="00A179D8">
      <w:pPr>
        <w:shd w:val="clear" w:color="auto" w:fill="FFFFFF"/>
        <w:spacing w:after="0" w:line="240" w:lineRule="auto"/>
        <w:textAlignment w:val="top"/>
        <w:rPr>
          <w:rFonts w:ascii="Times New Roman" w:hAnsi="Times New Roman" w:cs="Times New Roman"/>
          <w:sz w:val="24"/>
          <w:szCs w:val="24"/>
        </w:rPr>
      </w:pPr>
    </w:p>
    <w:p w14:paraId="28EC8E23" w14:textId="7C946400" w:rsidR="00A179D8" w:rsidRPr="00A179D8" w:rsidRDefault="00A179D8" w:rsidP="00A179D8">
      <w:pPr>
        <w:shd w:val="clear" w:color="auto" w:fill="FFFFFF"/>
        <w:spacing w:after="0" w:line="240" w:lineRule="auto"/>
        <w:textAlignment w:val="top"/>
        <w:rPr>
          <w:rFonts w:ascii="Times New Roman" w:hAnsi="Times New Roman" w:cs="Times New Roman"/>
          <w:i/>
          <w:sz w:val="24"/>
          <w:szCs w:val="24"/>
        </w:rPr>
      </w:pPr>
      <w:r>
        <w:rPr>
          <w:rFonts w:ascii="Times New Roman" w:hAnsi="Times New Roman" w:cs="Times New Roman"/>
          <w:sz w:val="24"/>
          <w:szCs w:val="24"/>
        </w:rPr>
        <w:tab/>
        <w:t xml:space="preserve">the social and cognitive processes underlying human cumulative culture. </w:t>
      </w:r>
      <w:r w:rsidRPr="00A179D8">
        <w:rPr>
          <w:rFonts w:ascii="Times New Roman" w:hAnsi="Times New Roman" w:cs="Times New Roman"/>
          <w:i/>
          <w:sz w:val="24"/>
          <w:szCs w:val="24"/>
        </w:rPr>
        <w:t xml:space="preserve">Science, </w:t>
      </w:r>
    </w:p>
    <w:p w14:paraId="63CD54E0" w14:textId="573DFF66" w:rsidR="00A179D8" w:rsidRPr="00A179D8" w:rsidRDefault="00A179D8" w:rsidP="00A179D8">
      <w:pPr>
        <w:shd w:val="clear" w:color="auto" w:fill="FFFFFF"/>
        <w:spacing w:after="0" w:line="240" w:lineRule="auto"/>
        <w:textAlignment w:val="top"/>
        <w:rPr>
          <w:rFonts w:ascii="Times New Roman" w:hAnsi="Times New Roman" w:cs="Times New Roman"/>
          <w:i/>
          <w:sz w:val="24"/>
          <w:szCs w:val="24"/>
        </w:rPr>
      </w:pPr>
    </w:p>
    <w:p w14:paraId="007BC6B9" w14:textId="73FE8B78" w:rsidR="00A179D8" w:rsidRPr="00EB2CED" w:rsidRDefault="00A179D8" w:rsidP="00A179D8">
      <w:pPr>
        <w:shd w:val="clear" w:color="auto" w:fill="FFFFFF"/>
        <w:spacing w:after="0" w:line="240" w:lineRule="auto"/>
        <w:textAlignment w:val="top"/>
        <w:rPr>
          <w:rFonts w:ascii="Times New Roman" w:hAnsi="Times New Roman" w:cs="Times New Roman"/>
          <w:sz w:val="24"/>
          <w:szCs w:val="24"/>
        </w:rPr>
      </w:pPr>
      <w:r w:rsidRPr="00A179D8">
        <w:rPr>
          <w:rFonts w:ascii="Times New Roman" w:hAnsi="Times New Roman" w:cs="Times New Roman"/>
          <w:i/>
          <w:sz w:val="24"/>
          <w:szCs w:val="24"/>
        </w:rPr>
        <w:tab/>
        <w:t>335</w:t>
      </w:r>
      <w:r w:rsidRPr="00A179D8">
        <w:rPr>
          <w:rFonts w:ascii="Times New Roman" w:hAnsi="Times New Roman" w:cs="Times New Roman"/>
          <w:sz w:val="24"/>
          <w:szCs w:val="24"/>
        </w:rPr>
        <w:t>(</w:t>
      </w:r>
      <w:r>
        <w:rPr>
          <w:rFonts w:ascii="Times New Roman" w:hAnsi="Times New Roman" w:cs="Times New Roman"/>
          <w:sz w:val="24"/>
          <w:szCs w:val="24"/>
        </w:rPr>
        <w:t>6072), 1114 – 1118.</w:t>
      </w:r>
    </w:p>
    <w:p w14:paraId="42D239AD" w14:textId="76F8CEEF" w:rsidR="00EB2CED" w:rsidRPr="00EB2CED" w:rsidRDefault="00EB2CED" w:rsidP="00EB2CED">
      <w:pPr>
        <w:shd w:val="clear" w:color="auto" w:fill="FFFFFF"/>
        <w:spacing w:after="0" w:line="240" w:lineRule="auto"/>
        <w:ind w:firstLine="720"/>
        <w:textAlignment w:val="top"/>
        <w:rPr>
          <w:rFonts w:ascii="Times New Roman" w:hAnsi="Times New Roman" w:cs="Times New Roman"/>
          <w:sz w:val="24"/>
          <w:szCs w:val="24"/>
        </w:rPr>
      </w:pPr>
    </w:p>
    <w:p w14:paraId="2892746B" w14:textId="0B89D3E7" w:rsidR="00EB2CED" w:rsidRDefault="00087869" w:rsidP="00EB2CED">
      <w:pPr>
        <w:autoSpaceDE w:val="0"/>
        <w:autoSpaceDN w:val="0"/>
        <w:adjustRightInd w:val="0"/>
        <w:spacing w:after="0" w:line="240" w:lineRule="auto"/>
        <w:rPr>
          <w:rFonts w:ascii="Times New Roman" w:hAnsi="Times New Roman" w:cs="Times New Roman"/>
          <w:sz w:val="24"/>
          <w:szCs w:val="24"/>
          <w:lang w:val="en-CA"/>
        </w:rPr>
      </w:pPr>
      <w:bookmarkStart w:id="305" w:name="_Hlk7084696"/>
      <w:proofErr w:type="spellStart"/>
      <w:r w:rsidRPr="00EB2CED">
        <w:rPr>
          <w:rFonts w:ascii="Times New Roman" w:hAnsi="Times New Roman" w:cs="Times New Roman"/>
          <w:sz w:val="24"/>
          <w:szCs w:val="24"/>
          <w:lang w:val="en-CA"/>
        </w:rPr>
        <w:t>Deaner</w:t>
      </w:r>
      <w:proofErr w:type="spellEnd"/>
      <w:r w:rsidRPr="00EB2CED">
        <w:rPr>
          <w:rFonts w:ascii="Times New Roman" w:hAnsi="Times New Roman" w:cs="Times New Roman"/>
          <w:sz w:val="24"/>
          <w:szCs w:val="24"/>
          <w:lang w:val="en-CA"/>
        </w:rPr>
        <w:t>, R. O., Shepherd, S. V., &amp; Platt, M. L. (2007</w:t>
      </w:r>
      <w:bookmarkEnd w:id="305"/>
      <w:r w:rsidRPr="00EB2CED">
        <w:rPr>
          <w:rFonts w:ascii="Times New Roman" w:hAnsi="Times New Roman" w:cs="Times New Roman"/>
          <w:sz w:val="24"/>
          <w:szCs w:val="24"/>
          <w:lang w:val="en-CA"/>
        </w:rPr>
        <w:t xml:space="preserve">). Familiarity accentuates gaze cuing in </w:t>
      </w:r>
    </w:p>
    <w:p w14:paraId="4192EB0F" w14:textId="3C506362" w:rsidR="00EB2CED" w:rsidRDefault="00EB2CED" w:rsidP="00EB2CED">
      <w:pPr>
        <w:autoSpaceDE w:val="0"/>
        <w:autoSpaceDN w:val="0"/>
        <w:adjustRightInd w:val="0"/>
        <w:spacing w:after="0" w:line="240" w:lineRule="auto"/>
        <w:rPr>
          <w:rFonts w:ascii="Times New Roman" w:hAnsi="Times New Roman" w:cs="Times New Roman"/>
          <w:sz w:val="24"/>
          <w:szCs w:val="24"/>
          <w:lang w:val="en-CA"/>
        </w:rPr>
      </w:pPr>
    </w:p>
    <w:p w14:paraId="730184A2" w14:textId="643E23E4" w:rsidR="00EB2CED" w:rsidRDefault="00EB2CED" w:rsidP="00EB2CED">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Pr="00EB2CED">
        <w:rPr>
          <w:rFonts w:ascii="Times New Roman" w:hAnsi="Times New Roman" w:cs="Times New Roman"/>
          <w:sz w:val="24"/>
          <w:szCs w:val="24"/>
          <w:lang w:val="en-CA"/>
        </w:rPr>
        <w:t>women but not</w:t>
      </w:r>
      <w:r>
        <w:rPr>
          <w:rFonts w:ascii="Times New Roman" w:hAnsi="Times New Roman" w:cs="Times New Roman"/>
          <w:sz w:val="24"/>
          <w:szCs w:val="24"/>
          <w:lang w:val="en-CA"/>
        </w:rPr>
        <w:t xml:space="preserve"> </w:t>
      </w:r>
      <w:r w:rsidRPr="00EB2CED">
        <w:rPr>
          <w:rFonts w:ascii="Times New Roman" w:hAnsi="Times New Roman" w:cs="Times New Roman"/>
          <w:sz w:val="24"/>
          <w:szCs w:val="24"/>
          <w:lang w:val="en-CA"/>
        </w:rPr>
        <w:t xml:space="preserve">men. </w:t>
      </w:r>
      <w:r w:rsidRPr="00EB2CED">
        <w:rPr>
          <w:rFonts w:ascii="Times New Roman" w:hAnsi="Times New Roman" w:cs="Times New Roman"/>
          <w:i/>
          <w:sz w:val="24"/>
          <w:szCs w:val="24"/>
          <w:lang w:val="en-CA"/>
        </w:rPr>
        <w:t>Biology Letters</w:t>
      </w:r>
      <w:r w:rsidRPr="00EB2CED">
        <w:rPr>
          <w:rFonts w:ascii="Times New Roman" w:hAnsi="Times New Roman" w:cs="Times New Roman"/>
          <w:sz w:val="24"/>
          <w:szCs w:val="24"/>
          <w:lang w:val="en-CA"/>
        </w:rPr>
        <w:t xml:space="preserve">, </w:t>
      </w:r>
      <w:r w:rsidRPr="00EB2CED">
        <w:rPr>
          <w:rFonts w:ascii="Times New Roman" w:hAnsi="Times New Roman" w:cs="Times New Roman"/>
          <w:i/>
          <w:sz w:val="24"/>
          <w:szCs w:val="24"/>
          <w:lang w:val="en-CA"/>
        </w:rPr>
        <w:t>3</w:t>
      </w:r>
      <w:r>
        <w:rPr>
          <w:rFonts w:ascii="Times New Roman" w:hAnsi="Times New Roman" w:cs="Times New Roman"/>
          <w:sz w:val="24"/>
          <w:szCs w:val="24"/>
          <w:lang w:val="en-CA"/>
        </w:rPr>
        <w:t>(1)</w:t>
      </w:r>
      <w:r w:rsidRPr="00EB2CED">
        <w:rPr>
          <w:rFonts w:ascii="Times New Roman" w:hAnsi="Times New Roman" w:cs="Times New Roman"/>
          <w:sz w:val="24"/>
          <w:szCs w:val="24"/>
          <w:lang w:val="en-CA"/>
        </w:rPr>
        <w:t>, 64</w:t>
      </w:r>
      <w:r>
        <w:rPr>
          <w:rFonts w:ascii="Times New Roman" w:hAnsi="Times New Roman" w:cs="Times New Roman"/>
          <w:sz w:val="24"/>
          <w:szCs w:val="24"/>
          <w:lang w:val="en-CA"/>
        </w:rPr>
        <w:t xml:space="preserve"> </w:t>
      </w:r>
      <w:r w:rsidRPr="00EB2CE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EB2CED">
        <w:rPr>
          <w:rFonts w:ascii="Times New Roman" w:hAnsi="Times New Roman" w:cs="Times New Roman"/>
          <w:sz w:val="24"/>
          <w:szCs w:val="24"/>
          <w:lang w:val="en-CA"/>
        </w:rPr>
        <w:t>67. doi:10.1098/rsbl.2006.0564</w:t>
      </w:r>
    </w:p>
    <w:p w14:paraId="3EF3CA81" w14:textId="77777777" w:rsidR="00A179D8" w:rsidRPr="00EB2CED" w:rsidRDefault="00A179D8" w:rsidP="00EB2CED">
      <w:pPr>
        <w:autoSpaceDE w:val="0"/>
        <w:autoSpaceDN w:val="0"/>
        <w:adjustRightInd w:val="0"/>
        <w:spacing w:after="0" w:line="240" w:lineRule="auto"/>
        <w:rPr>
          <w:rFonts w:ascii="Times New Roman" w:hAnsi="Times New Roman" w:cs="Times New Roman"/>
          <w:sz w:val="24"/>
          <w:szCs w:val="24"/>
          <w:lang w:val="en-CA"/>
        </w:rPr>
      </w:pPr>
    </w:p>
    <w:p w14:paraId="6EA48319" w14:textId="38465802" w:rsidR="00EB2CED" w:rsidRPr="00EB2CED" w:rsidRDefault="00EB2CED" w:rsidP="00EB2CED">
      <w:pPr>
        <w:autoSpaceDE w:val="0"/>
        <w:autoSpaceDN w:val="0"/>
        <w:adjustRightInd w:val="0"/>
        <w:spacing w:after="0" w:line="240" w:lineRule="auto"/>
        <w:rPr>
          <w:rFonts w:ascii="Times New Roman" w:hAnsi="Times New Roman" w:cs="Times New Roman"/>
          <w:sz w:val="24"/>
          <w:szCs w:val="24"/>
        </w:rPr>
      </w:pPr>
    </w:p>
    <w:p w14:paraId="0F65800F" w14:textId="556E467C" w:rsidR="00087869" w:rsidRPr="0027132C" w:rsidRDefault="00333B19" w:rsidP="00333B19">
      <w:pPr>
        <w:spacing w:line="480" w:lineRule="auto"/>
        <w:contextualSpacing/>
        <w:rPr>
          <w:rFonts w:ascii="Times New Roman" w:hAnsi="Times New Roman" w:cs="Times New Roman"/>
          <w:sz w:val="24"/>
          <w:szCs w:val="24"/>
        </w:rPr>
      </w:pPr>
      <w:proofErr w:type="spellStart"/>
      <w:r w:rsidRPr="00333B19">
        <w:rPr>
          <w:rFonts w:ascii="Times New Roman" w:hAnsi="Times New Roman" w:cs="Times New Roman"/>
          <w:sz w:val="24"/>
          <w:szCs w:val="24"/>
        </w:rPr>
        <w:t>Farroni</w:t>
      </w:r>
      <w:proofErr w:type="spellEnd"/>
      <w:r w:rsidRPr="00333B19">
        <w:rPr>
          <w:rFonts w:ascii="Times New Roman" w:hAnsi="Times New Roman" w:cs="Times New Roman"/>
          <w:sz w:val="24"/>
          <w:szCs w:val="24"/>
        </w:rPr>
        <w:t xml:space="preserve">, T., </w:t>
      </w:r>
      <w:proofErr w:type="spellStart"/>
      <w:r w:rsidRPr="00333B19">
        <w:rPr>
          <w:rFonts w:ascii="Times New Roman" w:hAnsi="Times New Roman" w:cs="Times New Roman"/>
          <w:sz w:val="24"/>
          <w:szCs w:val="24"/>
        </w:rPr>
        <w:t>Massaccesi</w:t>
      </w:r>
      <w:proofErr w:type="spellEnd"/>
      <w:r w:rsidRPr="00333B19">
        <w:rPr>
          <w:rFonts w:ascii="Times New Roman" w:hAnsi="Times New Roman" w:cs="Times New Roman"/>
          <w:sz w:val="24"/>
          <w:szCs w:val="24"/>
        </w:rPr>
        <w:t xml:space="preserve">, S., </w:t>
      </w:r>
      <w:proofErr w:type="spellStart"/>
      <w:r w:rsidRPr="00333B19">
        <w:rPr>
          <w:rFonts w:ascii="Times New Roman" w:hAnsi="Times New Roman" w:cs="Times New Roman"/>
          <w:sz w:val="24"/>
          <w:szCs w:val="24"/>
        </w:rPr>
        <w:t>Pividor</w:t>
      </w:r>
      <w:proofErr w:type="spellEnd"/>
      <w:r w:rsidRPr="00333B19">
        <w:rPr>
          <w:rFonts w:ascii="Times New Roman" w:hAnsi="Times New Roman" w:cs="Times New Roman"/>
          <w:sz w:val="24"/>
          <w:szCs w:val="24"/>
        </w:rPr>
        <w:t xml:space="preserve">, D., &amp; Johnson, M. H. (2004). Gaze following in newborns. </w:t>
      </w:r>
      <w:r>
        <w:rPr>
          <w:rFonts w:ascii="Times New Roman" w:hAnsi="Times New Roman" w:cs="Times New Roman"/>
          <w:sz w:val="24"/>
          <w:szCs w:val="24"/>
        </w:rPr>
        <w:br/>
        <w:t xml:space="preserve">             </w:t>
      </w:r>
      <w:r w:rsidRPr="00333B19">
        <w:rPr>
          <w:rFonts w:ascii="Times New Roman" w:hAnsi="Times New Roman" w:cs="Times New Roman"/>
          <w:sz w:val="24"/>
          <w:szCs w:val="24"/>
        </w:rPr>
        <w:t>Infancy, 5,</w:t>
      </w:r>
      <w:r w:rsidRPr="00333B19">
        <w:t xml:space="preserve"> </w:t>
      </w:r>
      <w:r w:rsidRPr="00333B19">
        <w:rPr>
          <w:rFonts w:ascii="Times New Roman" w:hAnsi="Times New Roman" w:cs="Times New Roman"/>
          <w:sz w:val="24"/>
          <w:szCs w:val="24"/>
        </w:rPr>
        <w:t>39–60. doi:10.1207/s15327078in0501_2</w:t>
      </w:r>
      <w:r w:rsidR="00087869">
        <w:rPr>
          <w:rFonts w:ascii="Times New Roman" w:hAnsi="Times New Roman" w:cs="Times New Roman"/>
          <w:sz w:val="24"/>
          <w:szCs w:val="24"/>
        </w:rPr>
        <w:br/>
      </w:r>
      <w:r w:rsidR="00087869" w:rsidRPr="0027132C">
        <w:rPr>
          <w:rFonts w:ascii="Times New Roman" w:hAnsi="Times New Roman" w:cs="Times New Roman"/>
          <w:sz w:val="24"/>
          <w:szCs w:val="24"/>
        </w:rPr>
        <w:t>Friesen</w:t>
      </w:r>
      <w:r w:rsidR="00087869">
        <w:rPr>
          <w:rFonts w:ascii="Times New Roman" w:hAnsi="Times New Roman" w:cs="Times New Roman"/>
          <w:sz w:val="24"/>
          <w:szCs w:val="24"/>
        </w:rPr>
        <w:t xml:space="preserve">, C. K. </w:t>
      </w:r>
      <w:r w:rsidR="00087869" w:rsidRPr="0027132C">
        <w:rPr>
          <w:rFonts w:ascii="Times New Roman" w:hAnsi="Times New Roman" w:cs="Times New Roman"/>
          <w:sz w:val="24"/>
          <w:szCs w:val="24"/>
        </w:rPr>
        <w:t>&amp; Kingstone,</w:t>
      </w:r>
      <w:r w:rsidR="00087869">
        <w:rPr>
          <w:rFonts w:ascii="Times New Roman" w:hAnsi="Times New Roman" w:cs="Times New Roman"/>
          <w:sz w:val="24"/>
          <w:szCs w:val="24"/>
        </w:rPr>
        <w:t xml:space="preserve"> A.</w:t>
      </w:r>
      <w:r w:rsidR="00087869" w:rsidRPr="0027132C">
        <w:rPr>
          <w:rFonts w:ascii="Times New Roman" w:hAnsi="Times New Roman" w:cs="Times New Roman"/>
          <w:sz w:val="24"/>
          <w:szCs w:val="24"/>
        </w:rPr>
        <w:t xml:space="preserve"> </w:t>
      </w:r>
      <w:r w:rsidR="00087869">
        <w:rPr>
          <w:rFonts w:ascii="Times New Roman" w:hAnsi="Times New Roman" w:cs="Times New Roman"/>
          <w:sz w:val="24"/>
          <w:szCs w:val="24"/>
        </w:rPr>
        <w:t>(</w:t>
      </w:r>
      <w:r w:rsidR="00087869" w:rsidRPr="0027132C">
        <w:rPr>
          <w:rFonts w:ascii="Times New Roman" w:hAnsi="Times New Roman" w:cs="Times New Roman"/>
          <w:sz w:val="24"/>
          <w:szCs w:val="24"/>
        </w:rPr>
        <w:t>199</w:t>
      </w:r>
      <w:r w:rsidR="00087869">
        <w:rPr>
          <w:rFonts w:ascii="Times New Roman" w:hAnsi="Times New Roman" w:cs="Times New Roman"/>
          <w:sz w:val="24"/>
          <w:szCs w:val="24"/>
        </w:rPr>
        <w:t xml:space="preserve">8). The eyes have it! Reflexive orienting is triggered by </w:t>
      </w:r>
      <w:r w:rsidR="00087869">
        <w:rPr>
          <w:rFonts w:ascii="Times New Roman" w:hAnsi="Times New Roman" w:cs="Times New Roman"/>
          <w:sz w:val="24"/>
          <w:szCs w:val="24"/>
        </w:rPr>
        <w:br/>
      </w:r>
      <w:r w:rsidR="00087869">
        <w:rPr>
          <w:rFonts w:ascii="Times New Roman" w:hAnsi="Times New Roman" w:cs="Times New Roman"/>
          <w:sz w:val="24"/>
          <w:szCs w:val="24"/>
        </w:rPr>
        <w:tab/>
        <w:t xml:space="preserve">nonpredictive gaze. </w:t>
      </w:r>
      <w:r w:rsidR="00087869" w:rsidRPr="00030CCA">
        <w:rPr>
          <w:rFonts w:ascii="Times New Roman" w:hAnsi="Times New Roman" w:cs="Times New Roman"/>
          <w:i/>
          <w:sz w:val="24"/>
          <w:szCs w:val="24"/>
        </w:rPr>
        <w:t>Psychonomic Bulletin &amp; Review</w:t>
      </w:r>
      <w:r w:rsidR="00087869" w:rsidRPr="00EB2CED">
        <w:rPr>
          <w:rFonts w:ascii="Times New Roman" w:hAnsi="Times New Roman" w:cs="Times New Roman"/>
          <w:sz w:val="24"/>
          <w:szCs w:val="24"/>
        </w:rPr>
        <w:t>,</w:t>
      </w:r>
      <w:r w:rsidR="00087869" w:rsidRPr="00030CCA">
        <w:rPr>
          <w:rFonts w:ascii="Times New Roman" w:hAnsi="Times New Roman" w:cs="Times New Roman"/>
          <w:i/>
          <w:sz w:val="24"/>
          <w:szCs w:val="24"/>
        </w:rPr>
        <w:t xml:space="preserve"> 5</w:t>
      </w:r>
      <w:r w:rsidR="00087869">
        <w:rPr>
          <w:rFonts w:ascii="Times New Roman" w:hAnsi="Times New Roman" w:cs="Times New Roman"/>
          <w:sz w:val="24"/>
          <w:szCs w:val="24"/>
        </w:rPr>
        <w:t xml:space="preserve">(3), 490 </w:t>
      </w:r>
      <w:r w:rsidR="00087869" w:rsidRPr="0027132C">
        <w:rPr>
          <w:rFonts w:ascii="Times New Roman" w:hAnsi="Times New Roman" w:cs="Times New Roman"/>
          <w:sz w:val="24"/>
          <w:szCs w:val="24"/>
        </w:rPr>
        <w:t>–</w:t>
      </w:r>
      <w:r w:rsidR="00087869">
        <w:rPr>
          <w:rFonts w:ascii="Times New Roman" w:hAnsi="Times New Roman" w:cs="Times New Roman"/>
          <w:sz w:val="24"/>
          <w:szCs w:val="24"/>
        </w:rPr>
        <w:t xml:space="preserve"> 495.</w:t>
      </w:r>
    </w:p>
    <w:p w14:paraId="63850BED" w14:textId="3DE2954E" w:rsidR="00D326F9" w:rsidRDefault="00087869" w:rsidP="00087869">
      <w:pPr>
        <w:spacing w:line="480" w:lineRule="auto"/>
        <w:rPr>
          <w:rFonts w:ascii="Times New Roman" w:hAnsi="Times New Roman" w:cs="Times New Roman"/>
          <w:sz w:val="24"/>
          <w:szCs w:val="24"/>
          <w:lang w:val="en-CA"/>
        </w:rPr>
      </w:pPr>
      <w:proofErr w:type="spellStart"/>
      <w:r w:rsidRPr="0027132C">
        <w:rPr>
          <w:rFonts w:ascii="Times New Roman" w:hAnsi="Times New Roman" w:cs="Times New Roman"/>
          <w:sz w:val="24"/>
          <w:szCs w:val="24"/>
        </w:rPr>
        <w:t>Frischen</w:t>
      </w:r>
      <w:proofErr w:type="spellEnd"/>
      <w:r w:rsidRPr="0027132C">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27132C">
        <w:rPr>
          <w:rFonts w:ascii="Times New Roman" w:hAnsi="Times New Roman" w:cs="Times New Roman"/>
          <w:sz w:val="24"/>
          <w:szCs w:val="24"/>
        </w:rPr>
        <w:t>Bayliss,</w:t>
      </w:r>
      <w:r>
        <w:rPr>
          <w:rFonts w:ascii="Times New Roman" w:hAnsi="Times New Roman" w:cs="Times New Roman"/>
          <w:sz w:val="24"/>
          <w:szCs w:val="24"/>
        </w:rPr>
        <w:t xml:space="preserve"> A. P.,</w:t>
      </w:r>
      <w:r w:rsidRPr="0027132C">
        <w:rPr>
          <w:rFonts w:ascii="Times New Roman" w:hAnsi="Times New Roman" w:cs="Times New Roman"/>
          <w:sz w:val="24"/>
          <w:szCs w:val="24"/>
        </w:rPr>
        <w:t xml:space="preserve"> &amp; Tipper</w:t>
      </w:r>
      <w:r>
        <w:rPr>
          <w:rFonts w:ascii="Times New Roman" w:hAnsi="Times New Roman" w:cs="Times New Roman"/>
          <w:sz w:val="24"/>
          <w:szCs w:val="24"/>
        </w:rPr>
        <w:t>, S. P.</w:t>
      </w:r>
      <w:r w:rsidRPr="0027132C">
        <w:rPr>
          <w:rFonts w:ascii="Times New Roman" w:hAnsi="Times New Roman" w:cs="Times New Roman"/>
          <w:sz w:val="24"/>
          <w:szCs w:val="24"/>
        </w:rPr>
        <w:t xml:space="preserve"> </w:t>
      </w:r>
      <w:r>
        <w:rPr>
          <w:rFonts w:ascii="Times New Roman" w:hAnsi="Times New Roman" w:cs="Times New Roman"/>
          <w:sz w:val="24"/>
          <w:szCs w:val="24"/>
        </w:rPr>
        <w:t>(</w:t>
      </w:r>
      <w:r w:rsidRPr="0027132C">
        <w:rPr>
          <w:rFonts w:ascii="Times New Roman" w:hAnsi="Times New Roman" w:cs="Times New Roman"/>
          <w:sz w:val="24"/>
          <w:szCs w:val="24"/>
        </w:rPr>
        <w:t>2007).</w:t>
      </w:r>
      <w:r>
        <w:rPr>
          <w:rFonts w:ascii="Times New Roman" w:hAnsi="Times New Roman" w:cs="Times New Roman"/>
          <w:sz w:val="24"/>
          <w:szCs w:val="24"/>
        </w:rPr>
        <w:t xml:space="preserve"> Gaze cueing of attention: Visual attention, </w:t>
      </w:r>
      <w:r>
        <w:rPr>
          <w:rFonts w:ascii="Times New Roman" w:hAnsi="Times New Roman" w:cs="Times New Roman"/>
          <w:sz w:val="24"/>
          <w:szCs w:val="24"/>
        </w:rPr>
        <w:br/>
      </w:r>
      <w:r>
        <w:rPr>
          <w:rFonts w:ascii="Times New Roman" w:hAnsi="Times New Roman" w:cs="Times New Roman"/>
          <w:sz w:val="24"/>
          <w:szCs w:val="24"/>
        </w:rPr>
        <w:tab/>
        <w:t xml:space="preserve">social cognition, and individual differences. </w:t>
      </w:r>
      <w:r w:rsidRPr="00030CCA">
        <w:rPr>
          <w:rFonts w:ascii="Times New Roman" w:hAnsi="Times New Roman" w:cs="Times New Roman"/>
          <w:i/>
          <w:sz w:val="24"/>
          <w:szCs w:val="24"/>
        </w:rPr>
        <w:t>Psychological Bulletin</w:t>
      </w:r>
      <w:r w:rsidRPr="00EB2CED">
        <w:rPr>
          <w:rFonts w:ascii="Times New Roman" w:hAnsi="Times New Roman" w:cs="Times New Roman"/>
          <w:sz w:val="24"/>
          <w:szCs w:val="24"/>
        </w:rPr>
        <w:t>,</w:t>
      </w:r>
      <w:r w:rsidRPr="00030CCA">
        <w:rPr>
          <w:rFonts w:ascii="Times New Roman" w:hAnsi="Times New Roman" w:cs="Times New Roman"/>
          <w:i/>
          <w:sz w:val="24"/>
          <w:szCs w:val="24"/>
        </w:rPr>
        <w:t xml:space="preserve"> 133</w:t>
      </w:r>
      <w:r>
        <w:rPr>
          <w:rFonts w:ascii="Times New Roman" w:hAnsi="Times New Roman" w:cs="Times New Roman"/>
          <w:sz w:val="24"/>
          <w:szCs w:val="24"/>
        </w:rPr>
        <w:t>(4), 694</w:t>
      </w:r>
      <w:r w:rsidRPr="0027132C">
        <w:rPr>
          <w:rFonts w:ascii="Times New Roman" w:hAnsi="Times New Roman" w:cs="Times New Roman"/>
          <w:sz w:val="24"/>
          <w:szCs w:val="24"/>
        </w:rPr>
        <w:t xml:space="preserve"> –</w:t>
      </w:r>
      <w:r>
        <w:rPr>
          <w:rFonts w:ascii="Times New Roman" w:hAnsi="Times New Roman" w:cs="Times New Roman"/>
          <w:sz w:val="24"/>
          <w:szCs w:val="24"/>
        </w:rPr>
        <w:t xml:space="preserve"> 724.</w:t>
      </w:r>
      <w:r>
        <w:rPr>
          <w:rFonts w:ascii="Times New Roman" w:hAnsi="Times New Roman" w:cs="Times New Roman"/>
          <w:sz w:val="24"/>
          <w:szCs w:val="24"/>
        </w:rPr>
        <w:br/>
      </w:r>
      <w:r w:rsidRPr="0027132C">
        <w:rPr>
          <w:rFonts w:ascii="Times New Roman" w:hAnsi="Times New Roman" w:cs="Times New Roman"/>
          <w:color w:val="333333"/>
          <w:sz w:val="24"/>
          <w:szCs w:val="24"/>
          <w:shd w:val="clear" w:color="auto" w:fill="FFFFFF"/>
        </w:rPr>
        <w:t xml:space="preserve">Masuda, T., Ellsworth, P. C., Mesquita, B., Leu, J., Tanida, S., &amp; Van de </w:t>
      </w:r>
      <w:proofErr w:type="spellStart"/>
      <w:r w:rsidRPr="0027132C">
        <w:rPr>
          <w:rFonts w:ascii="Times New Roman" w:hAnsi="Times New Roman" w:cs="Times New Roman"/>
          <w:color w:val="333333"/>
          <w:sz w:val="24"/>
          <w:szCs w:val="24"/>
          <w:shd w:val="clear" w:color="auto" w:fill="FFFFFF"/>
        </w:rPr>
        <w:t>Veerdonk</w:t>
      </w:r>
      <w:proofErr w:type="spellEnd"/>
      <w:r w:rsidRPr="0027132C">
        <w:rPr>
          <w:rFonts w:ascii="Times New Roman" w:hAnsi="Times New Roman" w:cs="Times New Roman"/>
          <w:color w:val="333333"/>
          <w:sz w:val="24"/>
          <w:szCs w:val="24"/>
          <w:shd w:val="clear" w:color="auto" w:fill="FFFFFF"/>
        </w:rPr>
        <w:t>, E. (2008).</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lastRenderedPageBreak/>
        <w:tab/>
      </w:r>
      <w:r w:rsidRPr="0027132C">
        <w:rPr>
          <w:rFonts w:ascii="Times New Roman" w:hAnsi="Times New Roman" w:cs="Times New Roman"/>
          <w:color w:val="333333"/>
          <w:sz w:val="24"/>
          <w:szCs w:val="24"/>
          <w:shd w:val="clear" w:color="auto" w:fill="FFFFFF"/>
        </w:rPr>
        <w:t>Placing the face in context: Cultural differences in the perception of facial</w:t>
      </w:r>
      <w:r>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tab/>
      </w:r>
      <w:r w:rsidRPr="0027132C">
        <w:rPr>
          <w:rFonts w:ascii="Times New Roman" w:hAnsi="Times New Roman" w:cs="Times New Roman"/>
          <w:color w:val="333333"/>
          <w:sz w:val="24"/>
          <w:szCs w:val="24"/>
          <w:shd w:val="clear" w:color="auto" w:fill="FFFFFF"/>
        </w:rPr>
        <w:t>emotion. </w:t>
      </w:r>
      <w:r w:rsidRPr="0027132C">
        <w:rPr>
          <w:rStyle w:val="Emphasis"/>
          <w:rFonts w:ascii="Times New Roman" w:hAnsi="Times New Roman" w:cs="Times New Roman"/>
          <w:color w:val="333333"/>
          <w:sz w:val="24"/>
          <w:szCs w:val="24"/>
          <w:shd w:val="clear" w:color="auto" w:fill="FFFFFF"/>
        </w:rPr>
        <w:t>Journal of Personality and Social Psychology</w:t>
      </w:r>
      <w:r w:rsidRPr="00EB2CED">
        <w:rPr>
          <w:rStyle w:val="Emphasis"/>
          <w:rFonts w:ascii="Times New Roman" w:hAnsi="Times New Roman" w:cs="Times New Roman"/>
          <w:i w:val="0"/>
          <w:color w:val="333333"/>
          <w:sz w:val="24"/>
          <w:szCs w:val="24"/>
          <w:shd w:val="clear" w:color="auto" w:fill="FFFFFF"/>
        </w:rPr>
        <w:t>,</w:t>
      </w:r>
      <w:r w:rsidRPr="0027132C">
        <w:rPr>
          <w:rStyle w:val="Emphasis"/>
          <w:rFonts w:ascii="Times New Roman" w:hAnsi="Times New Roman" w:cs="Times New Roman"/>
          <w:color w:val="333333"/>
          <w:sz w:val="24"/>
          <w:szCs w:val="24"/>
          <w:shd w:val="clear" w:color="auto" w:fill="FFFFFF"/>
        </w:rPr>
        <w:t xml:space="preserve"> 94</w:t>
      </w:r>
      <w:r w:rsidRPr="0027132C">
        <w:rPr>
          <w:rFonts w:ascii="Times New Roman" w:hAnsi="Times New Roman" w:cs="Times New Roman"/>
          <w:color w:val="333333"/>
          <w:sz w:val="24"/>
          <w:szCs w:val="24"/>
          <w:shd w:val="clear" w:color="auto" w:fill="FFFFFF"/>
        </w:rPr>
        <w:t xml:space="preserve">(3), 365 </w:t>
      </w:r>
      <w:r w:rsidRPr="0027132C">
        <w:rPr>
          <w:rFonts w:ascii="Times New Roman" w:hAnsi="Times New Roman" w:cs="Times New Roman"/>
          <w:sz w:val="24"/>
          <w:szCs w:val="24"/>
        </w:rPr>
        <w:t xml:space="preserve">– </w:t>
      </w:r>
      <w:r w:rsidRPr="0027132C">
        <w:rPr>
          <w:rFonts w:ascii="Times New Roman" w:hAnsi="Times New Roman" w:cs="Times New Roman"/>
          <w:color w:val="333333"/>
          <w:sz w:val="24"/>
          <w:szCs w:val="24"/>
          <w:shd w:val="clear" w:color="auto" w:fill="FFFFFF"/>
        </w:rPr>
        <w:t>381.</w:t>
      </w:r>
      <w:r>
        <w:rPr>
          <w:rFonts w:ascii="Times New Roman" w:hAnsi="Times New Roman" w:cs="Times New Roman"/>
          <w:sz w:val="24"/>
          <w:szCs w:val="24"/>
        </w:rPr>
        <w:br/>
      </w:r>
      <w:r w:rsidRPr="00234157">
        <w:rPr>
          <w:rFonts w:ascii="Times New Roman" w:hAnsi="Times New Roman" w:cs="Times New Roman"/>
          <w:sz w:val="24"/>
          <w:szCs w:val="24"/>
        </w:rPr>
        <w:t xml:space="preserve">Nisbett, R. E., Peng, K., Choi, I., &amp; </w:t>
      </w:r>
      <w:proofErr w:type="spellStart"/>
      <w:r w:rsidRPr="00234157">
        <w:rPr>
          <w:rFonts w:ascii="Times New Roman" w:hAnsi="Times New Roman" w:cs="Times New Roman"/>
          <w:sz w:val="24"/>
          <w:szCs w:val="24"/>
        </w:rPr>
        <w:t>Norenzayan</w:t>
      </w:r>
      <w:proofErr w:type="spellEnd"/>
      <w:r w:rsidRPr="00234157">
        <w:rPr>
          <w:rFonts w:ascii="Times New Roman" w:hAnsi="Times New Roman" w:cs="Times New Roman"/>
          <w:sz w:val="24"/>
          <w:szCs w:val="24"/>
        </w:rPr>
        <w:t xml:space="preserve">, A. (2001). </w:t>
      </w:r>
      <w:r>
        <w:rPr>
          <w:rFonts w:ascii="Times New Roman" w:hAnsi="Times New Roman" w:cs="Times New Roman"/>
          <w:sz w:val="24"/>
          <w:szCs w:val="24"/>
        </w:rPr>
        <w:t>Culture and systems of thought:</w:t>
      </w:r>
      <w:r>
        <w:rPr>
          <w:rFonts w:ascii="Times New Roman" w:hAnsi="Times New Roman" w:cs="Times New Roman"/>
          <w:sz w:val="24"/>
          <w:szCs w:val="24"/>
        </w:rPr>
        <w:br/>
      </w:r>
      <w:r>
        <w:rPr>
          <w:rFonts w:ascii="Times New Roman" w:hAnsi="Times New Roman" w:cs="Times New Roman"/>
          <w:sz w:val="24"/>
          <w:szCs w:val="24"/>
        </w:rPr>
        <w:tab/>
      </w:r>
      <w:r w:rsidRPr="00234157">
        <w:rPr>
          <w:rFonts w:ascii="Times New Roman" w:hAnsi="Times New Roman" w:cs="Times New Roman"/>
          <w:sz w:val="24"/>
          <w:szCs w:val="24"/>
        </w:rPr>
        <w:t xml:space="preserve">Holistic versus analytic cognition. </w:t>
      </w:r>
      <w:r w:rsidRPr="00234157">
        <w:rPr>
          <w:rFonts w:ascii="Times New Roman" w:hAnsi="Times New Roman" w:cs="Times New Roman"/>
          <w:i/>
          <w:sz w:val="24"/>
          <w:szCs w:val="24"/>
        </w:rPr>
        <w:t>Psychological Review</w:t>
      </w:r>
      <w:r w:rsidRPr="00EB2CED">
        <w:rPr>
          <w:rFonts w:ascii="Times New Roman" w:hAnsi="Times New Roman" w:cs="Times New Roman"/>
          <w:sz w:val="24"/>
          <w:szCs w:val="24"/>
        </w:rPr>
        <w:t>,</w:t>
      </w:r>
      <w:r w:rsidRPr="00234157">
        <w:rPr>
          <w:rFonts w:ascii="Times New Roman" w:hAnsi="Times New Roman" w:cs="Times New Roman"/>
          <w:i/>
          <w:sz w:val="24"/>
          <w:szCs w:val="24"/>
        </w:rPr>
        <w:t xml:space="preserve"> 108</w:t>
      </w:r>
      <w:r w:rsidRPr="00234157">
        <w:rPr>
          <w:rFonts w:ascii="Times New Roman" w:hAnsi="Times New Roman" w:cs="Times New Roman"/>
          <w:sz w:val="24"/>
          <w:szCs w:val="24"/>
        </w:rPr>
        <w:t>(2), 291</w:t>
      </w:r>
      <w:r>
        <w:rPr>
          <w:rFonts w:ascii="Times New Roman" w:hAnsi="Times New Roman" w:cs="Times New Roman"/>
          <w:sz w:val="24"/>
          <w:szCs w:val="24"/>
        </w:rPr>
        <w:t xml:space="preserve"> </w:t>
      </w:r>
      <w:r w:rsidRPr="0027132C">
        <w:rPr>
          <w:rFonts w:ascii="Times New Roman" w:hAnsi="Times New Roman" w:cs="Times New Roman"/>
          <w:sz w:val="24"/>
          <w:szCs w:val="24"/>
        </w:rPr>
        <w:t>–</w:t>
      </w:r>
      <w:r>
        <w:rPr>
          <w:rFonts w:ascii="Times New Roman" w:hAnsi="Times New Roman" w:cs="Times New Roman"/>
          <w:sz w:val="24"/>
          <w:szCs w:val="24"/>
        </w:rPr>
        <w:t xml:space="preserve"> </w:t>
      </w:r>
      <w:r w:rsidRPr="00234157">
        <w:rPr>
          <w:rFonts w:ascii="Times New Roman" w:hAnsi="Times New Roman" w:cs="Times New Roman"/>
          <w:sz w:val="24"/>
          <w:szCs w:val="24"/>
        </w:rPr>
        <w:t>310.</w:t>
      </w:r>
      <w:r w:rsidR="00D326F9">
        <w:rPr>
          <w:rFonts w:ascii="Times New Roman" w:hAnsi="Times New Roman" w:cs="Times New Roman"/>
          <w:sz w:val="24"/>
          <w:szCs w:val="24"/>
        </w:rPr>
        <w:br/>
      </w:r>
      <w:proofErr w:type="spellStart"/>
      <w:r w:rsidRPr="00EB2CED">
        <w:rPr>
          <w:rFonts w:ascii="Times New Roman" w:hAnsi="Times New Roman" w:cs="Times New Roman"/>
          <w:sz w:val="24"/>
          <w:szCs w:val="24"/>
          <w:lang w:val="en-CA"/>
        </w:rPr>
        <w:t>Oyserman</w:t>
      </w:r>
      <w:proofErr w:type="spellEnd"/>
      <w:r w:rsidRPr="00EB2CED">
        <w:rPr>
          <w:rFonts w:ascii="Times New Roman" w:hAnsi="Times New Roman" w:cs="Times New Roman"/>
          <w:sz w:val="24"/>
          <w:szCs w:val="24"/>
          <w:lang w:val="en-CA"/>
        </w:rPr>
        <w:t xml:space="preserve">, D., &amp; Lee, S. W. (2008). Does culture influence what and how we think? Effects of </w:t>
      </w:r>
      <w:r w:rsidR="00D326F9">
        <w:rPr>
          <w:rFonts w:ascii="Times New Roman" w:hAnsi="Times New Roman" w:cs="Times New Roman"/>
          <w:sz w:val="24"/>
          <w:szCs w:val="24"/>
          <w:lang w:val="en-CA"/>
        </w:rPr>
        <w:br/>
      </w:r>
      <w:r w:rsidR="00D326F9">
        <w:rPr>
          <w:rFonts w:ascii="Times New Roman" w:hAnsi="Times New Roman" w:cs="Times New Roman"/>
          <w:sz w:val="24"/>
          <w:szCs w:val="24"/>
        </w:rPr>
        <w:t xml:space="preserve">            </w:t>
      </w:r>
      <w:r w:rsidR="00D326F9" w:rsidRPr="00EB2CED">
        <w:rPr>
          <w:rFonts w:ascii="Times New Roman" w:hAnsi="Times New Roman" w:cs="Times New Roman"/>
          <w:sz w:val="24"/>
          <w:szCs w:val="24"/>
          <w:lang w:val="en-CA"/>
        </w:rPr>
        <w:t>priming individualism</w:t>
      </w:r>
      <w:r w:rsidR="00D326F9">
        <w:rPr>
          <w:rFonts w:ascii="Times New Roman" w:hAnsi="Times New Roman" w:cs="Times New Roman"/>
          <w:sz w:val="24"/>
          <w:szCs w:val="24"/>
          <w:lang w:val="en-CA"/>
        </w:rPr>
        <w:t xml:space="preserve"> </w:t>
      </w:r>
      <w:r w:rsidR="00D326F9" w:rsidRPr="00EB2CED">
        <w:rPr>
          <w:rFonts w:ascii="Times New Roman" w:hAnsi="Times New Roman" w:cs="Times New Roman"/>
          <w:sz w:val="24"/>
          <w:szCs w:val="24"/>
          <w:lang w:val="en-CA"/>
        </w:rPr>
        <w:t xml:space="preserve">and collectivism. </w:t>
      </w:r>
      <w:r w:rsidR="00D326F9" w:rsidRPr="00EB2CED">
        <w:rPr>
          <w:rFonts w:ascii="Times New Roman" w:hAnsi="Times New Roman" w:cs="Times New Roman"/>
          <w:i/>
          <w:iCs/>
          <w:sz w:val="24"/>
          <w:szCs w:val="24"/>
          <w:lang w:val="en-CA"/>
        </w:rPr>
        <w:t>Psychological Bulletin</w:t>
      </w:r>
      <w:r w:rsidR="00D326F9" w:rsidRPr="00EB2CED">
        <w:rPr>
          <w:rFonts w:ascii="Times New Roman" w:hAnsi="Times New Roman" w:cs="Times New Roman"/>
          <w:sz w:val="24"/>
          <w:szCs w:val="24"/>
          <w:lang w:val="en-CA"/>
        </w:rPr>
        <w:t xml:space="preserve">, </w:t>
      </w:r>
      <w:r w:rsidR="00D326F9" w:rsidRPr="00EB2CED">
        <w:rPr>
          <w:rFonts w:ascii="Times New Roman" w:hAnsi="Times New Roman" w:cs="Times New Roman"/>
          <w:i/>
          <w:iCs/>
          <w:sz w:val="24"/>
          <w:szCs w:val="24"/>
          <w:lang w:val="en-CA"/>
        </w:rPr>
        <w:t>134</w:t>
      </w:r>
      <w:r w:rsidR="00D326F9" w:rsidRPr="00EB2CED">
        <w:rPr>
          <w:rFonts w:ascii="Times New Roman" w:hAnsi="Times New Roman" w:cs="Times New Roman"/>
          <w:iCs/>
          <w:sz w:val="24"/>
          <w:szCs w:val="24"/>
          <w:lang w:val="en-CA"/>
        </w:rPr>
        <w:t>(2)</w:t>
      </w:r>
      <w:r w:rsidR="00D326F9" w:rsidRPr="00EB2CED">
        <w:rPr>
          <w:rFonts w:ascii="Times New Roman" w:hAnsi="Times New Roman" w:cs="Times New Roman"/>
          <w:sz w:val="24"/>
          <w:szCs w:val="24"/>
          <w:lang w:val="en-CA"/>
        </w:rPr>
        <w:t>, 311</w:t>
      </w:r>
      <w:r w:rsidR="00D326F9">
        <w:rPr>
          <w:rFonts w:ascii="Times New Roman" w:hAnsi="Times New Roman" w:cs="Times New Roman"/>
          <w:sz w:val="24"/>
          <w:szCs w:val="24"/>
          <w:lang w:val="en-CA"/>
        </w:rPr>
        <w:t xml:space="preserve"> </w:t>
      </w:r>
      <w:r w:rsidR="00D326F9" w:rsidRPr="0027132C">
        <w:rPr>
          <w:rFonts w:ascii="Times New Roman" w:hAnsi="Times New Roman" w:cs="Times New Roman"/>
          <w:sz w:val="24"/>
          <w:szCs w:val="24"/>
        </w:rPr>
        <w:t>–</w:t>
      </w:r>
      <w:r w:rsidR="00D326F9">
        <w:rPr>
          <w:rFonts w:ascii="Times New Roman" w:hAnsi="Times New Roman" w:cs="Times New Roman"/>
          <w:sz w:val="24"/>
          <w:szCs w:val="24"/>
        </w:rPr>
        <w:t xml:space="preserve"> </w:t>
      </w:r>
      <w:r w:rsidR="00D326F9" w:rsidRPr="00EB2CED">
        <w:rPr>
          <w:rFonts w:ascii="Times New Roman" w:hAnsi="Times New Roman" w:cs="Times New Roman"/>
          <w:sz w:val="24"/>
          <w:szCs w:val="24"/>
          <w:lang w:val="en-CA"/>
        </w:rPr>
        <w:t>342.</w:t>
      </w:r>
      <w:r w:rsidR="00D326F9">
        <w:rPr>
          <w:rFonts w:ascii="Times New Roman" w:hAnsi="Times New Roman" w:cs="Times New Roman"/>
          <w:sz w:val="24"/>
          <w:szCs w:val="24"/>
        </w:rPr>
        <w:t xml:space="preserve"> </w:t>
      </w:r>
    </w:p>
    <w:p w14:paraId="2830C1E1" w14:textId="77777777" w:rsidR="00933ECE" w:rsidRDefault="00D326F9" w:rsidP="00D326F9">
      <w:pPr>
        <w:spacing w:line="480" w:lineRule="auto"/>
        <w:ind w:firstLine="720"/>
        <w:rPr>
          <w:rFonts w:ascii="Times New Roman" w:hAnsi="Times New Roman" w:cs="Times New Roman"/>
          <w:sz w:val="24"/>
          <w:szCs w:val="24"/>
        </w:rPr>
      </w:pPr>
      <w:r w:rsidRPr="00EB2CED">
        <w:rPr>
          <w:rFonts w:ascii="Times New Roman" w:hAnsi="Times New Roman" w:cs="Times New Roman"/>
          <w:sz w:val="24"/>
          <w:szCs w:val="24"/>
          <w:lang w:val="en-CA"/>
        </w:rPr>
        <w:t>doi:10.1037/0033-2909.134.2.311</w:t>
      </w:r>
      <w:r>
        <w:rPr>
          <w:rFonts w:ascii="Times New Roman" w:hAnsi="Times New Roman" w:cs="Times New Roman"/>
          <w:sz w:val="24"/>
          <w:szCs w:val="24"/>
        </w:rPr>
        <w:br/>
      </w:r>
      <w:r w:rsidR="00087869">
        <w:rPr>
          <w:rFonts w:ascii="Times New Roman" w:hAnsi="Times New Roman" w:cs="Times New Roman"/>
          <w:sz w:val="24"/>
          <w:szCs w:val="24"/>
        </w:rPr>
        <w:t xml:space="preserve">Posner, M. I. (1980). Orienting of attention. </w:t>
      </w:r>
      <w:r w:rsidR="00087869" w:rsidRPr="00EB2CED">
        <w:rPr>
          <w:rFonts w:ascii="Times New Roman" w:hAnsi="Times New Roman" w:cs="Times New Roman"/>
          <w:i/>
          <w:sz w:val="24"/>
          <w:szCs w:val="24"/>
        </w:rPr>
        <w:t>Quarterly Journal of Experimental Psychology</w:t>
      </w:r>
      <w:r w:rsidR="00087869">
        <w:rPr>
          <w:rFonts w:ascii="Times New Roman" w:hAnsi="Times New Roman" w:cs="Times New Roman"/>
          <w:sz w:val="24"/>
          <w:szCs w:val="24"/>
        </w:rPr>
        <w:t xml:space="preserve">, </w:t>
      </w:r>
      <w:r w:rsidR="00087869">
        <w:rPr>
          <w:rFonts w:ascii="Times New Roman" w:hAnsi="Times New Roman" w:cs="Times New Roman"/>
          <w:sz w:val="24"/>
          <w:szCs w:val="24"/>
        </w:rPr>
        <w:br/>
      </w:r>
      <w:r w:rsidR="00087869">
        <w:rPr>
          <w:rFonts w:ascii="Times New Roman" w:hAnsi="Times New Roman" w:cs="Times New Roman"/>
          <w:sz w:val="24"/>
          <w:szCs w:val="24"/>
        </w:rPr>
        <w:tab/>
      </w:r>
      <w:r w:rsidR="00087869" w:rsidRPr="00EB2CED">
        <w:rPr>
          <w:rFonts w:ascii="Times New Roman" w:hAnsi="Times New Roman" w:cs="Times New Roman"/>
          <w:i/>
          <w:sz w:val="24"/>
          <w:szCs w:val="24"/>
        </w:rPr>
        <w:t>32</w:t>
      </w:r>
      <w:r w:rsidR="00087869">
        <w:rPr>
          <w:rFonts w:ascii="Times New Roman" w:hAnsi="Times New Roman" w:cs="Times New Roman"/>
          <w:sz w:val="24"/>
          <w:szCs w:val="24"/>
        </w:rPr>
        <w:t xml:space="preserve">(1), 3 </w:t>
      </w:r>
      <w:r w:rsidR="00087869" w:rsidRPr="0027132C">
        <w:rPr>
          <w:rFonts w:ascii="Times New Roman" w:hAnsi="Times New Roman" w:cs="Times New Roman"/>
          <w:sz w:val="24"/>
          <w:szCs w:val="24"/>
        </w:rPr>
        <w:t>–</w:t>
      </w:r>
      <w:r w:rsidR="00087869">
        <w:rPr>
          <w:rFonts w:ascii="Times New Roman" w:hAnsi="Times New Roman" w:cs="Times New Roman"/>
          <w:sz w:val="24"/>
          <w:szCs w:val="24"/>
        </w:rPr>
        <w:t xml:space="preserve"> 25.</w:t>
      </w:r>
    </w:p>
    <w:p w14:paraId="3C1D4B25" w14:textId="5A3F5290" w:rsidR="00933ECE" w:rsidRDefault="00933ECE" w:rsidP="00933ECE">
      <w:pPr>
        <w:spacing w:line="480" w:lineRule="auto"/>
        <w:rPr>
          <w:rFonts w:ascii="Times New Roman" w:hAnsi="Times New Roman" w:cs="Times New Roman"/>
          <w:sz w:val="24"/>
          <w:szCs w:val="24"/>
        </w:rPr>
      </w:pPr>
      <w:r>
        <w:rPr>
          <w:rFonts w:ascii="Times New Roman" w:hAnsi="Times New Roman" w:cs="Times New Roman"/>
          <w:sz w:val="24"/>
          <w:szCs w:val="24"/>
        </w:rPr>
        <w:t xml:space="preserve">Posner, M. I. &amp; Cohen, Y. (1984). Components of visual orienting. </w:t>
      </w:r>
      <w:r w:rsidRPr="00933ECE">
        <w:rPr>
          <w:rFonts w:ascii="Times New Roman" w:hAnsi="Times New Roman" w:cs="Times New Roman"/>
          <w:i/>
          <w:sz w:val="24"/>
          <w:szCs w:val="24"/>
        </w:rPr>
        <w:t>Attention and Performance</w:t>
      </w:r>
      <w:r>
        <w:rPr>
          <w:rFonts w:ascii="Times New Roman" w:hAnsi="Times New Roman" w:cs="Times New Roman"/>
          <w:sz w:val="24"/>
          <w:szCs w:val="24"/>
        </w:rPr>
        <w:t xml:space="preserve">, </w:t>
      </w:r>
    </w:p>
    <w:p w14:paraId="7D46376C" w14:textId="2FCF49FC" w:rsidR="006C0795" w:rsidRPr="0027132C" w:rsidRDefault="00933ECE" w:rsidP="00933ECE">
      <w:pPr>
        <w:spacing w:line="480" w:lineRule="auto"/>
        <w:rPr>
          <w:rFonts w:ascii="Times New Roman" w:hAnsi="Times New Roman" w:cs="Times New Roman"/>
          <w:sz w:val="24"/>
          <w:szCs w:val="24"/>
        </w:rPr>
      </w:pPr>
      <w:r>
        <w:rPr>
          <w:rFonts w:ascii="Times New Roman" w:hAnsi="Times New Roman" w:cs="Times New Roman"/>
          <w:sz w:val="24"/>
          <w:szCs w:val="24"/>
        </w:rPr>
        <w:tab/>
      </w:r>
      <w:r w:rsidRPr="00933ECE">
        <w:rPr>
          <w:rFonts w:ascii="Times New Roman" w:hAnsi="Times New Roman" w:cs="Times New Roman"/>
          <w:i/>
          <w:sz w:val="24"/>
          <w:szCs w:val="24"/>
        </w:rPr>
        <w:t>10</w:t>
      </w:r>
      <w:r>
        <w:rPr>
          <w:rFonts w:ascii="Times New Roman" w:hAnsi="Times New Roman" w:cs="Times New Roman"/>
          <w:sz w:val="24"/>
          <w:szCs w:val="24"/>
        </w:rPr>
        <w:t xml:space="preserve">, 531 </w:t>
      </w:r>
      <w:r w:rsidRPr="0027132C">
        <w:rPr>
          <w:rFonts w:ascii="Times New Roman" w:hAnsi="Times New Roman" w:cs="Times New Roman"/>
          <w:sz w:val="24"/>
          <w:szCs w:val="24"/>
        </w:rPr>
        <w:t>–</w:t>
      </w:r>
      <w:r>
        <w:rPr>
          <w:rFonts w:ascii="Times New Roman" w:hAnsi="Times New Roman" w:cs="Times New Roman"/>
          <w:sz w:val="24"/>
          <w:szCs w:val="24"/>
        </w:rPr>
        <w:t xml:space="preserve"> 556.</w:t>
      </w:r>
      <w:r w:rsidR="00D326F9">
        <w:rPr>
          <w:rFonts w:ascii="Times New Roman" w:hAnsi="Times New Roman" w:cs="Times New Roman"/>
          <w:sz w:val="24"/>
          <w:szCs w:val="24"/>
        </w:rPr>
        <w:br/>
      </w:r>
      <w:r w:rsidR="006C0795">
        <w:rPr>
          <w:rFonts w:ascii="Times New Roman" w:hAnsi="Times New Roman" w:cs="Times New Roman"/>
          <w:sz w:val="24"/>
          <w:szCs w:val="24"/>
        </w:rPr>
        <w:t xml:space="preserve">van Leeuwen, E. J. C., Cohen, E., Collier-Baker, E., </w:t>
      </w:r>
      <w:proofErr w:type="spellStart"/>
      <w:r w:rsidR="006C0795">
        <w:rPr>
          <w:rFonts w:ascii="Times New Roman" w:hAnsi="Times New Roman" w:cs="Times New Roman"/>
          <w:sz w:val="24"/>
          <w:szCs w:val="24"/>
        </w:rPr>
        <w:t>Rapold</w:t>
      </w:r>
      <w:proofErr w:type="spellEnd"/>
      <w:r w:rsidR="006C0795">
        <w:rPr>
          <w:rFonts w:ascii="Times New Roman" w:hAnsi="Times New Roman" w:cs="Times New Roman"/>
          <w:sz w:val="24"/>
          <w:szCs w:val="24"/>
        </w:rPr>
        <w:t xml:space="preserve">, C. J., </w:t>
      </w:r>
      <w:r w:rsidR="006C0795" w:rsidRPr="006C0795">
        <w:rPr>
          <w:rFonts w:ascii="Times New Roman" w:hAnsi="Times New Roman" w:cs="Times New Roman"/>
          <w:sz w:val="24"/>
          <w:szCs w:val="24"/>
        </w:rPr>
        <w:t>Schäfer M</w:t>
      </w:r>
      <w:r w:rsidR="006C0795">
        <w:rPr>
          <w:rFonts w:ascii="Times New Roman" w:hAnsi="Times New Roman" w:cs="Times New Roman"/>
          <w:sz w:val="24"/>
          <w:szCs w:val="24"/>
        </w:rPr>
        <w:t>.</w:t>
      </w:r>
      <w:r w:rsidR="006C0795" w:rsidRPr="006C0795">
        <w:rPr>
          <w:rFonts w:ascii="Times New Roman" w:hAnsi="Times New Roman" w:cs="Times New Roman"/>
          <w:sz w:val="24"/>
          <w:szCs w:val="24"/>
        </w:rPr>
        <w:t xml:space="preserve">, </w:t>
      </w:r>
      <w:proofErr w:type="spellStart"/>
      <w:r w:rsidR="006C0795" w:rsidRPr="006C0795">
        <w:rPr>
          <w:rFonts w:ascii="Times New Roman" w:hAnsi="Times New Roman" w:cs="Times New Roman"/>
          <w:sz w:val="24"/>
          <w:szCs w:val="24"/>
        </w:rPr>
        <w:t>Schütte</w:t>
      </w:r>
      <w:proofErr w:type="spellEnd"/>
      <w:r w:rsidR="006C0795">
        <w:rPr>
          <w:rFonts w:ascii="Times New Roman" w:hAnsi="Times New Roman" w:cs="Times New Roman"/>
          <w:sz w:val="24"/>
          <w:szCs w:val="24"/>
        </w:rPr>
        <w:t>,</w:t>
      </w:r>
      <w:r w:rsidR="006C0795" w:rsidRPr="006C0795">
        <w:rPr>
          <w:rFonts w:ascii="Times New Roman" w:hAnsi="Times New Roman" w:cs="Times New Roman"/>
          <w:sz w:val="24"/>
          <w:szCs w:val="24"/>
        </w:rPr>
        <w:t xml:space="preserve"> S</w:t>
      </w:r>
      <w:r w:rsidR="006C0795">
        <w:rPr>
          <w:rFonts w:ascii="Times New Roman" w:hAnsi="Times New Roman" w:cs="Times New Roman"/>
          <w:sz w:val="24"/>
          <w:szCs w:val="24"/>
        </w:rPr>
        <w:t xml:space="preserve">., &amp; </w:t>
      </w:r>
      <w:r w:rsidR="006C0795">
        <w:rPr>
          <w:rFonts w:ascii="Times New Roman" w:hAnsi="Times New Roman" w:cs="Times New Roman"/>
          <w:sz w:val="24"/>
          <w:szCs w:val="24"/>
        </w:rPr>
        <w:br/>
      </w:r>
      <w:r w:rsidR="006C0795">
        <w:rPr>
          <w:rFonts w:ascii="Times New Roman" w:hAnsi="Times New Roman" w:cs="Times New Roman"/>
          <w:sz w:val="24"/>
          <w:szCs w:val="24"/>
        </w:rPr>
        <w:tab/>
      </w:r>
      <w:proofErr w:type="spellStart"/>
      <w:r w:rsidR="006C0795">
        <w:rPr>
          <w:rFonts w:ascii="Times New Roman" w:hAnsi="Times New Roman" w:cs="Times New Roman"/>
          <w:sz w:val="24"/>
          <w:szCs w:val="24"/>
        </w:rPr>
        <w:t>Haun</w:t>
      </w:r>
      <w:proofErr w:type="spellEnd"/>
      <w:r w:rsidR="006C0795">
        <w:rPr>
          <w:rFonts w:ascii="Times New Roman" w:hAnsi="Times New Roman" w:cs="Times New Roman"/>
          <w:sz w:val="24"/>
          <w:szCs w:val="24"/>
        </w:rPr>
        <w:t xml:space="preserve">, D. B. M. (2018). The development of human social learning across seven societies. </w:t>
      </w:r>
      <w:r w:rsidR="006C0795">
        <w:rPr>
          <w:rFonts w:ascii="Times New Roman" w:hAnsi="Times New Roman" w:cs="Times New Roman"/>
          <w:i/>
          <w:sz w:val="24"/>
          <w:szCs w:val="24"/>
        </w:rPr>
        <w:br/>
      </w:r>
      <w:r w:rsidR="006C0795">
        <w:rPr>
          <w:rFonts w:ascii="Times New Roman" w:hAnsi="Times New Roman" w:cs="Times New Roman"/>
          <w:i/>
          <w:sz w:val="24"/>
          <w:szCs w:val="24"/>
        </w:rPr>
        <w:tab/>
      </w:r>
      <w:r w:rsidR="006C0795" w:rsidRPr="006C0795">
        <w:rPr>
          <w:rFonts w:ascii="Times New Roman" w:hAnsi="Times New Roman" w:cs="Times New Roman"/>
          <w:i/>
          <w:sz w:val="24"/>
          <w:szCs w:val="24"/>
        </w:rPr>
        <w:t xml:space="preserve">Nature </w:t>
      </w:r>
      <w:proofErr w:type="spellStart"/>
      <w:r w:rsidR="006C0795" w:rsidRPr="006C0795">
        <w:rPr>
          <w:rFonts w:ascii="Times New Roman" w:hAnsi="Times New Roman" w:cs="Times New Roman"/>
          <w:i/>
          <w:sz w:val="24"/>
          <w:szCs w:val="24"/>
        </w:rPr>
        <w:t>Comunications</w:t>
      </w:r>
      <w:proofErr w:type="spellEnd"/>
      <w:r w:rsidR="006C0795">
        <w:rPr>
          <w:rFonts w:ascii="Times New Roman" w:hAnsi="Times New Roman" w:cs="Times New Roman"/>
          <w:sz w:val="24"/>
          <w:szCs w:val="24"/>
        </w:rPr>
        <w:t xml:space="preserve">, </w:t>
      </w:r>
      <w:r w:rsidR="006C0795" w:rsidRPr="006C0795">
        <w:rPr>
          <w:rFonts w:ascii="Times New Roman" w:hAnsi="Times New Roman" w:cs="Times New Roman"/>
          <w:i/>
          <w:sz w:val="24"/>
          <w:szCs w:val="24"/>
        </w:rPr>
        <w:t>9</w:t>
      </w:r>
      <w:r w:rsidR="006C0795">
        <w:rPr>
          <w:rFonts w:ascii="Times New Roman" w:hAnsi="Times New Roman" w:cs="Times New Roman"/>
          <w:sz w:val="24"/>
          <w:szCs w:val="24"/>
        </w:rPr>
        <w:t>(1), 2076</w:t>
      </w:r>
      <w:r w:rsidR="006C0795" w:rsidRPr="006C0795">
        <w:rPr>
          <w:rFonts w:ascii="Times New Roman" w:hAnsi="Times New Roman" w:cs="Times New Roman"/>
          <w:sz w:val="24"/>
          <w:szCs w:val="24"/>
        </w:rPr>
        <w:t xml:space="preserve">. </w:t>
      </w:r>
      <w:r w:rsidR="006C0795" w:rsidRPr="006C0795">
        <w:rPr>
          <w:rFonts w:ascii="Times New Roman" w:hAnsi="Times New Roman" w:cs="Times New Roman"/>
          <w:color w:val="000000"/>
          <w:sz w:val="24"/>
          <w:szCs w:val="24"/>
        </w:rPr>
        <w:t>doi:10.1038/s41467-018-04468-2</w:t>
      </w:r>
    </w:p>
    <w:p w14:paraId="2D423B86" w14:textId="77777777" w:rsidR="00B412CE" w:rsidRDefault="00B412CE"/>
    <w:sectPr w:rsidR="00B412CE" w:rsidSect="00B412C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w:date="2019-06-20T10:32:00Z" w:initials="AC">
    <w:p w14:paraId="5C0C1A34" w14:textId="57CCAE34" w:rsidR="00BE4074" w:rsidRDefault="00BE4074" w:rsidP="00EB669C">
      <w:pPr>
        <w:pStyle w:val="CommentText"/>
      </w:pPr>
      <w:r>
        <w:rPr>
          <w:rStyle w:val="CommentReference"/>
        </w:rPr>
        <w:annotationRef/>
      </w:r>
      <w:r w:rsidR="004F51BB">
        <w:rPr>
          <w:rFonts w:ascii="Times New Roman" w:hAnsi="Times New Roman" w:cs="Times New Roman"/>
        </w:rPr>
        <w:t>There</w:t>
      </w:r>
      <w:r w:rsidR="006A679D">
        <w:rPr>
          <w:rFonts w:ascii="Times New Roman" w:hAnsi="Times New Roman" w:cs="Times New Roman"/>
        </w:rPr>
        <w:t xml:space="preserve">’s </w:t>
      </w:r>
      <w:r w:rsidR="004F51BB">
        <w:rPr>
          <w:rFonts w:ascii="Times New Roman" w:hAnsi="Times New Roman" w:cs="Times New Roman"/>
        </w:rPr>
        <w:t xml:space="preserve">a </w:t>
      </w:r>
      <w:r w:rsidR="006A679D">
        <w:rPr>
          <w:rFonts w:ascii="Times New Roman" w:hAnsi="Times New Roman" w:cs="Times New Roman"/>
        </w:rPr>
        <w:t>set</w:t>
      </w:r>
      <w:r w:rsidR="004F51BB">
        <w:rPr>
          <w:rFonts w:ascii="Times New Roman" w:hAnsi="Times New Roman" w:cs="Times New Roman"/>
        </w:rPr>
        <w:t xml:space="preserve"> of terms that are </w:t>
      </w:r>
      <w:r w:rsidR="004776BD">
        <w:rPr>
          <w:rFonts w:ascii="Times New Roman" w:hAnsi="Times New Roman" w:cs="Times New Roman"/>
        </w:rPr>
        <w:t xml:space="preserve">sometimes </w:t>
      </w:r>
      <w:r w:rsidR="004F51BB">
        <w:rPr>
          <w:rFonts w:ascii="Times New Roman" w:hAnsi="Times New Roman" w:cs="Times New Roman"/>
        </w:rPr>
        <w:t>used interchangeably: joint attention, shared attention, social attention, and gaze cueing. But they</w:t>
      </w:r>
      <w:r w:rsidR="00015344">
        <w:rPr>
          <w:rFonts w:ascii="Times New Roman" w:hAnsi="Times New Roman" w:cs="Times New Roman"/>
        </w:rPr>
        <w:t xml:space="preserve"> </w:t>
      </w:r>
      <w:r w:rsidR="004F51BB">
        <w:rPr>
          <w:rFonts w:ascii="Times New Roman" w:hAnsi="Times New Roman" w:cs="Times New Roman"/>
        </w:rPr>
        <w:t xml:space="preserve">sometimes </w:t>
      </w:r>
      <w:r w:rsidR="00015344">
        <w:rPr>
          <w:rFonts w:ascii="Times New Roman" w:hAnsi="Times New Roman" w:cs="Times New Roman"/>
        </w:rPr>
        <w:t xml:space="preserve">refer to different phenomena </w:t>
      </w:r>
      <w:r w:rsidR="004F51BB">
        <w:rPr>
          <w:rFonts w:ascii="Times New Roman" w:hAnsi="Times New Roman" w:cs="Times New Roman"/>
        </w:rPr>
        <w:t xml:space="preserve">and they </w:t>
      </w:r>
      <w:r w:rsidR="00015344">
        <w:rPr>
          <w:rFonts w:ascii="Times New Roman" w:hAnsi="Times New Roman" w:cs="Times New Roman"/>
        </w:rPr>
        <w:t>usually refer to different</w:t>
      </w:r>
      <w:r w:rsidR="004F51BB">
        <w:rPr>
          <w:rFonts w:ascii="Times New Roman" w:hAnsi="Times New Roman" w:cs="Times New Roman"/>
        </w:rPr>
        <w:t xml:space="preserve"> (but overlapping)</w:t>
      </w:r>
      <w:r w:rsidR="00015344">
        <w:rPr>
          <w:rFonts w:ascii="Times New Roman" w:hAnsi="Times New Roman" w:cs="Times New Roman"/>
        </w:rPr>
        <w:t xml:space="preserve"> literatures</w:t>
      </w:r>
      <w:r>
        <w:rPr>
          <w:rFonts w:ascii="Times New Roman" w:hAnsi="Times New Roman" w:cs="Times New Roman"/>
        </w:rPr>
        <w:t xml:space="preserve">. </w:t>
      </w:r>
      <w:r w:rsidR="004F51BB">
        <w:rPr>
          <w:rFonts w:ascii="Times New Roman" w:hAnsi="Times New Roman" w:cs="Times New Roman"/>
        </w:rPr>
        <w:t xml:space="preserve">It’s extremely confusing. </w:t>
      </w:r>
      <w:r w:rsidR="00EB669C">
        <w:rPr>
          <w:rFonts w:ascii="Times New Roman" w:hAnsi="Times New Roman" w:cs="Times New Roman"/>
        </w:rPr>
        <w:t xml:space="preserve">Was there a reason for </w:t>
      </w:r>
      <w:r w:rsidR="00015344">
        <w:rPr>
          <w:rFonts w:ascii="Times New Roman" w:hAnsi="Times New Roman" w:cs="Times New Roman"/>
        </w:rPr>
        <w:t>using</w:t>
      </w:r>
      <w:r w:rsidR="00EB669C">
        <w:rPr>
          <w:rFonts w:ascii="Times New Roman" w:hAnsi="Times New Roman" w:cs="Times New Roman"/>
        </w:rPr>
        <w:t xml:space="preserve"> </w:t>
      </w:r>
      <w:r w:rsidR="00015344">
        <w:rPr>
          <w:rFonts w:ascii="Times New Roman" w:hAnsi="Times New Roman" w:cs="Times New Roman"/>
        </w:rPr>
        <w:t>“</w:t>
      </w:r>
      <w:r w:rsidR="00EB669C">
        <w:rPr>
          <w:rFonts w:ascii="Times New Roman" w:hAnsi="Times New Roman" w:cs="Times New Roman"/>
        </w:rPr>
        <w:t>joint attention?</w:t>
      </w:r>
      <w:r w:rsidR="00015344">
        <w:rPr>
          <w:rFonts w:ascii="Times New Roman" w:hAnsi="Times New Roman" w:cs="Times New Roman"/>
        </w:rPr>
        <w:t>”</w:t>
      </w:r>
      <w:r w:rsidR="004F51BB">
        <w:rPr>
          <w:rFonts w:ascii="Times New Roman" w:hAnsi="Times New Roman" w:cs="Times New Roman"/>
        </w:rPr>
        <w:t xml:space="preserve"> </w:t>
      </w:r>
    </w:p>
  </w:comment>
  <w:comment w:id="6" w:author="Adam" w:date="2019-06-21T10:38:00Z" w:initials="AC">
    <w:p w14:paraId="1B893DE3" w14:textId="22D368F0" w:rsidR="001F4645" w:rsidRDefault="001F4645">
      <w:pPr>
        <w:pStyle w:val="CommentText"/>
      </w:pPr>
      <w:r>
        <w:rPr>
          <w:rStyle w:val="CommentReference"/>
        </w:rPr>
        <w:annotationRef/>
      </w:r>
      <w:r>
        <w:t xml:space="preserve">Joint attention includes gaze cueing, which is automatic, but </w:t>
      </w:r>
      <w:r w:rsidR="00706483">
        <w:t>probably lots</w:t>
      </w:r>
      <w:r>
        <w:t xml:space="preserve"> of joint attention is not bottom-up/reflexive/automatic.</w:t>
      </w:r>
    </w:p>
  </w:comment>
  <w:comment w:id="18" w:author="Adam" w:date="2019-06-21T12:06:00Z" w:initials="AC">
    <w:p w14:paraId="15DE6264" w14:textId="4B7174F9" w:rsidR="00354FA9" w:rsidRDefault="00354FA9">
      <w:pPr>
        <w:pStyle w:val="CommentText"/>
      </w:pPr>
      <w:r>
        <w:rPr>
          <w:rStyle w:val="CommentReference"/>
        </w:rPr>
        <w:annotationRef/>
      </w:r>
      <w:r w:rsidR="00706483">
        <w:t xml:space="preserve">Not sure I follow. Are you saying humans have an ability to infer mental/emotional states from the eyes, and these mental/emotional states in turn are important for social learning? </w:t>
      </w:r>
      <w:r w:rsidR="006A679D">
        <w:t>That seems right to me, but it isn’t clear if that’s what you’re saying.</w:t>
      </w:r>
    </w:p>
  </w:comment>
  <w:comment w:id="51" w:author="Adam" w:date="2019-06-21T13:12:00Z" w:initials="AC">
    <w:p w14:paraId="5AB93F1E" w14:textId="3E3AF206" w:rsidR="009762EB" w:rsidRDefault="009762EB">
      <w:pPr>
        <w:pStyle w:val="CommentText"/>
      </w:pPr>
      <w:r>
        <w:rPr>
          <w:rStyle w:val="CommentReference"/>
        </w:rPr>
        <w:annotationRef/>
      </w:r>
      <w:r>
        <w:t>What study does this refer to?</w:t>
      </w:r>
    </w:p>
  </w:comment>
  <w:comment w:id="62" w:author="Adam Cohen" w:date="2019-06-22T22:21:00Z" w:initials="AC">
    <w:p w14:paraId="6AFD7F9F" w14:textId="1D30B7D6" w:rsidR="003536FE" w:rsidRDefault="003536FE">
      <w:pPr>
        <w:pStyle w:val="CommentText"/>
      </w:pPr>
      <w:r>
        <w:rPr>
          <w:rStyle w:val="CommentReference"/>
        </w:rPr>
        <w:annotationRef/>
      </w:r>
      <w:r>
        <w:t>I don’t have anything against Dr. Sasaki, but</w:t>
      </w:r>
      <w:r w:rsidR="00F42165">
        <w:t xml:space="preserve"> there are APA rules to be followed, and those hard, unbending rules must be respected without question.</w:t>
      </w:r>
    </w:p>
  </w:comment>
  <w:comment w:id="85" w:author="Adam" w:date="2019-06-21T13:35:00Z" w:initials="AC">
    <w:p w14:paraId="43CFF47F" w14:textId="16114431" w:rsidR="0026074F" w:rsidRDefault="0026074F">
      <w:pPr>
        <w:pStyle w:val="CommentText"/>
      </w:pPr>
      <w:r>
        <w:rPr>
          <w:rStyle w:val="CommentReference"/>
        </w:rPr>
        <w:annotationRef/>
      </w:r>
      <w:r>
        <w:t>There’s some connection here to the current studies, but not sure it’s relevant enough to keep. Can be convinced otherwise.</w:t>
      </w:r>
    </w:p>
  </w:comment>
  <w:comment w:id="90" w:author="Adam" w:date="2019-06-21T13:39:00Z" w:initials="AC">
    <w:p w14:paraId="0082A5FD" w14:textId="2BB0E618" w:rsidR="00200440" w:rsidRDefault="00200440">
      <w:pPr>
        <w:pStyle w:val="CommentText"/>
      </w:pPr>
      <w:r>
        <w:rPr>
          <w:rStyle w:val="CommentReference"/>
        </w:rPr>
        <w:annotationRef/>
      </w:r>
      <w:r w:rsidR="00E620C9">
        <w:t>A</w:t>
      </w:r>
      <w:r>
        <w:t xml:space="preserve">re there predictions that under matched conditions, the cueing effect (= </w:t>
      </w:r>
      <w:proofErr w:type="spellStart"/>
      <w:r>
        <w:t>incong</w:t>
      </w:r>
      <w:proofErr w:type="spellEnd"/>
      <w:r>
        <w:t xml:space="preserve"> – </w:t>
      </w:r>
      <w:proofErr w:type="spellStart"/>
      <w:r>
        <w:t>cong</w:t>
      </w:r>
      <w:proofErr w:type="spellEnd"/>
      <w:r>
        <w:t xml:space="preserve">) might be stronger among interdependent primed Ps compared to independent primed Ps since the </w:t>
      </w:r>
      <w:r w:rsidR="00C044FD">
        <w:t xml:space="preserve">prime might cause the </w:t>
      </w:r>
      <w:r>
        <w:t xml:space="preserve">background cues </w:t>
      </w:r>
      <w:r w:rsidR="00C044FD">
        <w:t>to</w:t>
      </w:r>
      <w:r>
        <w:t xml:space="preserve"> amplify a facilitation effect on </w:t>
      </w:r>
      <w:proofErr w:type="spellStart"/>
      <w:r>
        <w:t>cong</w:t>
      </w:r>
      <w:proofErr w:type="spellEnd"/>
      <w:r>
        <w:t xml:space="preserve"> trials, amplify a hindering effect on incongruent trials, or both?</w:t>
      </w:r>
    </w:p>
  </w:comment>
  <w:comment w:id="103" w:author="Adam" w:date="2019-06-21T14:19:00Z" w:initials="AC">
    <w:p w14:paraId="1910CAD8" w14:textId="5E7471E1" w:rsidR="00833DDB" w:rsidRDefault="00833DDB">
      <w:pPr>
        <w:pStyle w:val="CommentText"/>
      </w:pPr>
      <w:r>
        <w:rPr>
          <w:rStyle w:val="CommentReference"/>
        </w:rPr>
        <w:annotationRef/>
      </w:r>
      <w:r>
        <w:t>Italicize statistics</w:t>
      </w:r>
    </w:p>
  </w:comment>
  <w:comment w:id="104" w:author="Adam" w:date="2019-06-21T14:21:00Z" w:initials="AC">
    <w:p w14:paraId="327CE13A" w14:textId="3F1FF4C9" w:rsidR="00833DDB" w:rsidRDefault="00833DDB">
      <w:pPr>
        <w:pStyle w:val="CommentText"/>
      </w:pPr>
      <w:r>
        <w:rPr>
          <w:rStyle w:val="CommentReference"/>
        </w:rPr>
        <w:annotationRef/>
      </w:r>
      <w:r>
        <w:t xml:space="preserve">Describe </w:t>
      </w:r>
    </w:p>
  </w:comment>
  <w:comment w:id="112" w:author="Ronda Lo" w:date="2018-08-09T14:41:00Z" w:initials="RL">
    <w:p w14:paraId="60456D67" w14:textId="77777777" w:rsidR="0069418F" w:rsidRDefault="0069418F" w:rsidP="00087869">
      <w:pPr>
        <w:pStyle w:val="CommentText"/>
      </w:pPr>
      <w:r>
        <w:rPr>
          <w:rStyle w:val="CommentReference"/>
        </w:rPr>
        <w:annotationRef/>
      </w:r>
      <w:r>
        <w:t>Need table for stimuli measurements</w:t>
      </w:r>
    </w:p>
  </w:comment>
  <w:comment w:id="130" w:author="Ronda Lo" w:date="2018-08-25T18:13:00Z" w:initials="RL">
    <w:p w14:paraId="36AA8CD1" w14:textId="77777777" w:rsidR="00BA48A1" w:rsidRDefault="00BA48A1" w:rsidP="00BA48A1">
      <w:pPr>
        <w:pStyle w:val="CommentText"/>
      </w:pPr>
      <w:r>
        <w:rPr>
          <w:rStyle w:val="CommentReference"/>
        </w:rPr>
        <w:annotationRef/>
      </w:r>
      <w:r>
        <w:t>Insert figure of the structure of trials</w:t>
      </w:r>
    </w:p>
  </w:comment>
  <w:comment w:id="136" w:author="Ronda Lo" w:date="2018-08-09T14:44:00Z" w:initials="RL">
    <w:p w14:paraId="6282EA59" w14:textId="77777777" w:rsidR="0069418F" w:rsidRDefault="0069418F" w:rsidP="00087869">
      <w:pPr>
        <w:pStyle w:val="CommentText"/>
      </w:pPr>
      <w:r>
        <w:rPr>
          <w:rStyle w:val="CommentReference"/>
        </w:rPr>
        <w:annotationRef/>
      </w:r>
      <w:r>
        <w:t>Insert table for trial removal info</w:t>
      </w:r>
    </w:p>
  </w:comment>
  <w:comment w:id="140" w:author="Adam" w:date="2019-06-21T14:41:00Z" w:initials="AC">
    <w:p w14:paraId="4EB4DB71" w14:textId="00722827" w:rsidR="00BA48A1" w:rsidRDefault="00BA48A1">
      <w:pPr>
        <w:pStyle w:val="CommentText"/>
      </w:pPr>
      <w:r>
        <w:rPr>
          <w:rStyle w:val="CommentReference"/>
        </w:rPr>
        <w:annotationRef/>
      </w:r>
      <w:r>
        <w:t>I added a sentence earlier in the Apparatus section explaining the purpose of the mirror b/c I didn’t think it was obvious what it was for. But it fits well here. Not sure where best to put it. What do you think?</w:t>
      </w:r>
    </w:p>
  </w:comment>
  <w:comment w:id="144" w:author="Ronda Lo" w:date="2018-08-25T18:13:00Z" w:initials="RL">
    <w:p w14:paraId="536541AE" w14:textId="77777777" w:rsidR="0069418F" w:rsidRDefault="0069418F" w:rsidP="00087869">
      <w:pPr>
        <w:pStyle w:val="CommentText"/>
      </w:pPr>
      <w:r>
        <w:rPr>
          <w:rStyle w:val="CommentReference"/>
        </w:rPr>
        <w:annotationRef/>
      </w:r>
      <w:r>
        <w:t>Insert figure of the structure of trials</w:t>
      </w:r>
    </w:p>
  </w:comment>
  <w:comment w:id="153" w:author="Ronda Lo" w:date="2019-06-14T12:45:00Z" w:initials="RL">
    <w:p w14:paraId="71724CE7" w14:textId="5CE11EB1" w:rsidR="0069418F" w:rsidRDefault="0069418F">
      <w:pPr>
        <w:pStyle w:val="CommentText"/>
      </w:pPr>
      <w:r>
        <w:rPr>
          <w:rStyle w:val="CommentReference"/>
        </w:rPr>
        <w:annotationRef/>
      </w:r>
      <w:r>
        <w:t>Need table of RTs for all conditions</w:t>
      </w:r>
    </w:p>
  </w:comment>
  <w:comment w:id="155" w:author="Adam Cohen" w:date="2019-06-21T22:16:00Z" w:initials="AC">
    <w:p w14:paraId="03AF47A9" w14:textId="77777777" w:rsidR="00B6299C" w:rsidRDefault="00B6299C">
      <w:pPr>
        <w:pStyle w:val="CommentText"/>
        <w:rPr>
          <w:rFonts w:ascii="Times New Roman" w:hAnsi="Times New Roman" w:cs="Times New Roman"/>
          <w:noProof/>
          <w:lang w:val="en-CA" w:eastAsia="en-CA"/>
        </w:rPr>
      </w:pPr>
      <w:r>
        <w:rPr>
          <w:rStyle w:val="CommentReference"/>
        </w:rPr>
        <w:annotationRef/>
      </w:r>
      <w:r>
        <w:t>Last sentence of previous paragraph says “</w:t>
      </w:r>
      <w:r>
        <w:rPr>
          <w:rFonts w:ascii="Times New Roman" w:hAnsi="Times New Roman" w:cs="Times New Roman"/>
          <w:noProof/>
          <w:lang w:val="en-CA" w:eastAsia="en-CA"/>
        </w:rPr>
        <w:t>results will be presented with data collapsed between the independent and interdependent primed groups” but here it looks like they haven’t been collapsed.</w:t>
      </w:r>
    </w:p>
    <w:p w14:paraId="6150F0AA" w14:textId="77777777" w:rsidR="00916028" w:rsidRDefault="00916028">
      <w:pPr>
        <w:pStyle w:val="CommentText"/>
      </w:pPr>
    </w:p>
    <w:p w14:paraId="043ABB31" w14:textId="323F6B7A" w:rsidR="00916028" w:rsidRDefault="00916028">
      <w:pPr>
        <w:pStyle w:val="CommentText"/>
      </w:pPr>
      <w:r>
        <w:t>Is this supposed to say a one-way ANOVA with 3 levels</w:t>
      </w:r>
      <w:r w:rsidR="00E620C9">
        <w:t xml:space="preserve">, one </w:t>
      </w:r>
      <w:r>
        <w:t xml:space="preserve">for </w:t>
      </w:r>
      <w:r w:rsidR="00E620C9">
        <w:t xml:space="preserve">each </w:t>
      </w:r>
      <w:r>
        <w:t>SOA?</w:t>
      </w:r>
    </w:p>
  </w:comment>
  <w:comment w:id="162" w:author="Adam Cohen" w:date="2019-06-21T22:36:00Z" w:initials="AC">
    <w:p w14:paraId="23381908" w14:textId="2FA86E86" w:rsidR="002E2CE1" w:rsidRDefault="002E2CE1">
      <w:pPr>
        <w:pStyle w:val="CommentText"/>
      </w:pPr>
      <w:r>
        <w:rPr>
          <w:rStyle w:val="CommentReference"/>
        </w:rPr>
        <w:annotationRef/>
      </w:r>
      <w:r>
        <w:t xml:space="preserve">Same as above –&gt; </w:t>
      </w:r>
      <w:proofErr w:type="gramStart"/>
      <w:r>
        <w:t>one way</w:t>
      </w:r>
      <w:proofErr w:type="gramEnd"/>
      <w:r>
        <w:t xml:space="preserve"> ANOVA?</w:t>
      </w:r>
    </w:p>
  </w:comment>
  <w:comment w:id="183" w:author="Adam Cohen" w:date="2019-06-21T23:05:00Z" w:initials="AC">
    <w:p w14:paraId="5492004C" w14:textId="509FF52C" w:rsidR="00E904E8" w:rsidRDefault="00E904E8">
      <w:pPr>
        <w:pStyle w:val="CommentText"/>
      </w:pPr>
      <w:r>
        <w:rPr>
          <w:rStyle w:val="CommentReference"/>
        </w:rPr>
        <w:annotationRef/>
      </w:r>
      <w:r>
        <w:t>The</w:t>
      </w:r>
      <w:r w:rsidR="00EC190A">
        <w:t>se are not easy</w:t>
      </w:r>
      <w:r>
        <w:t xml:space="preserve"> predictions to explain</w:t>
      </w:r>
      <w:r w:rsidR="00EC190A">
        <w:t>,</w:t>
      </w:r>
      <w:r>
        <w:t xml:space="preserve"> but this is clear. </w:t>
      </w:r>
    </w:p>
  </w:comment>
  <w:comment w:id="184" w:author="Adam Cohen" w:date="2019-06-22T22:07:00Z" w:initials="AC">
    <w:p w14:paraId="0702D5FA" w14:textId="43C6C277" w:rsidR="00E620C9" w:rsidRDefault="00E620C9">
      <w:pPr>
        <w:pStyle w:val="CommentText"/>
      </w:pPr>
      <w:r>
        <w:rPr>
          <w:rStyle w:val="CommentReference"/>
        </w:rPr>
        <w:annotationRef/>
      </w:r>
      <w:r>
        <w:t>Italicize stat – check throughout.</w:t>
      </w:r>
    </w:p>
  </w:comment>
  <w:comment w:id="202" w:author="Ronda Lo" w:date="2019-06-14T12:46:00Z" w:initials="RL">
    <w:p w14:paraId="436364EF" w14:textId="55A70555" w:rsidR="0069418F" w:rsidRDefault="0069418F">
      <w:pPr>
        <w:pStyle w:val="CommentText"/>
      </w:pPr>
      <w:r>
        <w:rPr>
          <w:rStyle w:val="CommentReference"/>
        </w:rPr>
        <w:annotationRef/>
      </w:r>
      <w:r>
        <w:t>Need table for all RTs for all conditions</w:t>
      </w:r>
    </w:p>
  </w:comment>
  <w:comment w:id="206" w:author="Adam Cohen" w:date="2019-06-21T23:33:00Z" w:initials="AC">
    <w:p w14:paraId="3193F50D" w14:textId="220978E1" w:rsidR="00EC190A" w:rsidRDefault="00EC190A">
      <w:pPr>
        <w:pStyle w:val="CommentText"/>
      </w:pPr>
      <w:r>
        <w:rPr>
          <w:rStyle w:val="CommentReference"/>
        </w:rPr>
        <w:annotationRef/>
      </w:r>
      <w:r>
        <w:t>If this is a standard t-test, then the critical region for</w:t>
      </w:r>
      <w:r w:rsidR="00E620C9">
        <w:t xml:space="preserve"> an</w:t>
      </w:r>
      <w:r>
        <w:t xml:space="preserve"> alpha </w:t>
      </w:r>
      <w:r w:rsidR="00E620C9">
        <w:t>=</w:t>
      </w:r>
      <w:r>
        <w:t xml:space="preserve"> .05 is defined by a t-score no smaller than 1.65’ish (one tail) or 1.96 (two tail), so it looks like there’s something not correct here. Please double check.</w:t>
      </w:r>
    </w:p>
  </w:comment>
  <w:comment w:id="242" w:author="Adam Cohen" w:date="2019-06-22T22:10:00Z" w:initials="AC">
    <w:p w14:paraId="67996558" w14:textId="73D6CF13" w:rsidR="00E620C9" w:rsidRDefault="00E620C9">
      <w:pPr>
        <w:pStyle w:val="CommentText"/>
      </w:pPr>
      <w:r>
        <w:rPr>
          <w:rStyle w:val="CommentReference"/>
        </w:rPr>
        <w:annotationRef/>
      </w:r>
      <w:r>
        <w:t xml:space="preserve">Would add Bayesian analyses supporting evidence for null relative to alternative since p-values are silent </w:t>
      </w:r>
      <w:proofErr w:type="spellStart"/>
      <w:r>
        <w:t>wrt</w:t>
      </w:r>
      <w:proofErr w:type="spellEnd"/>
      <w:r>
        <w:t xml:space="preserve"> </w:t>
      </w:r>
      <w:r w:rsidR="003536FE">
        <w:t>evidence for the</w:t>
      </w:r>
      <w:r>
        <w:t xml:space="preserve"> null.</w:t>
      </w:r>
    </w:p>
  </w:comment>
  <w:comment w:id="268" w:author="Adam Cohen" w:date="2019-06-22T22:26:00Z" w:initials="AC">
    <w:p w14:paraId="03683504" w14:textId="10C376F8" w:rsidR="00F42165" w:rsidRDefault="00F42165">
      <w:pPr>
        <w:pStyle w:val="CommentText"/>
      </w:pPr>
      <w:r>
        <w:rPr>
          <w:rStyle w:val="CommentReference"/>
        </w:rPr>
        <w:annotationRef/>
      </w:r>
      <w:r>
        <w:t xml:space="preserve">When you </w:t>
      </w:r>
      <w:proofErr w:type="gramStart"/>
      <w:r>
        <w:t>say</w:t>
      </w:r>
      <w:proofErr w:type="gramEnd"/>
      <w:r>
        <w:t xml:space="preserve"> “meaning systems,” </w:t>
      </w:r>
      <w:r w:rsidR="00926A26">
        <w:t xml:space="preserve">what </w:t>
      </w:r>
      <w:r>
        <w:t xml:space="preserve">are you referring to? </w:t>
      </w:r>
      <w:r w:rsidR="00896C88">
        <w:t xml:space="preserve">I think I know what you mean, but not totally sure. The fact that our </w:t>
      </w:r>
      <w:proofErr w:type="spellStart"/>
      <w:r w:rsidR="00896C88">
        <w:t>biculturals</w:t>
      </w:r>
      <w:proofErr w:type="spellEnd"/>
      <w:r w:rsidR="00896C88">
        <w:t xml:space="preserve"> seem to </w:t>
      </w:r>
      <w:r w:rsidR="00D97476">
        <w:t>process</w:t>
      </w:r>
      <w:r w:rsidR="00896C88">
        <w:t xml:space="preserve"> the same stimul</w:t>
      </w:r>
      <w:r w:rsidR="00D97476">
        <w:t>us</w:t>
      </w:r>
      <w:r w:rsidR="00896C88">
        <w:t xml:space="preserve"> differently depending on what set of representations are activated (maybe what you mean by different “meaning systems”)</w:t>
      </w:r>
      <w:bookmarkStart w:id="271" w:name="_GoBack"/>
      <w:bookmarkEnd w:id="271"/>
      <w:r w:rsidR="00896C88">
        <w:t>may offer a nice way of explaining it</w:t>
      </w:r>
      <w:r w:rsidR="00D97476">
        <w:t>.</w:t>
      </w:r>
      <w:r w:rsidR="00896C88">
        <w:t xml:space="preserve"> </w:t>
      </w:r>
    </w:p>
    <w:p w14:paraId="0F0637B9" w14:textId="77777777" w:rsidR="00F42165" w:rsidRDefault="00F42165">
      <w:pPr>
        <w:pStyle w:val="CommentText"/>
      </w:pPr>
    </w:p>
    <w:p w14:paraId="60FF446D" w14:textId="0B715BD5" w:rsidR="00F42165" w:rsidRDefault="00F42165">
      <w:pPr>
        <w:pStyle w:val="CommentText"/>
      </w:pPr>
      <w:r>
        <w:t xml:space="preserve">Maybe explain what is meant by </w:t>
      </w:r>
      <w:r w:rsidR="00926A26">
        <w:t>it</w:t>
      </w:r>
      <w:r>
        <w:t xml:space="preserve"> earlier in the paper and put </w:t>
      </w:r>
      <w:r w:rsidR="00926A26">
        <w:t>the phrase back in</w:t>
      </w:r>
      <w:r w:rsidR="00F533E9">
        <w:t>, otherwise I’d recommend replacing throughout.</w:t>
      </w:r>
    </w:p>
  </w:comment>
  <w:comment w:id="282" w:author="Adam Cohen" w:date="2019-06-22T22:48:00Z" w:initials="AC">
    <w:p w14:paraId="1591FE60" w14:textId="6D516DFC" w:rsidR="00F533E9" w:rsidRDefault="00F533E9">
      <w:pPr>
        <w:pStyle w:val="CommentText"/>
      </w:pPr>
      <w:r>
        <w:rPr>
          <w:rStyle w:val="CommentReference"/>
        </w:rPr>
        <w:annotationRef/>
      </w:r>
      <w:r>
        <w:t>“More often” compared to?</w:t>
      </w:r>
    </w:p>
  </w:comment>
  <w:comment w:id="283" w:author="Adam Cohen" w:date="2019-06-22T22:50:00Z" w:initials="AC">
    <w:p w14:paraId="67F55C13" w14:textId="199C8D9B" w:rsidR="00F533E9" w:rsidRDefault="00F533E9">
      <w:pPr>
        <w:pStyle w:val="CommentText"/>
      </w:pPr>
      <w:r>
        <w:rPr>
          <w:rStyle w:val="CommentReference"/>
        </w:rPr>
        <w:annotationRef/>
      </w:r>
      <w:r>
        <w:t>Evolutionarily adaptive or adaptive in the non-technical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C1A34" w15:done="0"/>
  <w15:commentEx w15:paraId="1B893DE3" w15:done="0"/>
  <w15:commentEx w15:paraId="15DE6264" w15:done="0"/>
  <w15:commentEx w15:paraId="5AB93F1E" w15:done="0"/>
  <w15:commentEx w15:paraId="6AFD7F9F" w15:done="0"/>
  <w15:commentEx w15:paraId="43CFF47F" w15:done="0"/>
  <w15:commentEx w15:paraId="0082A5FD" w15:done="0"/>
  <w15:commentEx w15:paraId="1910CAD8" w15:done="0"/>
  <w15:commentEx w15:paraId="327CE13A" w15:done="0"/>
  <w15:commentEx w15:paraId="60456D67" w15:done="0"/>
  <w15:commentEx w15:paraId="36AA8CD1" w15:done="0"/>
  <w15:commentEx w15:paraId="6282EA59" w15:done="0"/>
  <w15:commentEx w15:paraId="4EB4DB71" w15:done="0"/>
  <w15:commentEx w15:paraId="536541AE" w15:done="0"/>
  <w15:commentEx w15:paraId="71724CE7" w15:done="0"/>
  <w15:commentEx w15:paraId="043ABB31" w15:done="0"/>
  <w15:commentEx w15:paraId="23381908" w15:done="0"/>
  <w15:commentEx w15:paraId="5492004C" w15:done="0"/>
  <w15:commentEx w15:paraId="0702D5FA" w15:done="0"/>
  <w15:commentEx w15:paraId="436364EF" w15:done="0"/>
  <w15:commentEx w15:paraId="3193F50D" w15:done="0"/>
  <w15:commentEx w15:paraId="67996558" w15:done="0"/>
  <w15:commentEx w15:paraId="60FF446D" w15:done="0"/>
  <w15:commentEx w15:paraId="1591FE60" w15:done="0"/>
  <w15:commentEx w15:paraId="67F55C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C1A34" w16cid:durableId="20B7D445"/>
  <w16cid:commentId w16cid:paraId="1B893DE3" w16cid:durableId="20B7D446"/>
  <w16cid:commentId w16cid:paraId="15DE6264" w16cid:durableId="20B7D447"/>
  <w16cid:commentId w16cid:paraId="5AB93F1E" w16cid:durableId="20B7D448"/>
  <w16cid:commentId w16cid:paraId="6AFD7F9F" w16cid:durableId="20B92862"/>
  <w16cid:commentId w16cid:paraId="43CFF47F" w16cid:durableId="20B7D449"/>
  <w16cid:commentId w16cid:paraId="0082A5FD" w16cid:durableId="20B7D44A"/>
  <w16cid:commentId w16cid:paraId="1910CAD8" w16cid:durableId="20B7D44B"/>
  <w16cid:commentId w16cid:paraId="327CE13A" w16cid:durableId="20B7D44C"/>
  <w16cid:commentId w16cid:paraId="60456D67" w16cid:durableId="20B7D44D"/>
  <w16cid:commentId w16cid:paraId="36AA8CD1" w16cid:durableId="20B7D44E"/>
  <w16cid:commentId w16cid:paraId="6282EA59" w16cid:durableId="20B7D44F"/>
  <w16cid:commentId w16cid:paraId="4EB4DB71" w16cid:durableId="20B7D450"/>
  <w16cid:commentId w16cid:paraId="536541AE" w16cid:durableId="20B7D451"/>
  <w16cid:commentId w16cid:paraId="71724CE7" w16cid:durableId="20B7D452"/>
  <w16cid:commentId w16cid:paraId="043ABB31" w16cid:durableId="20B7D5D1"/>
  <w16cid:commentId w16cid:paraId="23381908" w16cid:durableId="20B7DA66"/>
  <w16cid:commentId w16cid:paraId="5492004C" w16cid:durableId="20B7E14F"/>
  <w16cid:commentId w16cid:paraId="0702D5FA" w16cid:durableId="20B92525"/>
  <w16cid:commentId w16cid:paraId="436364EF" w16cid:durableId="20B7D453"/>
  <w16cid:commentId w16cid:paraId="3193F50D" w16cid:durableId="20B7E7B5"/>
  <w16cid:commentId w16cid:paraId="67996558" w16cid:durableId="20B925D2"/>
  <w16cid:commentId w16cid:paraId="60FF446D" w16cid:durableId="20B929AD"/>
  <w16cid:commentId w16cid:paraId="1591FE60" w16cid:durableId="20B92ED5"/>
  <w16cid:commentId w16cid:paraId="67F55C13" w16cid:durableId="20B92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1CBC4" w14:textId="77777777" w:rsidR="00647049" w:rsidRDefault="00647049">
      <w:pPr>
        <w:spacing w:after="0" w:line="240" w:lineRule="auto"/>
      </w:pPr>
      <w:r>
        <w:separator/>
      </w:r>
    </w:p>
  </w:endnote>
  <w:endnote w:type="continuationSeparator" w:id="0">
    <w:p w14:paraId="4CA87084" w14:textId="77777777" w:rsidR="00647049" w:rsidRDefault="0064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dvPTimes">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52388803"/>
      <w:docPartObj>
        <w:docPartGallery w:val="Page Numbers (Bottom of Page)"/>
        <w:docPartUnique/>
      </w:docPartObj>
    </w:sdtPr>
    <w:sdtEndPr>
      <w:rPr>
        <w:noProof/>
      </w:rPr>
    </w:sdtEndPr>
    <w:sdtContent>
      <w:p w14:paraId="04025786" w14:textId="53A89320" w:rsidR="0069418F" w:rsidRPr="00841DB6" w:rsidRDefault="0069418F">
        <w:pPr>
          <w:pStyle w:val="Footer"/>
          <w:jc w:val="center"/>
          <w:rPr>
            <w:rFonts w:ascii="Times New Roman" w:hAnsi="Times New Roman" w:cs="Times New Roman"/>
            <w:sz w:val="24"/>
            <w:szCs w:val="24"/>
          </w:rPr>
        </w:pPr>
        <w:r w:rsidRPr="00841DB6">
          <w:rPr>
            <w:rFonts w:ascii="Times New Roman" w:hAnsi="Times New Roman" w:cs="Times New Roman"/>
            <w:sz w:val="24"/>
            <w:szCs w:val="24"/>
          </w:rPr>
          <w:fldChar w:fldCharType="begin"/>
        </w:r>
        <w:r w:rsidRPr="00841DB6">
          <w:rPr>
            <w:rFonts w:ascii="Times New Roman" w:hAnsi="Times New Roman" w:cs="Times New Roman"/>
            <w:sz w:val="24"/>
            <w:szCs w:val="24"/>
          </w:rPr>
          <w:instrText xml:space="preserve"> PAGE   \* MERGEFORMAT </w:instrText>
        </w:r>
        <w:r w:rsidRPr="00841DB6">
          <w:rPr>
            <w:rFonts w:ascii="Times New Roman" w:hAnsi="Times New Roman" w:cs="Times New Roman"/>
            <w:sz w:val="24"/>
            <w:szCs w:val="24"/>
          </w:rPr>
          <w:fldChar w:fldCharType="separate"/>
        </w:r>
        <w:r w:rsidR="00BA48A1">
          <w:rPr>
            <w:rFonts w:ascii="Times New Roman" w:hAnsi="Times New Roman" w:cs="Times New Roman"/>
            <w:noProof/>
            <w:sz w:val="24"/>
            <w:szCs w:val="24"/>
          </w:rPr>
          <w:t>10</w:t>
        </w:r>
        <w:r w:rsidRPr="00841DB6">
          <w:rPr>
            <w:rFonts w:ascii="Times New Roman" w:hAnsi="Times New Roman" w:cs="Times New Roman"/>
            <w:noProof/>
            <w:sz w:val="24"/>
            <w:szCs w:val="24"/>
          </w:rPr>
          <w:fldChar w:fldCharType="end"/>
        </w:r>
      </w:p>
    </w:sdtContent>
  </w:sdt>
  <w:p w14:paraId="68E46FEE" w14:textId="77777777" w:rsidR="0069418F" w:rsidRDefault="0069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043E3" w14:textId="77777777" w:rsidR="00647049" w:rsidRDefault="00647049">
      <w:pPr>
        <w:spacing w:after="0" w:line="240" w:lineRule="auto"/>
      </w:pPr>
      <w:r>
        <w:separator/>
      </w:r>
    </w:p>
  </w:footnote>
  <w:footnote w:type="continuationSeparator" w:id="0">
    <w:p w14:paraId="1065350B" w14:textId="77777777" w:rsidR="00647049" w:rsidRDefault="00647049">
      <w:pPr>
        <w:spacing w:after="0" w:line="240" w:lineRule="auto"/>
      </w:pPr>
      <w:r>
        <w:continuationSeparator/>
      </w:r>
    </w:p>
  </w:footnote>
  <w:footnote w:id="1">
    <w:p w14:paraId="42ED045A" w14:textId="45A94BB6" w:rsidR="00EC190A" w:rsidRDefault="00EC190A">
      <w:pPr>
        <w:pStyle w:val="FootnoteText"/>
      </w:pPr>
      <w:ins w:id="214" w:author="Adam Cohen" w:date="2019-06-21T23:37:00Z">
        <w:r>
          <w:rPr>
            <w:rStyle w:val="FootnoteReference"/>
          </w:rPr>
          <w:footnoteRef/>
        </w:r>
        <w:r>
          <w:t xml:space="preserve"> A 1000ms condition was included </w:t>
        </w:r>
        <w:r w:rsidR="00B131E7">
          <w:t xml:space="preserve">in part to conform to prior studies </w:t>
        </w:r>
      </w:ins>
      <w:ins w:id="215" w:author="Adam Cohen" w:date="2019-06-21T23:40:00Z">
        <w:r w:rsidR="00B131E7">
          <w:t xml:space="preserve">which </w:t>
        </w:r>
      </w:ins>
      <w:ins w:id="216" w:author="Adam Cohen" w:date="2019-06-22T22:11:00Z">
        <w:r w:rsidR="003536FE">
          <w:t>typically include</w:t>
        </w:r>
      </w:ins>
      <w:ins w:id="217" w:author="Adam Cohen" w:date="2019-06-21T23:37:00Z">
        <w:r w:rsidR="00B131E7">
          <w:t xml:space="preserve"> a long SOA and in part to prevent participants from </w:t>
        </w:r>
      </w:ins>
      <w:ins w:id="218" w:author="Adam Cohen" w:date="2019-06-21T23:40:00Z">
        <w:r w:rsidR="00B131E7">
          <w:t>predicting</w:t>
        </w:r>
      </w:ins>
      <w:ins w:id="219" w:author="Adam Cohen" w:date="2019-06-21T23:38:00Z">
        <w:r w:rsidR="00B131E7">
          <w:t xml:space="preserve"> </w:t>
        </w:r>
        <w:r w:rsidR="00B131E7" w:rsidRPr="003536FE">
          <w:rPr>
            <w:i/>
            <w:rPrChange w:id="220" w:author="Adam Cohen" w:date="2019-06-22T22:12:00Z">
              <w:rPr/>
            </w:rPrChange>
          </w:rPr>
          <w:t>when</w:t>
        </w:r>
        <w:r w:rsidR="00B131E7">
          <w:t xml:space="preserve"> the target would appear</w:t>
        </w:r>
      </w:ins>
      <w:ins w:id="221" w:author="Adam Cohen" w:date="2019-06-21T23:39:00Z">
        <w:r w:rsidR="00B131E7">
          <w:t xml:space="preserve">, forcing them to attend to </w:t>
        </w:r>
        <w:r w:rsidR="00B131E7" w:rsidRPr="003536FE">
          <w:rPr>
            <w:i/>
            <w:rPrChange w:id="222" w:author="Adam Cohen" w:date="2019-06-22T22:12:00Z">
              <w:rPr/>
            </w:rPrChange>
          </w:rPr>
          <w:t>where</w:t>
        </w:r>
        <w:r w:rsidR="00B131E7">
          <w:t xml:space="preserve"> it appear</w:t>
        </w:r>
      </w:ins>
      <w:ins w:id="223" w:author="Adam Cohen" w:date="2019-06-21T23:56:00Z">
        <w:r w:rsidR="009F73C7">
          <w:t>ed</w:t>
        </w:r>
      </w:ins>
      <w:ins w:id="224" w:author="Adam Cohen" w:date="2019-06-21T23:39:00Z">
        <w:r w:rsidR="00B131E7">
          <w:t>.</w:t>
        </w:r>
      </w:ins>
      <w:ins w:id="225" w:author="Adam Cohen" w:date="2019-06-21T23:40:00Z">
        <w:r w:rsidR="00B131E7">
          <w:t xml:space="preserve"> If participants know when a target will appear, they </w:t>
        </w:r>
      </w:ins>
      <w:ins w:id="226" w:author="Adam Cohen" w:date="2019-06-21T23:41:00Z">
        <w:r w:rsidR="00B131E7">
          <w:t xml:space="preserve">can press the response key after </w:t>
        </w:r>
      </w:ins>
      <w:ins w:id="227" w:author="Adam Cohen" w:date="2019-06-21T23:42:00Z">
        <w:r w:rsidR="00B131E7">
          <w:t>the</w:t>
        </w:r>
      </w:ins>
      <w:ins w:id="228" w:author="Adam Cohen" w:date="2019-06-21T23:41:00Z">
        <w:r w:rsidR="00B131E7">
          <w:t xml:space="preserve"> known delay without </w:t>
        </w:r>
      </w:ins>
      <w:ins w:id="229" w:author="Adam Cohen" w:date="2019-06-21T23:40:00Z">
        <w:r w:rsidR="00B131E7">
          <w:t>need</w:t>
        </w:r>
      </w:ins>
      <w:ins w:id="230" w:author="Adam Cohen" w:date="2019-06-21T23:41:00Z">
        <w:r w:rsidR="00B131E7">
          <w:t>ing</w:t>
        </w:r>
      </w:ins>
      <w:ins w:id="231" w:author="Adam Cohen" w:date="2019-06-21T23:40:00Z">
        <w:r w:rsidR="00B131E7">
          <w:t xml:space="preserve"> to a</w:t>
        </w:r>
      </w:ins>
      <w:ins w:id="232" w:author="Adam Cohen" w:date="2019-06-21T23:41:00Z">
        <w:r w:rsidR="00B131E7">
          <w:t>ttend to where it appears</w:t>
        </w:r>
      </w:ins>
      <w:ins w:id="233" w:author="Adam Cohen" w:date="2019-06-22T22:13:00Z">
        <w:r w:rsidR="003536FE">
          <w:t xml:space="preserve">, undermining the logic of the </w:t>
        </w:r>
      </w:ins>
      <w:ins w:id="234" w:author="Adam Cohen" w:date="2019-06-22T22:14:00Z">
        <w:r w:rsidR="003536FE">
          <w:t>spatial gaze cueing paradigm</w:t>
        </w:r>
      </w:ins>
      <w:ins w:id="235" w:author="Adam Cohen" w:date="2019-06-21T23:41:00Z">
        <w:r w:rsidR="00B131E7">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6161E" w14:textId="77777777" w:rsidR="0069418F" w:rsidRPr="0017331E" w:rsidRDefault="0069418F" w:rsidP="00B412CE">
    <w:pPr>
      <w:pStyle w:val="Header"/>
      <w:rPr>
        <w:rFonts w:ascii="Times New Roman" w:hAnsi="Times New Roman" w:cs="Times New Roman"/>
        <w:sz w:val="24"/>
        <w:szCs w:val="24"/>
      </w:rPr>
    </w:pPr>
    <w:r w:rsidRPr="0017331E">
      <w:rPr>
        <w:rFonts w:ascii="Times New Roman" w:hAnsi="Times New Roman" w:cs="Times New Roman"/>
        <w:sz w:val="24"/>
        <w:szCs w:val="24"/>
      </w:rPr>
      <w:tab/>
    </w:r>
  </w:p>
  <w:p w14:paraId="24CB41D3" w14:textId="77777777" w:rsidR="0069418F" w:rsidRPr="0017331E" w:rsidRDefault="0069418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75AE" w14:textId="77777777" w:rsidR="0069418F" w:rsidRPr="0017331E" w:rsidRDefault="0069418F">
    <w:pPr>
      <w:pStyle w:val="Header"/>
      <w:rPr>
        <w:rFonts w:ascii="Times New Roman" w:hAnsi="Times New Roman" w:cs="Times New Roman"/>
        <w:sz w:val="24"/>
        <w:szCs w:val="24"/>
      </w:rPr>
    </w:pP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D687C"/>
    <w:multiLevelType w:val="multilevel"/>
    <w:tmpl w:val="5D3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w15:presenceInfo w15:providerId="None" w15:userId="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869"/>
    <w:rsid w:val="00005692"/>
    <w:rsid w:val="00015344"/>
    <w:rsid w:val="000204E1"/>
    <w:rsid w:val="00031D04"/>
    <w:rsid w:val="00037F1E"/>
    <w:rsid w:val="00054A2F"/>
    <w:rsid w:val="00067F73"/>
    <w:rsid w:val="00071348"/>
    <w:rsid w:val="00087869"/>
    <w:rsid w:val="000B08EE"/>
    <w:rsid w:val="000C0E6F"/>
    <w:rsid w:val="000C7D5F"/>
    <w:rsid w:val="00106C7F"/>
    <w:rsid w:val="00114D0D"/>
    <w:rsid w:val="0011621A"/>
    <w:rsid w:val="001448E3"/>
    <w:rsid w:val="001530DF"/>
    <w:rsid w:val="00183B79"/>
    <w:rsid w:val="001850E7"/>
    <w:rsid w:val="001F4645"/>
    <w:rsid w:val="00200440"/>
    <w:rsid w:val="00210F86"/>
    <w:rsid w:val="00217D2C"/>
    <w:rsid w:val="002326B6"/>
    <w:rsid w:val="002335AB"/>
    <w:rsid w:val="00236916"/>
    <w:rsid w:val="0025767F"/>
    <w:rsid w:val="0026074F"/>
    <w:rsid w:val="002C39D9"/>
    <w:rsid w:val="002C4A3E"/>
    <w:rsid w:val="002C6EA3"/>
    <w:rsid w:val="002D1265"/>
    <w:rsid w:val="002E0A34"/>
    <w:rsid w:val="002E2CE1"/>
    <w:rsid w:val="002F0EA1"/>
    <w:rsid w:val="002F1639"/>
    <w:rsid w:val="00327DCC"/>
    <w:rsid w:val="00333B19"/>
    <w:rsid w:val="00341946"/>
    <w:rsid w:val="00344B75"/>
    <w:rsid w:val="00350F6B"/>
    <w:rsid w:val="003536FE"/>
    <w:rsid w:val="00354FA9"/>
    <w:rsid w:val="0036243C"/>
    <w:rsid w:val="003835AF"/>
    <w:rsid w:val="003927E2"/>
    <w:rsid w:val="003A329D"/>
    <w:rsid w:val="003B2060"/>
    <w:rsid w:val="003B2D5E"/>
    <w:rsid w:val="003C3B12"/>
    <w:rsid w:val="003C586F"/>
    <w:rsid w:val="003C6D6C"/>
    <w:rsid w:val="003C7CAC"/>
    <w:rsid w:val="003D5472"/>
    <w:rsid w:val="003F48B3"/>
    <w:rsid w:val="003F5E19"/>
    <w:rsid w:val="00413A1A"/>
    <w:rsid w:val="00430420"/>
    <w:rsid w:val="00432E4E"/>
    <w:rsid w:val="00433E2A"/>
    <w:rsid w:val="00440AF4"/>
    <w:rsid w:val="0044569E"/>
    <w:rsid w:val="004602EB"/>
    <w:rsid w:val="0046509C"/>
    <w:rsid w:val="00472BA4"/>
    <w:rsid w:val="004764AF"/>
    <w:rsid w:val="004776BD"/>
    <w:rsid w:val="004C2BCD"/>
    <w:rsid w:val="004E2A79"/>
    <w:rsid w:val="004F1121"/>
    <w:rsid w:val="004F51BB"/>
    <w:rsid w:val="00501187"/>
    <w:rsid w:val="00543E52"/>
    <w:rsid w:val="00561230"/>
    <w:rsid w:val="005630CA"/>
    <w:rsid w:val="005805A7"/>
    <w:rsid w:val="005879D4"/>
    <w:rsid w:val="005A04E1"/>
    <w:rsid w:val="005A54E1"/>
    <w:rsid w:val="005B20AD"/>
    <w:rsid w:val="005B468B"/>
    <w:rsid w:val="005C77A2"/>
    <w:rsid w:val="005D278F"/>
    <w:rsid w:val="005E21F9"/>
    <w:rsid w:val="00647049"/>
    <w:rsid w:val="006576CF"/>
    <w:rsid w:val="00666B54"/>
    <w:rsid w:val="0067144E"/>
    <w:rsid w:val="006804FC"/>
    <w:rsid w:val="0068651B"/>
    <w:rsid w:val="00692603"/>
    <w:rsid w:val="0069418F"/>
    <w:rsid w:val="006961B4"/>
    <w:rsid w:val="006A64EE"/>
    <w:rsid w:val="006A679D"/>
    <w:rsid w:val="006B39CF"/>
    <w:rsid w:val="006B3CB4"/>
    <w:rsid w:val="006C0795"/>
    <w:rsid w:val="00706483"/>
    <w:rsid w:val="007166E2"/>
    <w:rsid w:val="0072293A"/>
    <w:rsid w:val="00735DDB"/>
    <w:rsid w:val="00743FB8"/>
    <w:rsid w:val="00744930"/>
    <w:rsid w:val="0076114C"/>
    <w:rsid w:val="00773613"/>
    <w:rsid w:val="00777ECD"/>
    <w:rsid w:val="00795882"/>
    <w:rsid w:val="007967D6"/>
    <w:rsid w:val="007A05E6"/>
    <w:rsid w:val="007A6F7D"/>
    <w:rsid w:val="007D25A4"/>
    <w:rsid w:val="00830386"/>
    <w:rsid w:val="00833DDB"/>
    <w:rsid w:val="00847AAE"/>
    <w:rsid w:val="008555A9"/>
    <w:rsid w:val="00860142"/>
    <w:rsid w:val="00877D2A"/>
    <w:rsid w:val="00883067"/>
    <w:rsid w:val="0088617D"/>
    <w:rsid w:val="00896C88"/>
    <w:rsid w:val="008C2066"/>
    <w:rsid w:val="008C5DE2"/>
    <w:rsid w:val="008E02D9"/>
    <w:rsid w:val="008E04B9"/>
    <w:rsid w:val="00900EFB"/>
    <w:rsid w:val="009024D5"/>
    <w:rsid w:val="00916028"/>
    <w:rsid w:val="00926A26"/>
    <w:rsid w:val="00927EE3"/>
    <w:rsid w:val="00933ECE"/>
    <w:rsid w:val="0093662A"/>
    <w:rsid w:val="00937D89"/>
    <w:rsid w:val="009762EB"/>
    <w:rsid w:val="00987374"/>
    <w:rsid w:val="009A7407"/>
    <w:rsid w:val="009C57A8"/>
    <w:rsid w:val="009E29F4"/>
    <w:rsid w:val="009F5AC2"/>
    <w:rsid w:val="009F73C7"/>
    <w:rsid w:val="00A01B4B"/>
    <w:rsid w:val="00A03BCA"/>
    <w:rsid w:val="00A179D8"/>
    <w:rsid w:val="00A20DA3"/>
    <w:rsid w:val="00A661C8"/>
    <w:rsid w:val="00A8268B"/>
    <w:rsid w:val="00A97612"/>
    <w:rsid w:val="00AB186F"/>
    <w:rsid w:val="00AD19AA"/>
    <w:rsid w:val="00AE5C5D"/>
    <w:rsid w:val="00AF0A3C"/>
    <w:rsid w:val="00AF10D9"/>
    <w:rsid w:val="00B0685C"/>
    <w:rsid w:val="00B131E7"/>
    <w:rsid w:val="00B412CE"/>
    <w:rsid w:val="00B54839"/>
    <w:rsid w:val="00B6299C"/>
    <w:rsid w:val="00B673A0"/>
    <w:rsid w:val="00B76581"/>
    <w:rsid w:val="00B87474"/>
    <w:rsid w:val="00B952AC"/>
    <w:rsid w:val="00BA48A1"/>
    <w:rsid w:val="00BB057D"/>
    <w:rsid w:val="00BE1613"/>
    <w:rsid w:val="00BE4074"/>
    <w:rsid w:val="00C044FD"/>
    <w:rsid w:val="00C12D19"/>
    <w:rsid w:val="00C22CB7"/>
    <w:rsid w:val="00C306F0"/>
    <w:rsid w:val="00C312C3"/>
    <w:rsid w:val="00C45BE0"/>
    <w:rsid w:val="00C544E3"/>
    <w:rsid w:val="00C66DF1"/>
    <w:rsid w:val="00C67796"/>
    <w:rsid w:val="00C91445"/>
    <w:rsid w:val="00C92C0D"/>
    <w:rsid w:val="00CA1A6B"/>
    <w:rsid w:val="00CA1B20"/>
    <w:rsid w:val="00CE25CA"/>
    <w:rsid w:val="00CE6E08"/>
    <w:rsid w:val="00CF229C"/>
    <w:rsid w:val="00D02931"/>
    <w:rsid w:val="00D0373C"/>
    <w:rsid w:val="00D20057"/>
    <w:rsid w:val="00D326F9"/>
    <w:rsid w:val="00D3721B"/>
    <w:rsid w:val="00D97476"/>
    <w:rsid w:val="00DA1FBB"/>
    <w:rsid w:val="00DA64E8"/>
    <w:rsid w:val="00DC15B1"/>
    <w:rsid w:val="00DC25B1"/>
    <w:rsid w:val="00DF449F"/>
    <w:rsid w:val="00E322C8"/>
    <w:rsid w:val="00E34F38"/>
    <w:rsid w:val="00E578F4"/>
    <w:rsid w:val="00E608BD"/>
    <w:rsid w:val="00E620C9"/>
    <w:rsid w:val="00E847C3"/>
    <w:rsid w:val="00E86FAF"/>
    <w:rsid w:val="00E904E8"/>
    <w:rsid w:val="00EB2CED"/>
    <w:rsid w:val="00EB669C"/>
    <w:rsid w:val="00EC190A"/>
    <w:rsid w:val="00EC48B5"/>
    <w:rsid w:val="00ED6905"/>
    <w:rsid w:val="00EF1380"/>
    <w:rsid w:val="00F25A36"/>
    <w:rsid w:val="00F35AAF"/>
    <w:rsid w:val="00F42165"/>
    <w:rsid w:val="00F533E9"/>
    <w:rsid w:val="00F63949"/>
    <w:rsid w:val="00F67B2E"/>
    <w:rsid w:val="00F735AC"/>
    <w:rsid w:val="00F7380B"/>
    <w:rsid w:val="00F779E9"/>
    <w:rsid w:val="00FA79FB"/>
    <w:rsid w:val="00FB6B0B"/>
    <w:rsid w:val="00FD08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3D07D"/>
  <w15:docId w15:val="{81DEB5A4-F563-445F-BBE0-6B10157E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69"/>
    <w:pPr>
      <w:spacing w:after="160" w:line="259" w:lineRule="auto"/>
    </w:pPr>
    <w:rPr>
      <w:rFonts w:eastAsiaTheme="minorEastAsia"/>
      <w:lang w:val="en-US" w:eastAsia="zh-CN"/>
    </w:rPr>
  </w:style>
  <w:style w:type="paragraph" w:styleId="Heading1">
    <w:name w:val="heading 1"/>
    <w:basedOn w:val="Normal"/>
    <w:link w:val="Heading1Char"/>
    <w:uiPriority w:val="9"/>
    <w:qFormat/>
    <w:rsid w:val="000878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3">
    <w:name w:val="heading 3"/>
    <w:basedOn w:val="Normal"/>
    <w:next w:val="Normal"/>
    <w:link w:val="Heading3Char"/>
    <w:uiPriority w:val="9"/>
    <w:unhideWhenUsed/>
    <w:qFormat/>
    <w:rsid w:val="000878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69"/>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087869"/>
    <w:rPr>
      <w:rFonts w:asciiTheme="majorHAnsi" w:eastAsiaTheme="majorEastAsia" w:hAnsiTheme="majorHAnsi" w:cstheme="majorBidi"/>
      <w:color w:val="243F60" w:themeColor="accent1" w:themeShade="7F"/>
      <w:sz w:val="24"/>
      <w:szCs w:val="24"/>
      <w:lang w:val="en-US" w:eastAsia="zh-CN"/>
    </w:rPr>
  </w:style>
  <w:style w:type="character" w:styleId="CommentReference">
    <w:name w:val="annotation reference"/>
    <w:basedOn w:val="DefaultParagraphFont"/>
    <w:uiPriority w:val="99"/>
    <w:semiHidden/>
    <w:unhideWhenUsed/>
    <w:rsid w:val="00087869"/>
    <w:rPr>
      <w:sz w:val="18"/>
      <w:szCs w:val="18"/>
    </w:rPr>
  </w:style>
  <w:style w:type="paragraph" w:styleId="CommentText">
    <w:name w:val="annotation text"/>
    <w:basedOn w:val="Normal"/>
    <w:link w:val="CommentTextChar"/>
    <w:uiPriority w:val="99"/>
    <w:unhideWhenUsed/>
    <w:rsid w:val="00087869"/>
    <w:pPr>
      <w:spacing w:line="240" w:lineRule="auto"/>
    </w:pPr>
    <w:rPr>
      <w:sz w:val="24"/>
      <w:szCs w:val="24"/>
    </w:rPr>
  </w:style>
  <w:style w:type="character" w:customStyle="1" w:styleId="CommentTextChar">
    <w:name w:val="Comment Text Char"/>
    <w:basedOn w:val="DefaultParagraphFont"/>
    <w:link w:val="CommentText"/>
    <w:uiPriority w:val="99"/>
    <w:rsid w:val="00087869"/>
    <w:rPr>
      <w:rFonts w:eastAsiaTheme="minorEastAsia"/>
      <w:sz w:val="24"/>
      <w:szCs w:val="24"/>
      <w:lang w:val="en-US" w:eastAsia="zh-CN"/>
    </w:rPr>
  </w:style>
  <w:style w:type="paragraph" w:styleId="Header">
    <w:name w:val="header"/>
    <w:basedOn w:val="Normal"/>
    <w:link w:val="HeaderChar"/>
    <w:uiPriority w:val="99"/>
    <w:unhideWhenUsed/>
    <w:rsid w:val="0008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69"/>
    <w:rPr>
      <w:rFonts w:eastAsiaTheme="minorEastAsia"/>
      <w:lang w:val="en-US" w:eastAsia="zh-CN"/>
    </w:rPr>
  </w:style>
  <w:style w:type="paragraph" w:styleId="Footer">
    <w:name w:val="footer"/>
    <w:basedOn w:val="Normal"/>
    <w:link w:val="FooterChar"/>
    <w:uiPriority w:val="99"/>
    <w:unhideWhenUsed/>
    <w:rsid w:val="0008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69"/>
    <w:rPr>
      <w:rFonts w:eastAsiaTheme="minorEastAsia"/>
      <w:lang w:val="en-US" w:eastAsia="zh-CN"/>
    </w:rPr>
  </w:style>
  <w:style w:type="character" w:customStyle="1" w:styleId="nowrap">
    <w:name w:val="nowrap"/>
    <w:basedOn w:val="DefaultParagraphFont"/>
    <w:rsid w:val="00087869"/>
  </w:style>
  <w:style w:type="character" w:styleId="Hyperlink">
    <w:name w:val="Hyperlink"/>
    <w:basedOn w:val="DefaultParagraphFont"/>
    <w:uiPriority w:val="99"/>
    <w:semiHidden/>
    <w:unhideWhenUsed/>
    <w:rsid w:val="00087869"/>
    <w:rPr>
      <w:color w:val="0000FF"/>
      <w:u w:val="single"/>
    </w:rPr>
  </w:style>
  <w:style w:type="character" w:styleId="Emphasis">
    <w:name w:val="Emphasis"/>
    <w:basedOn w:val="DefaultParagraphFont"/>
    <w:uiPriority w:val="20"/>
    <w:qFormat/>
    <w:rsid w:val="00087869"/>
    <w:rPr>
      <w:i/>
      <w:iCs/>
    </w:rPr>
  </w:style>
  <w:style w:type="character" w:customStyle="1" w:styleId="citation">
    <w:name w:val="citation"/>
    <w:basedOn w:val="DefaultParagraphFont"/>
    <w:rsid w:val="00087869"/>
  </w:style>
  <w:style w:type="character" w:customStyle="1" w:styleId="ref-journal">
    <w:name w:val="ref-journal"/>
    <w:basedOn w:val="DefaultParagraphFont"/>
    <w:rsid w:val="00087869"/>
  </w:style>
  <w:style w:type="character" w:customStyle="1" w:styleId="ref-vol">
    <w:name w:val="ref-vol"/>
    <w:basedOn w:val="DefaultParagraphFont"/>
    <w:rsid w:val="00087869"/>
  </w:style>
  <w:style w:type="character" w:customStyle="1" w:styleId="label">
    <w:name w:val="label"/>
    <w:basedOn w:val="DefaultParagraphFont"/>
    <w:rsid w:val="00087869"/>
  </w:style>
  <w:style w:type="character" w:customStyle="1" w:styleId="separator">
    <w:name w:val="separator"/>
    <w:basedOn w:val="DefaultParagraphFont"/>
    <w:rsid w:val="00087869"/>
  </w:style>
  <w:style w:type="character" w:customStyle="1" w:styleId="value">
    <w:name w:val="value"/>
    <w:basedOn w:val="DefaultParagraphFont"/>
    <w:rsid w:val="00087869"/>
  </w:style>
  <w:style w:type="character" w:customStyle="1" w:styleId="ui-ncbitoggler-master-text">
    <w:name w:val="ui-ncbitoggler-master-text"/>
    <w:basedOn w:val="DefaultParagraphFont"/>
    <w:rsid w:val="00087869"/>
  </w:style>
  <w:style w:type="paragraph" w:styleId="BalloonText">
    <w:name w:val="Balloon Text"/>
    <w:basedOn w:val="Normal"/>
    <w:link w:val="BalloonTextChar"/>
    <w:uiPriority w:val="99"/>
    <w:semiHidden/>
    <w:unhideWhenUsed/>
    <w:rsid w:val="000878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869"/>
    <w:rPr>
      <w:rFonts w:ascii="Segoe UI" w:eastAsiaTheme="minorEastAsia" w:hAnsi="Segoe UI" w:cs="Segoe UI"/>
      <w:sz w:val="18"/>
      <w:szCs w:val="18"/>
      <w:lang w:val="en-US" w:eastAsia="zh-CN"/>
    </w:rPr>
  </w:style>
  <w:style w:type="paragraph" w:styleId="CommentSubject">
    <w:name w:val="annotation subject"/>
    <w:basedOn w:val="CommentText"/>
    <w:next w:val="CommentText"/>
    <w:link w:val="CommentSubjectChar"/>
    <w:uiPriority w:val="99"/>
    <w:semiHidden/>
    <w:unhideWhenUsed/>
    <w:rsid w:val="00F35AAF"/>
    <w:rPr>
      <w:b/>
      <w:bCs/>
      <w:sz w:val="20"/>
      <w:szCs w:val="20"/>
    </w:rPr>
  </w:style>
  <w:style w:type="character" w:customStyle="1" w:styleId="CommentSubjectChar">
    <w:name w:val="Comment Subject Char"/>
    <w:basedOn w:val="CommentTextChar"/>
    <w:link w:val="CommentSubject"/>
    <w:uiPriority w:val="99"/>
    <w:semiHidden/>
    <w:rsid w:val="00F35AAF"/>
    <w:rPr>
      <w:rFonts w:eastAsiaTheme="minorEastAsia"/>
      <w:b/>
      <w:bCs/>
      <w:sz w:val="20"/>
      <w:szCs w:val="20"/>
      <w:lang w:val="en-US" w:eastAsia="zh-CN"/>
    </w:rPr>
  </w:style>
  <w:style w:type="character" w:customStyle="1" w:styleId="doi">
    <w:name w:val="doi"/>
    <w:basedOn w:val="DefaultParagraphFont"/>
    <w:rsid w:val="00EB2CED"/>
  </w:style>
  <w:style w:type="paragraph" w:styleId="HTMLPreformatted">
    <w:name w:val="HTML Preformatted"/>
    <w:basedOn w:val="Normal"/>
    <w:link w:val="HTMLPreformattedChar"/>
    <w:uiPriority w:val="99"/>
    <w:semiHidden/>
    <w:unhideWhenUsed/>
    <w:rsid w:val="00CF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F229C"/>
    <w:rPr>
      <w:rFonts w:ascii="Courier New" w:eastAsia="Times New Roman" w:hAnsi="Courier New" w:cs="Courier New"/>
      <w:sz w:val="20"/>
      <w:szCs w:val="20"/>
      <w:lang w:eastAsia="en-CA"/>
    </w:rPr>
  </w:style>
  <w:style w:type="character" w:customStyle="1" w:styleId="gnkrckgcgsb">
    <w:name w:val="gnkrckgcgsb"/>
    <w:basedOn w:val="DefaultParagraphFont"/>
    <w:rsid w:val="00CF229C"/>
  </w:style>
  <w:style w:type="paragraph" w:styleId="Revision">
    <w:name w:val="Revision"/>
    <w:hidden/>
    <w:uiPriority w:val="99"/>
    <w:semiHidden/>
    <w:rsid w:val="008C2066"/>
    <w:pPr>
      <w:spacing w:after="0" w:line="240" w:lineRule="auto"/>
    </w:pPr>
    <w:rPr>
      <w:rFonts w:eastAsiaTheme="minorEastAsia"/>
      <w:lang w:val="en-US" w:eastAsia="zh-CN"/>
    </w:rPr>
  </w:style>
  <w:style w:type="paragraph" w:styleId="FootnoteText">
    <w:name w:val="footnote text"/>
    <w:basedOn w:val="Normal"/>
    <w:link w:val="FootnoteTextChar"/>
    <w:uiPriority w:val="99"/>
    <w:semiHidden/>
    <w:unhideWhenUsed/>
    <w:rsid w:val="00EC1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90A"/>
    <w:rPr>
      <w:rFonts w:eastAsiaTheme="minorEastAsia"/>
      <w:sz w:val="20"/>
      <w:szCs w:val="20"/>
      <w:lang w:val="en-US" w:eastAsia="zh-CN"/>
    </w:rPr>
  </w:style>
  <w:style w:type="character" w:styleId="FootnoteReference">
    <w:name w:val="footnote reference"/>
    <w:basedOn w:val="DefaultParagraphFont"/>
    <w:uiPriority w:val="99"/>
    <w:semiHidden/>
    <w:unhideWhenUsed/>
    <w:rsid w:val="00EC19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8767">
      <w:bodyDiv w:val="1"/>
      <w:marLeft w:val="0"/>
      <w:marRight w:val="0"/>
      <w:marTop w:val="0"/>
      <w:marBottom w:val="0"/>
      <w:divBdr>
        <w:top w:val="none" w:sz="0" w:space="0" w:color="auto"/>
        <w:left w:val="none" w:sz="0" w:space="0" w:color="auto"/>
        <w:bottom w:val="none" w:sz="0" w:space="0" w:color="auto"/>
        <w:right w:val="none" w:sz="0" w:space="0" w:color="auto"/>
      </w:divBdr>
      <w:divsChild>
        <w:div w:id="666635482">
          <w:marLeft w:val="0"/>
          <w:marRight w:val="0"/>
          <w:marTop w:val="0"/>
          <w:marBottom w:val="0"/>
          <w:divBdr>
            <w:top w:val="none" w:sz="0" w:space="0" w:color="auto"/>
            <w:left w:val="none" w:sz="0" w:space="0" w:color="auto"/>
            <w:bottom w:val="none" w:sz="0" w:space="0" w:color="auto"/>
            <w:right w:val="none" w:sz="0" w:space="0" w:color="auto"/>
          </w:divBdr>
          <w:divsChild>
            <w:div w:id="11092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503">
      <w:bodyDiv w:val="1"/>
      <w:marLeft w:val="0"/>
      <w:marRight w:val="0"/>
      <w:marTop w:val="0"/>
      <w:marBottom w:val="0"/>
      <w:divBdr>
        <w:top w:val="none" w:sz="0" w:space="0" w:color="auto"/>
        <w:left w:val="none" w:sz="0" w:space="0" w:color="auto"/>
        <w:bottom w:val="none" w:sz="0" w:space="0" w:color="auto"/>
        <w:right w:val="none" w:sz="0" w:space="0" w:color="auto"/>
      </w:divBdr>
    </w:div>
    <w:div w:id="1017269750">
      <w:bodyDiv w:val="1"/>
      <w:marLeft w:val="0"/>
      <w:marRight w:val="0"/>
      <w:marTop w:val="0"/>
      <w:marBottom w:val="0"/>
      <w:divBdr>
        <w:top w:val="none" w:sz="0" w:space="0" w:color="auto"/>
        <w:left w:val="none" w:sz="0" w:space="0" w:color="auto"/>
        <w:bottom w:val="none" w:sz="0" w:space="0" w:color="auto"/>
        <w:right w:val="none" w:sz="0" w:space="0" w:color="auto"/>
      </w:divBdr>
    </w:div>
    <w:div w:id="1439371413">
      <w:bodyDiv w:val="1"/>
      <w:marLeft w:val="0"/>
      <w:marRight w:val="0"/>
      <w:marTop w:val="0"/>
      <w:marBottom w:val="0"/>
      <w:divBdr>
        <w:top w:val="none" w:sz="0" w:space="0" w:color="auto"/>
        <w:left w:val="none" w:sz="0" w:space="0" w:color="auto"/>
        <w:bottom w:val="none" w:sz="0" w:space="0" w:color="auto"/>
        <w:right w:val="none" w:sz="0" w:space="0" w:color="auto"/>
      </w:divBdr>
    </w:div>
    <w:div w:id="1779065353">
      <w:bodyDiv w:val="1"/>
      <w:marLeft w:val="0"/>
      <w:marRight w:val="0"/>
      <w:marTop w:val="0"/>
      <w:marBottom w:val="0"/>
      <w:divBdr>
        <w:top w:val="none" w:sz="0" w:space="0" w:color="auto"/>
        <w:left w:val="none" w:sz="0" w:space="0" w:color="auto"/>
        <w:bottom w:val="none" w:sz="0" w:space="0" w:color="auto"/>
        <w:right w:val="none" w:sz="0" w:space="0" w:color="auto"/>
      </w:divBdr>
    </w:div>
    <w:div w:id="1796172252">
      <w:bodyDiv w:val="1"/>
      <w:marLeft w:val="0"/>
      <w:marRight w:val="0"/>
      <w:marTop w:val="0"/>
      <w:marBottom w:val="0"/>
      <w:divBdr>
        <w:top w:val="none" w:sz="0" w:space="0" w:color="auto"/>
        <w:left w:val="none" w:sz="0" w:space="0" w:color="auto"/>
        <w:bottom w:val="none" w:sz="0" w:space="0" w:color="auto"/>
        <w:right w:val="none" w:sz="0" w:space="0" w:color="auto"/>
      </w:divBdr>
    </w:div>
    <w:div w:id="1909798810">
      <w:bodyDiv w:val="1"/>
      <w:marLeft w:val="0"/>
      <w:marRight w:val="0"/>
      <w:marTop w:val="0"/>
      <w:marBottom w:val="0"/>
      <w:divBdr>
        <w:top w:val="none" w:sz="0" w:space="0" w:color="auto"/>
        <w:left w:val="none" w:sz="0" w:space="0" w:color="auto"/>
        <w:bottom w:val="none" w:sz="0" w:space="0" w:color="auto"/>
        <w:right w:val="none" w:sz="0" w:space="0" w:color="auto"/>
      </w:divBdr>
    </w:div>
    <w:div w:id="210726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F9932-25BF-2C4D-BE42-33387DAF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TotalTime>
  <Pages>26</Pages>
  <Words>6808</Words>
  <Characters>38808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Ronda Lo</dc:creator>
  <cp:lastModifiedBy>Adam Cohen</cp:lastModifiedBy>
  <cp:revision>24</cp:revision>
  <dcterms:created xsi:type="dcterms:W3CDTF">2019-04-25T19:03:00Z</dcterms:created>
  <dcterms:modified xsi:type="dcterms:W3CDTF">2019-06-23T09:17:00Z</dcterms:modified>
</cp:coreProperties>
</file>